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E7D06" w14:textId="456CB24C" w:rsidR="00E34917" w:rsidRPr="00154986" w:rsidRDefault="00607A74" w:rsidP="00D21222">
      <w:pPr>
        <w:jc w:val="center"/>
        <w:rPr>
          <w:rFonts w:ascii="Times New Roman" w:hAnsi="Times New Roman" w:cs="Times New Roman"/>
          <w:b/>
          <w:sz w:val="36"/>
          <w:szCs w:val="36"/>
        </w:rPr>
      </w:pPr>
      <w:bookmarkStart w:id="0" w:name="_GoBack"/>
      <w:bookmarkEnd w:id="0"/>
      <w:r w:rsidRPr="00154986">
        <w:rPr>
          <w:rFonts w:ascii="Times New Roman" w:hAnsi="Times New Roman" w:cs="Times New Roman"/>
          <w:b/>
          <w:sz w:val="36"/>
          <w:szCs w:val="36"/>
        </w:rPr>
        <w:t>R</w:t>
      </w:r>
      <w:bookmarkStart w:id="1" w:name="_Ref280466228"/>
      <w:bookmarkStart w:id="2" w:name="_Ref280466301"/>
      <w:bookmarkStart w:id="3" w:name="_Ref280466444"/>
      <w:bookmarkStart w:id="4" w:name="_Ref280466477"/>
      <w:bookmarkStart w:id="5" w:name="_Ref280466544"/>
      <w:bookmarkEnd w:id="1"/>
      <w:bookmarkEnd w:id="2"/>
      <w:bookmarkEnd w:id="3"/>
      <w:bookmarkEnd w:id="4"/>
      <w:bookmarkEnd w:id="5"/>
      <w:r w:rsidRPr="00154986">
        <w:rPr>
          <w:rFonts w:ascii="Times New Roman" w:hAnsi="Times New Roman" w:cs="Times New Roman"/>
          <w:b/>
          <w:sz w:val="36"/>
          <w:szCs w:val="36"/>
        </w:rPr>
        <w:t>DF</w:t>
      </w:r>
      <w:r w:rsidR="000B5E74" w:rsidRPr="00154986">
        <w:rPr>
          <w:rFonts w:ascii="Times New Roman" w:hAnsi="Times New Roman" w:cs="Times New Roman"/>
          <w:b/>
          <w:sz w:val="36"/>
          <w:szCs w:val="36"/>
        </w:rPr>
        <w:t>/</w:t>
      </w:r>
      <w:r w:rsidR="0086754A" w:rsidRPr="00154986">
        <w:rPr>
          <w:rFonts w:ascii="Times New Roman" w:hAnsi="Times New Roman" w:cs="Times New Roman"/>
          <w:b/>
          <w:sz w:val="36"/>
          <w:szCs w:val="36"/>
        </w:rPr>
        <w:t>OWL</w:t>
      </w:r>
      <w:r w:rsidR="000B5E74" w:rsidRPr="00154986">
        <w:rPr>
          <w:rFonts w:ascii="Times New Roman" w:hAnsi="Times New Roman" w:cs="Times New Roman"/>
          <w:b/>
          <w:sz w:val="36"/>
          <w:szCs w:val="36"/>
        </w:rPr>
        <w:t xml:space="preserve"> and SPARQL</w:t>
      </w:r>
      <w:r w:rsidR="00CF2925" w:rsidRPr="00154986">
        <w:rPr>
          <w:rFonts w:ascii="Times New Roman" w:hAnsi="Times New Roman" w:cs="Times New Roman"/>
          <w:b/>
          <w:sz w:val="36"/>
          <w:szCs w:val="36"/>
        </w:rPr>
        <w:t xml:space="preserve"> instead of No</w:t>
      </w:r>
      <w:r w:rsidR="003F059B" w:rsidRPr="00154986">
        <w:rPr>
          <w:rFonts w:ascii="Times New Roman" w:hAnsi="Times New Roman" w:cs="Times New Roman"/>
          <w:b/>
          <w:sz w:val="36"/>
          <w:szCs w:val="36"/>
        </w:rPr>
        <w:t>SQL databases</w:t>
      </w:r>
    </w:p>
    <w:p w14:paraId="757D73AB" w14:textId="77777777" w:rsidR="00D01035" w:rsidRPr="00616616" w:rsidRDefault="00D01035" w:rsidP="00D21222">
      <w:pPr>
        <w:jc w:val="center"/>
        <w:rPr>
          <w:rFonts w:ascii="Times New Roman" w:hAnsi="Times New Roman" w:cs="Times New Roman"/>
        </w:rPr>
      </w:pPr>
    </w:p>
    <w:p w14:paraId="19DAB49D" w14:textId="18D90270" w:rsidR="00593ED3" w:rsidRPr="00A965C3" w:rsidRDefault="00593ED3" w:rsidP="00593ED3">
      <w:pPr>
        <w:jc w:val="center"/>
      </w:pPr>
      <w:r w:rsidRPr="00A965C3">
        <w:rPr>
          <w:rFonts w:ascii="Times New Roman" w:eastAsia="Times New Roman" w:hAnsi="Times New Roman" w:cs="Times New Roman"/>
        </w:rPr>
        <w:t>Philip Cannata (Oracle and the University of Texas), Isabella Bhardwaj (University of Texas)</w:t>
      </w:r>
      <w:r w:rsidR="00723CCD">
        <w:rPr>
          <w:rFonts w:ascii="Times New Roman" w:eastAsia="Times New Roman" w:hAnsi="Times New Roman" w:cs="Times New Roman"/>
        </w:rPr>
        <w:t>,</w:t>
      </w:r>
      <w:r w:rsidR="00723CCD" w:rsidRPr="00723CCD">
        <w:rPr>
          <w:rFonts w:ascii="Times New Roman" w:eastAsia="Times New Roman" w:hAnsi="Times New Roman" w:cs="Times New Roman"/>
        </w:rPr>
        <w:t xml:space="preserve"> </w:t>
      </w:r>
      <w:r w:rsidR="00723CCD" w:rsidRPr="00A965C3">
        <w:rPr>
          <w:rFonts w:ascii="Times New Roman" w:eastAsia="Times New Roman" w:hAnsi="Times New Roman" w:cs="Times New Roman"/>
        </w:rPr>
        <w:t>Steven Spohrer (Samsung Austin Research Center and the University of Texas)</w:t>
      </w:r>
      <w:r w:rsidRPr="00A965C3">
        <w:rPr>
          <w:rFonts w:ascii="Times New Roman" w:eastAsia="Times New Roman" w:hAnsi="Times New Roman" w:cs="Times New Roman"/>
        </w:rPr>
        <w:t>, Jesse Shell Isleib (University of Texa</w:t>
      </w:r>
      <w:r w:rsidR="00723CCD">
        <w:rPr>
          <w:rFonts w:ascii="Times New Roman" w:eastAsia="Times New Roman" w:hAnsi="Times New Roman" w:cs="Times New Roman"/>
        </w:rPr>
        <w:t>s), Michael Porras (Rackspace),</w:t>
      </w:r>
      <w:r w:rsidRPr="00A965C3">
        <w:rPr>
          <w:rFonts w:ascii="Times New Roman" w:eastAsia="Times New Roman" w:hAnsi="Times New Roman" w:cs="Times New Roman"/>
        </w:rPr>
        <w:t xml:space="preserve"> Nigel Jacobs (Oracle), Andrew Oldag (Redfin), Francisco Garcia</w:t>
      </w:r>
    </w:p>
    <w:p w14:paraId="3E6E8440" w14:textId="77777777" w:rsidR="00256502" w:rsidRPr="00A965C3" w:rsidRDefault="00256502" w:rsidP="00256502">
      <w:pPr>
        <w:rPr>
          <w:rFonts w:ascii="Times New Roman" w:hAnsi="Times New Roman" w:cs="Times New Roman"/>
          <w:b/>
        </w:rPr>
      </w:pPr>
    </w:p>
    <w:p w14:paraId="607B9CCA" w14:textId="3002C5A5" w:rsidR="00593ED3" w:rsidRPr="00A965C3" w:rsidRDefault="00CD3A6F" w:rsidP="00154986">
      <w:pPr>
        <w:spacing w:before="120"/>
      </w:pPr>
      <w:r>
        <w:rPr>
          <w:rFonts w:ascii="Times New Roman" w:eastAsia="Times New Roman" w:hAnsi="Times New Roman" w:cs="Times New Roman"/>
          <w:b/>
        </w:rPr>
        <w:t>ABSTRACT</w:t>
      </w:r>
    </w:p>
    <w:p w14:paraId="013AE693" w14:textId="1C3C2BD3" w:rsidR="00593ED3" w:rsidRPr="00154986" w:rsidRDefault="00593ED3" w:rsidP="00593ED3">
      <w:pPr>
        <w:rPr>
          <w:sz w:val="18"/>
          <w:szCs w:val="18"/>
        </w:rPr>
      </w:pPr>
      <w:r w:rsidRPr="00154986">
        <w:rPr>
          <w:rFonts w:ascii="Times New Roman" w:eastAsia="Times New Roman" w:hAnsi="Times New Roman" w:cs="Times New Roman"/>
          <w:sz w:val="18"/>
          <w:szCs w:val="18"/>
        </w:rPr>
        <w:t>A few shortcomings in popular NoSQL implementations</w:t>
      </w:r>
      <w:r w:rsidR="00A965C3" w:rsidRPr="00154986">
        <w:rPr>
          <w:rFonts w:ascii="Times New Roman" w:eastAsia="Times New Roman" w:hAnsi="Times New Roman" w:cs="Times New Roman"/>
          <w:sz w:val="18"/>
          <w:szCs w:val="18"/>
        </w:rPr>
        <w:t xml:space="preserve"> make widespread adoption of this</w:t>
      </w:r>
      <w:r w:rsidRPr="00154986">
        <w:rPr>
          <w:rFonts w:ascii="Times New Roman" w:eastAsia="Times New Roman" w:hAnsi="Times New Roman" w:cs="Times New Roman"/>
          <w:sz w:val="18"/>
          <w:szCs w:val="18"/>
        </w:rPr>
        <w:t xml:space="preserve"> schema-less database technology difficult in many application domains. Such shortcomings include a lack of a standard query language, </w:t>
      </w:r>
      <w:r w:rsidR="00A965C3" w:rsidRPr="00154986">
        <w:rPr>
          <w:rFonts w:ascii="Times New Roman" w:eastAsia="Times New Roman" w:hAnsi="Times New Roman" w:cs="Times New Roman"/>
          <w:sz w:val="18"/>
          <w:szCs w:val="18"/>
        </w:rPr>
        <w:t xml:space="preserve">no in-database support for </w:t>
      </w:r>
      <w:r w:rsidRPr="00154986">
        <w:rPr>
          <w:rFonts w:ascii="Times New Roman" w:eastAsia="Times New Roman" w:hAnsi="Times New Roman" w:cs="Times New Roman"/>
          <w:sz w:val="18"/>
          <w:szCs w:val="18"/>
        </w:rPr>
        <w:t xml:space="preserve">joins, and </w:t>
      </w:r>
      <w:r w:rsidR="0005740E" w:rsidRPr="00154986">
        <w:rPr>
          <w:rFonts w:ascii="Times New Roman" w:eastAsia="Times New Roman" w:hAnsi="Times New Roman" w:cs="Times New Roman"/>
          <w:sz w:val="18"/>
          <w:szCs w:val="18"/>
        </w:rPr>
        <w:t xml:space="preserve">no </w:t>
      </w:r>
      <w:r w:rsidRPr="00154986">
        <w:rPr>
          <w:rFonts w:ascii="Times New Roman" w:eastAsia="Times New Roman" w:hAnsi="Times New Roman" w:cs="Times New Roman"/>
          <w:sz w:val="18"/>
          <w:szCs w:val="18"/>
        </w:rPr>
        <w:t xml:space="preserve">support for full ACID transaction processing. </w:t>
      </w:r>
    </w:p>
    <w:p w14:paraId="4BAC4C2D" w14:textId="77777777" w:rsidR="00593ED3" w:rsidRPr="00154986" w:rsidRDefault="00593ED3" w:rsidP="00593ED3">
      <w:pPr>
        <w:rPr>
          <w:sz w:val="18"/>
          <w:szCs w:val="18"/>
        </w:rPr>
      </w:pPr>
    </w:p>
    <w:p w14:paraId="2AE12130" w14:textId="0002714F" w:rsidR="00593ED3" w:rsidRPr="00A965C3" w:rsidRDefault="00593ED3" w:rsidP="00593ED3">
      <w:r w:rsidRPr="00154986">
        <w:rPr>
          <w:rFonts w:ascii="Times New Roman" w:eastAsia="Times New Roman" w:hAnsi="Times New Roman" w:cs="Times New Roman"/>
          <w:sz w:val="18"/>
          <w:szCs w:val="18"/>
        </w:rPr>
        <w:t>This paper proposes that RDF/OWL and S</w:t>
      </w:r>
      <w:r w:rsidR="00612458" w:rsidRPr="00154986">
        <w:rPr>
          <w:rFonts w:ascii="Times New Roman" w:eastAsia="Times New Roman" w:hAnsi="Times New Roman" w:cs="Times New Roman"/>
          <w:sz w:val="18"/>
          <w:szCs w:val="18"/>
        </w:rPr>
        <w:t xml:space="preserve">PARQL implementations provide an </w:t>
      </w:r>
      <w:r w:rsidRPr="00154986">
        <w:rPr>
          <w:rFonts w:ascii="Times New Roman" w:eastAsia="Times New Roman" w:hAnsi="Times New Roman" w:cs="Times New Roman"/>
          <w:sz w:val="18"/>
          <w:szCs w:val="18"/>
        </w:rPr>
        <w:t>alternative to NoSQL implementation</w:t>
      </w:r>
      <w:r w:rsidR="0005740E" w:rsidRPr="00154986">
        <w:rPr>
          <w:rFonts w:ascii="Times New Roman" w:eastAsia="Times New Roman" w:hAnsi="Times New Roman" w:cs="Times New Roman"/>
          <w:sz w:val="18"/>
          <w:szCs w:val="18"/>
        </w:rPr>
        <w:t>s</w:t>
      </w:r>
      <w:r w:rsidRPr="00154986">
        <w:rPr>
          <w:rFonts w:ascii="Times New Roman" w:eastAsia="Times New Roman" w:hAnsi="Times New Roman" w:cs="Times New Roman"/>
          <w:sz w:val="18"/>
          <w:szCs w:val="18"/>
        </w:rPr>
        <w:t xml:space="preserve"> </w:t>
      </w:r>
      <w:r w:rsidR="00612458" w:rsidRPr="00154986">
        <w:rPr>
          <w:rFonts w:ascii="Times New Roman" w:eastAsia="Times New Roman" w:hAnsi="Times New Roman" w:cs="Times New Roman"/>
          <w:sz w:val="18"/>
          <w:szCs w:val="18"/>
        </w:rPr>
        <w:t>without these shortcomings, while still providing the advantages of existing NoSQL implementations</w:t>
      </w:r>
      <w:ins w:id="6" w:author="Prado Juliette-B44664" w:date="2015-03-02T09:15:00Z">
        <w:r w:rsidR="003A642F">
          <w:rPr>
            <w:rFonts w:ascii="Times New Roman" w:eastAsia="Times New Roman" w:hAnsi="Times New Roman" w:cs="Times New Roman"/>
            <w:sz w:val="18"/>
            <w:szCs w:val="18"/>
          </w:rPr>
          <w:t>,</w:t>
        </w:r>
      </w:ins>
      <w:r w:rsidR="00612458" w:rsidRPr="00154986">
        <w:rPr>
          <w:rFonts w:ascii="Times New Roman" w:eastAsia="Times New Roman" w:hAnsi="Times New Roman" w:cs="Times New Roman"/>
          <w:sz w:val="18"/>
          <w:szCs w:val="18"/>
        </w:rPr>
        <w:t xml:space="preserve"> including being flexible and schema-less, providing support for agile application development, and working well in RESTful </w:t>
      </w:r>
      <w:ins w:id="7" w:author="Prado Juliette-B44664" w:date="2015-03-02T11:47:00Z">
        <w:r w:rsidR="004D5B7A">
          <w:rPr>
            <w:rFonts w:ascii="Times New Roman" w:eastAsia="Times New Roman" w:hAnsi="Times New Roman" w:cs="Times New Roman"/>
            <w:noProof/>
            <w:sz w:val="18"/>
            <w:szCs w:val="18"/>
          </w:rPr>
          <w:t>[</w:t>
        </w:r>
        <w:r w:rsidR="004D5B7A" w:rsidRPr="00154986">
          <w:rPr>
            <w:rFonts w:ascii="Times New Roman" w:eastAsia="Times New Roman" w:hAnsi="Times New Roman" w:cs="Times New Roman"/>
            <w:noProof/>
            <w:sz w:val="18"/>
            <w:szCs w:val="18"/>
          </w:rPr>
          <w:t>Tilkov</w:t>
        </w:r>
        <w:r w:rsidR="004D5B7A">
          <w:rPr>
            <w:rFonts w:ascii="Times New Roman" w:eastAsia="Times New Roman" w:hAnsi="Times New Roman" w:cs="Times New Roman"/>
            <w:noProof/>
            <w:sz w:val="18"/>
            <w:szCs w:val="18"/>
          </w:rPr>
          <w:t>]</w:t>
        </w:r>
      </w:ins>
      <w:r w:rsidR="00A965C3" w:rsidRPr="00154986">
        <w:rPr>
          <w:rFonts w:ascii="Times New Roman" w:eastAsia="Times New Roman" w:hAnsi="Times New Roman" w:cs="Times New Roman"/>
          <w:sz w:val="18"/>
          <w:szCs w:val="18"/>
        </w:rPr>
        <w:t xml:space="preserve"> </w:t>
      </w:r>
      <w:r w:rsidR="005744D4" w:rsidRPr="00154986">
        <w:rPr>
          <w:rFonts w:ascii="Times New Roman" w:eastAsia="Times New Roman" w:hAnsi="Times New Roman" w:cs="Times New Roman"/>
          <w:sz w:val="18"/>
          <w:szCs w:val="18"/>
        </w:rPr>
        <w:t>service</w:t>
      </w:r>
      <w:r w:rsidRPr="00154986">
        <w:rPr>
          <w:rFonts w:ascii="Times New Roman" w:eastAsia="Times New Roman" w:hAnsi="Times New Roman" w:cs="Times New Roman"/>
          <w:sz w:val="18"/>
          <w:szCs w:val="18"/>
        </w:rPr>
        <w:t xml:space="preserve"> and Database-as-a-Service</w:t>
      </w:r>
      <w:r w:rsidR="00A965C3" w:rsidRPr="00154986">
        <w:rPr>
          <w:rFonts w:ascii="Times New Roman" w:eastAsia="Times New Roman" w:hAnsi="Times New Roman" w:cs="Times New Roman"/>
          <w:sz w:val="18"/>
          <w:szCs w:val="18"/>
        </w:rPr>
        <w:t xml:space="preserve"> </w:t>
      </w:r>
      <w:r w:rsidRPr="00154986">
        <w:rPr>
          <w:rFonts w:ascii="Times New Roman" w:eastAsia="Times New Roman" w:hAnsi="Times New Roman" w:cs="Times New Roman"/>
          <w:sz w:val="18"/>
          <w:szCs w:val="18"/>
        </w:rPr>
        <w:t xml:space="preserve">(DBaaS) </w:t>
      </w:r>
      <w:ins w:id="8" w:author="Prado Juliette-B44664" w:date="2015-03-02T11:47:00Z">
        <w:r w:rsidR="004D5B7A">
          <w:rPr>
            <w:rFonts w:ascii="Times New Roman" w:eastAsia="Times New Roman" w:hAnsi="Times New Roman" w:cs="Times New Roman"/>
            <w:noProof/>
            <w:sz w:val="18"/>
            <w:szCs w:val="18"/>
          </w:rPr>
          <w:t>[</w:t>
        </w:r>
        <w:r w:rsidR="004D5B7A" w:rsidRPr="00523C87">
          <w:rPr>
            <w:rFonts w:ascii="Times New Roman" w:eastAsia="Times New Roman" w:hAnsi="Times New Roman" w:cs="Times New Roman"/>
            <w:i/>
            <w:noProof/>
            <w:sz w:val="18"/>
            <w:szCs w:val="18"/>
          </w:rPr>
          <w:t>Mongolab</w:t>
        </w:r>
        <w:r w:rsidR="004D5B7A" w:rsidRPr="00154986">
          <w:rPr>
            <w:rFonts w:ascii="Times New Roman" w:eastAsia="Times New Roman" w:hAnsi="Times New Roman" w:cs="Times New Roman"/>
            <w:noProof/>
            <w:sz w:val="18"/>
            <w:szCs w:val="18"/>
          </w:rPr>
          <w:t xml:space="preserve"> 2014</w:t>
        </w:r>
        <w:r w:rsidR="004D5B7A">
          <w:rPr>
            <w:rFonts w:ascii="Times New Roman" w:eastAsia="Times New Roman" w:hAnsi="Times New Roman" w:cs="Times New Roman"/>
            <w:noProof/>
            <w:sz w:val="18"/>
            <w:szCs w:val="18"/>
          </w:rPr>
          <w:t>;</w:t>
        </w:r>
      </w:ins>
      <w:r w:rsidR="00A965C3" w:rsidRPr="00154986">
        <w:rPr>
          <w:rFonts w:ascii="Times New Roman" w:eastAsia="Times New Roman" w:hAnsi="Times New Roman" w:cs="Times New Roman"/>
          <w:sz w:val="18"/>
          <w:szCs w:val="18"/>
        </w:rPr>
        <w:t xml:space="preserve"> </w:t>
      </w:r>
      <w:ins w:id="9" w:author="Prado Juliette-B44664" w:date="2015-03-02T11:47:00Z">
        <w:r w:rsidR="004D5B7A" w:rsidRPr="00523C87">
          <w:rPr>
            <w:rFonts w:ascii="Times New Roman" w:eastAsia="Times New Roman" w:hAnsi="Times New Roman" w:cs="Times New Roman"/>
            <w:i/>
            <w:noProof/>
            <w:sz w:val="18"/>
            <w:szCs w:val="18"/>
          </w:rPr>
          <w:t>CloudCredo</w:t>
        </w:r>
        <w:r w:rsidR="004D5B7A">
          <w:rPr>
            <w:rFonts w:ascii="Times New Roman" w:eastAsia="Times New Roman" w:hAnsi="Times New Roman" w:cs="Times New Roman"/>
            <w:noProof/>
            <w:sz w:val="18"/>
            <w:szCs w:val="18"/>
          </w:rPr>
          <w:t>]</w:t>
        </w:r>
      </w:ins>
      <w:r w:rsidR="00A965C3" w:rsidRPr="00154986">
        <w:rPr>
          <w:rFonts w:ascii="Times New Roman" w:eastAsia="Times New Roman" w:hAnsi="Times New Roman" w:cs="Times New Roman"/>
          <w:sz w:val="18"/>
          <w:szCs w:val="18"/>
        </w:rPr>
        <w:t xml:space="preserve"> </w:t>
      </w:r>
      <w:r w:rsidRPr="00154986">
        <w:rPr>
          <w:rFonts w:ascii="Times New Roman" w:eastAsia="Times New Roman" w:hAnsi="Times New Roman" w:cs="Times New Roman"/>
          <w:sz w:val="18"/>
          <w:szCs w:val="18"/>
        </w:rPr>
        <w:t xml:space="preserve">environments. This paper also outlines the added promise of Inference as part of </w:t>
      </w:r>
      <w:r w:rsidR="002D66EF" w:rsidRPr="00154986">
        <w:rPr>
          <w:rFonts w:ascii="Times New Roman" w:eastAsia="Times New Roman" w:hAnsi="Times New Roman" w:cs="Times New Roman"/>
          <w:sz w:val="18"/>
          <w:szCs w:val="18"/>
        </w:rPr>
        <w:t>a</w:t>
      </w:r>
      <w:r w:rsidRPr="00154986">
        <w:rPr>
          <w:rFonts w:ascii="Times New Roman" w:eastAsia="Times New Roman" w:hAnsi="Times New Roman" w:cs="Times New Roman"/>
          <w:sz w:val="18"/>
          <w:szCs w:val="18"/>
        </w:rPr>
        <w:t xml:space="preserve"> data management system, which is an existing feature in RDF/OWL</w:t>
      </w:r>
      <w:ins w:id="10" w:author="Prado Juliette-B44664" w:date="2015-03-02T12:44:00Z">
        <w:r w:rsidR="00DC711B">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based implementations.</w:t>
      </w:r>
      <w:r w:rsidRPr="00A965C3">
        <w:rPr>
          <w:rFonts w:ascii="Times New Roman" w:eastAsia="Times New Roman" w:hAnsi="Times New Roman" w:cs="Times New Roman"/>
        </w:rPr>
        <w:t xml:space="preserve">  </w:t>
      </w:r>
    </w:p>
    <w:p w14:paraId="19C30522" w14:textId="77777777" w:rsidR="00593ED3" w:rsidRPr="00A965C3" w:rsidRDefault="00593ED3" w:rsidP="00593ED3">
      <w:pPr>
        <w:ind w:left="360"/>
      </w:pPr>
    </w:p>
    <w:p w14:paraId="72FD2E01" w14:textId="0E4E71E6" w:rsidR="00CD3A6F" w:rsidRDefault="00593ED3" w:rsidP="00154986">
      <w:pPr>
        <w:spacing w:before="120"/>
        <w:rPr>
          <w:rFonts w:ascii="Times New Roman" w:eastAsia="Times New Roman" w:hAnsi="Times New Roman" w:cs="Times New Roman"/>
          <w:b/>
        </w:rPr>
      </w:pPr>
      <w:r w:rsidRPr="00A965C3">
        <w:rPr>
          <w:rFonts w:ascii="Times New Roman" w:eastAsia="Times New Roman" w:hAnsi="Times New Roman" w:cs="Times New Roman"/>
          <w:b/>
        </w:rPr>
        <w:t xml:space="preserve">Keywords </w:t>
      </w:r>
    </w:p>
    <w:p w14:paraId="69A8A2E5" w14:textId="78C18E68" w:rsidR="00593ED3" w:rsidRPr="00154986" w:rsidRDefault="00593ED3" w:rsidP="00593ED3">
      <w:pPr>
        <w:rPr>
          <w:sz w:val="18"/>
          <w:szCs w:val="18"/>
        </w:rPr>
      </w:pPr>
      <w:r w:rsidRPr="00154986">
        <w:rPr>
          <w:rFonts w:ascii="Times New Roman" w:eastAsia="Times New Roman" w:hAnsi="Times New Roman" w:cs="Times New Roman"/>
          <w:sz w:val="18"/>
          <w:szCs w:val="18"/>
        </w:rPr>
        <w:t>Data Management, Query Translation, RDF, OWL, SPARQL, SQL, NoSQL</w:t>
      </w:r>
      <w:r w:rsidR="00064D70" w:rsidRPr="00154986">
        <w:rPr>
          <w:rFonts w:ascii="Times New Roman" w:eastAsia="Times New Roman" w:hAnsi="Times New Roman" w:cs="Times New Roman"/>
          <w:sz w:val="18"/>
          <w:szCs w:val="18"/>
        </w:rPr>
        <w:t>, ReL, SIM</w:t>
      </w:r>
      <w:ins w:id="11" w:author="Prado Juliette-B44664" w:date="2015-03-02T09:15:00Z">
        <w:r w:rsidR="003A642F">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and Inference</w:t>
      </w:r>
    </w:p>
    <w:p w14:paraId="2ACBB746" w14:textId="77777777" w:rsidR="00593ED3" w:rsidRPr="00616616" w:rsidRDefault="00593ED3" w:rsidP="00593ED3">
      <w:pPr>
        <w:rPr>
          <w:rFonts w:ascii="Times New Roman" w:hAnsi="Times New Roman" w:cs="Times New Roman"/>
        </w:rPr>
      </w:pPr>
    </w:p>
    <w:p w14:paraId="6442D0FE" w14:textId="5AC6F476" w:rsidR="00593ED3" w:rsidRPr="00154986" w:rsidRDefault="00CD3A6F" w:rsidP="00154986">
      <w:pPr>
        <w:pStyle w:val="ListParagraph"/>
        <w:numPr>
          <w:ilvl w:val="0"/>
          <w:numId w:val="1"/>
        </w:numPr>
        <w:spacing w:before="120"/>
        <w:rPr>
          <w:rFonts w:ascii="Times New Roman" w:hAnsi="Times New Roman" w:cs="Times New Roman"/>
          <w:b/>
        </w:rPr>
      </w:pPr>
      <w:r w:rsidRPr="00154986">
        <w:rPr>
          <w:rFonts w:ascii="Times New Roman" w:hAnsi="Times New Roman" w:cs="Times New Roman"/>
          <w:b/>
        </w:rPr>
        <w:t>INTRODUCTION</w:t>
      </w:r>
    </w:p>
    <w:p w14:paraId="54C035CF" w14:textId="77777777" w:rsidR="00593ED3" w:rsidRDefault="00593ED3" w:rsidP="00324A3E">
      <w:pPr>
        <w:rPr>
          <w:rFonts w:ascii="Times New Roman" w:hAnsi="Times New Roman" w:cs="Times New Roman"/>
          <w:b/>
        </w:rPr>
      </w:pPr>
    </w:p>
    <w:p w14:paraId="4C1875C3" w14:textId="34811A27" w:rsidR="003A56D7" w:rsidRPr="00154986" w:rsidRDefault="0056142C" w:rsidP="00324A3E">
      <w:pPr>
        <w:rPr>
          <w:rFonts w:ascii="Times New Roman" w:eastAsia="Times New Roman" w:hAnsi="Times New Roman" w:cs="Times New Roman"/>
          <w:sz w:val="18"/>
          <w:szCs w:val="18"/>
        </w:rPr>
      </w:pPr>
      <w:r w:rsidRPr="00154986">
        <w:rPr>
          <w:rFonts w:ascii="Times New Roman" w:hAnsi="Times New Roman" w:cs="Times New Roman"/>
          <w:sz w:val="18"/>
          <w:szCs w:val="18"/>
        </w:rPr>
        <w:t xml:space="preserve">NoSQL database technology has become increasingly popular in the data management field over the past few years with </w:t>
      </w:r>
      <w:r w:rsidR="00317843" w:rsidRPr="00154986">
        <w:rPr>
          <w:rFonts w:ascii="Times New Roman" w:hAnsi="Times New Roman" w:cs="Times New Roman"/>
          <w:sz w:val="18"/>
          <w:szCs w:val="18"/>
        </w:rPr>
        <w:t>more than 25 percent adoption claimed in</w:t>
      </w:r>
      <w:r w:rsidRPr="00154986">
        <w:rPr>
          <w:rFonts w:ascii="Times New Roman" w:hAnsi="Times New Roman" w:cs="Times New Roman"/>
          <w:sz w:val="18"/>
          <w:szCs w:val="18"/>
        </w:rPr>
        <w:t xml:space="preserve"> </w:t>
      </w:r>
      <w:r w:rsidR="008851AB" w:rsidRPr="00154986">
        <w:rPr>
          <w:rFonts w:ascii="Times New Roman" w:hAnsi="Times New Roman" w:cs="Times New Roman"/>
          <w:sz w:val="18"/>
          <w:szCs w:val="18"/>
        </w:rPr>
        <w:t>2014</w:t>
      </w:r>
      <w:ins w:id="12" w:author="Prado Juliette-B44664" w:date="2015-03-02T11:09:00Z">
        <w:r w:rsidR="004A5F1F">
          <w:rPr>
            <w:rFonts w:ascii="Times New Roman" w:hAnsi="Times New Roman" w:cs="Times New Roman"/>
            <w:sz w:val="18"/>
            <w:szCs w:val="18"/>
          </w:rPr>
          <w:t>.</w:t>
        </w:r>
      </w:ins>
      <w:r w:rsidR="008851AB" w:rsidRPr="00154986">
        <w:rPr>
          <w:rStyle w:val="FootnoteReference"/>
          <w:rFonts w:ascii="Times New Roman" w:hAnsi="Times New Roman" w:cs="Times New Roman"/>
          <w:sz w:val="18"/>
          <w:szCs w:val="18"/>
        </w:rPr>
        <w:footnoteReference w:id="1"/>
      </w:r>
      <w:r w:rsidR="008851AB" w:rsidRPr="00154986">
        <w:rPr>
          <w:rFonts w:ascii="Times New Roman" w:hAnsi="Times New Roman" w:cs="Times New Roman"/>
          <w:sz w:val="18"/>
          <w:szCs w:val="18"/>
        </w:rPr>
        <w:t xml:space="preserve">  </w:t>
      </w:r>
      <w:r w:rsidRPr="00154986">
        <w:rPr>
          <w:rFonts w:ascii="Times New Roman" w:hAnsi="Times New Roman" w:cs="Times New Roman"/>
          <w:sz w:val="18"/>
          <w:szCs w:val="18"/>
        </w:rPr>
        <w:t xml:space="preserve">This phenomenal growth has occurred in spite </w:t>
      </w:r>
      <w:r w:rsidR="004015A7" w:rsidRPr="00154986">
        <w:rPr>
          <w:rFonts w:ascii="Times New Roman" w:hAnsi="Times New Roman" w:cs="Times New Roman"/>
          <w:sz w:val="18"/>
          <w:szCs w:val="18"/>
        </w:rPr>
        <w:t>of some</w:t>
      </w:r>
      <w:r w:rsidRPr="00154986">
        <w:rPr>
          <w:rFonts w:ascii="Times New Roman" w:hAnsi="Times New Roman" w:cs="Times New Roman"/>
          <w:sz w:val="18"/>
          <w:szCs w:val="18"/>
        </w:rPr>
        <w:t xml:space="preserve"> striking shortcomings in NoS</w:t>
      </w:r>
      <w:r w:rsidR="005D672A" w:rsidRPr="00154986">
        <w:rPr>
          <w:rFonts w:ascii="Times New Roman" w:hAnsi="Times New Roman" w:cs="Times New Roman"/>
          <w:sz w:val="18"/>
          <w:szCs w:val="18"/>
        </w:rPr>
        <w:t xml:space="preserve">QL technologies. </w:t>
      </w:r>
      <w:r w:rsidR="00A965C3" w:rsidRPr="00154986">
        <w:rPr>
          <w:rFonts w:ascii="Times New Roman" w:eastAsia="Times New Roman" w:hAnsi="Times New Roman" w:cs="Times New Roman"/>
          <w:sz w:val="18"/>
          <w:szCs w:val="18"/>
        </w:rPr>
        <w:t>The following</w:t>
      </w:r>
      <w:r w:rsidR="00593ED3" w:rsidRPr="00154986">
        <w:rPr>
          <w:rFonts w:ascii="Times New Roman" w:eastAsia="Times New Roman" w:hAnsi="Times New Roman" w:cs="Times New Roman"/>
          <w:sz w:val="18"/>
          <w:szCs w:val="18"/>
        </w:rPr>
        <w:t xml:space="preserve"> is a list of </w:t>
      </w:r>
      <w:r w:rsidR="00A965C3" w:rsidRPr="00154986">
        <w:rPr>
          <w:rFonts w:ascii="Times New Roman" w:eastAsia="Times New Roman" w:hAnsi="Times New Roman" w:cs="Times New Roman"/>
          <w:sz w:val="18"/>
          <w:szCs w:val="18"/>
        </w:rPr>
        <w:t>these shortcomings:</w:t>
      </w:r>
    </w:p>
    <w:p w14:paraId="344CF742" w14:textId="77777777" w:rsidR="00A965C3" w:rsidRPr="00154986" w:rsidRDefault="00A965C3" w:rsidP="00324A3E">
      <w:pPr>
        <w:rPr>
          <w:rFonts w:ascii="Times New Roman" w:hAnsi="Times New Roman" w:cs="Times New Roman"/>
          <w:sz w:val="18"/>
          <w:szCs w:val="18"/>
        </w:rPr>
      </w:pPr>
    </w:p>
    <w:p w14:paraId="7515B894" w14:textId="631ED315" w:rsidR="00A965C3" w:rsidRPr="00154986" w:rsidRDefault="00A438CE" w:rsidP="00A965C3">
      <w:pPr>
        <w:numPr>
          <w:ilvl w:val="0"/>
          <w:numId w:val="10"/>
        </w:numPr>
        <w:contextualSpacing/>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L</w:t>
      </w:r>
      <w:r w:rsidR="00A965C3" w:rsidRPr="00154986">
        <w:rPr>
          <w:rFonts w:ascii="Times New Roman" w:eastAsia="Times New Roman" w:hAnsi="Times New Roman" w:cs="Times New Roman"/>
          <w:sz w:val="18"/>
          <w:szCs w:val="18"/>
        </w:rPr>
        <w:t>ack of a standard query language</w:t>
      </w:r>
      <w:r w:rsidR="002D6C13" w:rsidRPr="00154986">
        <w:rPr>
          <w:rFonts w:ascii="Times New Roman" w:eastAsia="Times New Roman" w:hAnsi="Times New Roman" w:cs="Times New Roman"/>
          <w:sz w:val="18"/>
          <w:szCs w:val="18"/>
        </w:rPr>
        <w:t>.</w:t>
      </w:r>
    </w:p>
    <w:p w14:paraId="197D8694" w14:textId="265A77D5" w:rsidR="000356AB" w:rsidRPr="00154986" w:rsidRDefault="00A965C3" w:rsidP="00A965C3">
      <w:pPr>
        <w:pStyle w:val="ListParagraph"/>
        <w:numPr>
          <w:ilvl w:val="0"/>
          <w:numId w:val="10"/>
        </w:numPr>
        <w:rPr>
          <w:rFonts w:ascii="Times New Roman" w:hAnsi="Times New Roman" w:cs="Times New Roman"/>
          <w:sz w:val="18"/>
          <w:szCs w:val="18"/>
        </w:rPr>
      </w:pPr>
      <w:r w:rsidRPr="00154986">
        <w:rPr>
          <w:rFonts w:ascii="Times New Roman" w:hAnsi="Times New Roman" w:cs="Times New Roman"/>
          <w:sz w:val="18"/>
          <w:szCs w:val="18"/>
        </w:rPr>
        <w:t>No support for joins</w:t>
      </w:r>
      <w:ins w:id="14" w:author="Prado Juliette-B44664" w:date="2015-03-02T09:16:00Z">
        <w:r w:rsidR="00804CA9">
          <w:rPr>
            <w:rFonts w:ascii="Times New Roman" w:hAnsi="Times New Roman" w:cs="Times New Roman"/>
            <w:sz w:val="18"/>
            <w:szCs w:val="18"/>
          </w:rPr>
          <w:t>,</w:t>
        </w:r>
      </w:ins>
      <w:r w:rsidRPr="00154986">
        <w:rPr>
          <w:rFonts w:ascii="Times New Roman" w:hAnsi="Times New Roman" w:cs="Times New Roman"/>
          <w:sz w:val="18"/>
          <w:szCs w:val="18"/>
        </w:rPr>
        <w:t xml:space="preserve"> thus</w:t>
      </w:r>
      <w:ins w:id="15" w:author="Prado Juliette-B44664" w:date="2015-03-02T09:16:00Z">
        <w:r w:rsidR="00804CA9">
          <w:rPr>
            <w:rFonts w:ascii="Times New Roman" w:hAnsi="Times New Roman" w:cs="Times New Roman"/>
            <w:sz w:val="18"/>
            <w:szCs w:val="18"/>
          </w:rPr>
          <w:t>,</w:t>
        </w:r>
      </w:ins>
      <w:r w:rsidRPr="00154986">
        <w:rPr>
          <w:rFonts w:ascii="Times New Roman" w:hAnsi="Times New Roman" w:cs="Times New Roman"/>
          <w:sz w:val="18"/>
          <w:szCs w:val="18"/>
        </w:rPr>
        <w:t xml:space="preserve"> encouraging</w:t>
      </w:r>
      <w:r w:rsidR="000D431C" w:rsidRPr="00154986">
        <w:rPr>
          <w:rFonts w:ascii="Times New Roman" w:hAnsi="Times New Roman" w:cs="Times New Roman"/>
          <w:sz w:val="18"/>
          <w:szCs w:val="18"/>
        </w:rPr>
        <w:t xml:space="preserve"> applica</w:t>
      </w:r>
      <w:r w:rsidR="005D672A" w:rsidRPr="00154986">
        <w:rPr>
          <w:rFonts w:ascii="Times New Roman" w:hAnsi="Times New Roman" w:cs="Times New Roman"/>
          <w:sz w:val="18"/>
          <w:szCs w:val="18"/>
        </w:rPr>
        <w:t>tions to de</w:t>
      </w:r>
      <w:r w:rsidR="005744D4" w:rsidRPr="00154986">
        <w:rPr>
          <w:rFonts w:ascii="Times New Roman" w:hAnsi="Times New Roman" w:cs="Times New Roman"/>
          <w:sz w:val="18"/>
          <w:szCs w:val="18"/>
        </w:rPr>
        <w:t>-</w:t>
      </w:r>
      <w:r w:rsidR="005D672A" w:rsidRPr="00154986">
        <w:rPr>
          <w:rFonts w:ascii="Times New Roman" w:hAnsi="Times New Roman" w:cs="Times New Roman"/>
          <w:sz w:val="18"/>
          <w:szCs w:val="18"/>
        </w:rPr>
        <w:t>normalize their data</w:t>
      </w:r>
      <w:ins w:id="16" w:author="Prado Juliette-B44664" w:date="2015-03-02T11:09:00Z">
        <w:r w:rsidR="004A5F1F">
          <w:rPr>
            <w:rFonts w:ascii="Times New Roman" w:hAnsi="Times New Roman" w:cs="Times New Roman"/>
            <w:sz w:val="18"/>
            <w:szCs w:val="18"/>
          </w:rPr>
          <w:t>.</w:t>
        </w:r>
      </w:ins>
      <w:r w:rsidR="005744D4" w:rsidRPr="00154986">
        <w:rPr>
          <w:rStyle w:val="FootnoteReference"/>
          <w:rFonts w:ascii="Times New Roman" w:hAnsi="Times New Roman" w:cs="Times New Roman"/>
          <w:sz w:val="18"/>
          <w:szCs w:val="18"/>
        </w:rPr>
        <w:footnoteReference w:id="2"/>
      </w:r>
    </w:p>
    <w:p w14:paraId="58968375" w14:textId="1485A103" w:rsidR="00A965C3" w:rsidRPr="00F46724" w:rsidRDefault="00AE4D7A" w:rsidP="00A965C3">
      <w:pPr>
        <w:pStyle w:val="ListParagraph"/>
        <w:numPr>
          <w:ilvl w:val="0"/>
          <w:numId w:val="10"/>
        </w:numPr>
        <w:rPr>
          <w:rFonts w:ascii="Times New Roman" w:hAnsi="Times New Roman" w:cs="Times New Roman"/>
        </w:rPr>
      </w:pPr>
      <w:r w:rsidRPr="00154986">
        <w:rPr>
          <w:rFonts w:ascii="Times New Roman" w:hAnsi="Times New Roman" w:cs="Times New Roman"/>
          <w:sz w:val="18"/>
          <w:szCs w:val="18"/>
        </w:rPr>
        <w:t>Limited</w:t>
      </w:r>
      <w:r w:rsidR="00A965C3" w:rsidRPr="00154986">
        <w:rPr>
          <w:rFonts w:ascii="Times New Roman" w:hAnsi="Times New Roman" w:cs="Times New Roman"/>
          <w:sz w:val="18"/>
          <w:szCs w:val="18"/>
        </w:rPr>
        <w:t xml:space="preserve"> </w:t>
      </w:r>
      <w:r w:rsidR="0056142C" w:rsidRPr="00154986">
        <w:rPr>
          <w:rFonts w:ascii="Times New Roman" w:hAnsi="Times New Roman" w:cs="Times New Roman"/>
          <w:sz w:val="18"/>
          <w:szCs w:val="18"/>
        </w:rPr>
        <w:t xml:space="preserve">support </w:t>
      </w:r>
      <w:r w:rsidR="00A965C3" w:rsidRPr="00154986">
        <w:rPr>
          <w:rFonts w:ascii="Times New Roman" w:hAnsi="Times New Roman" w:cs="Times New Roman"/>
          <w:sz w:val="18"/>
          <w:szCs w:val="18"/>
        </w:rPr>
        <w:t xml:space="preserve">for </w:t>
      </w:r>
      <w:r w:rsidR="004015A7" w:rsidRPr="00154986">
        <w:rPr>
          <w:rFonts w:ascii="Times New Roman" w:hAnsi="Times New Roman" w:cs="Times New Roman"/>
          <w:sz w:val="18"/>
          <w:szCs w:val="18"/>
        </w:rPr>
        <w:t>ACID</w:t>
      </w:r>
      <w:ins w:id="21" w:author="Prado Juliette-B44664" w:date="2015-03-02T11:47:00Z">
        <w:r w:rsidR="004D5B7A" w:rsidRPr="00154986">
          <w:rPr>
            <w:rFonts w:ascii="Times New Roman" w:hAnsi="Times New Roman" w:cs="Times New Roman"/>
            <w:noProof/>
            <w:sz w:val="18"/>
            <w:szCs w:val="18"/>
          </w:rPr>
          <w:t xml:space="preserve"> </w:t>
        </w:r>
        <w:r w:rsidR="004D5B7A">
          <w:rPr>
            <w:rFonts w:ascii="Times New Roman" w:hAnsi="Times New Roman" w:cs="Times New Roman"/>
            <w:noProof/>
            <w:sz w:val="18"/>
            <w:szCs w:val="18"/>
          </w:rPr>
          <w:t>[Transactions</w:t>
        </w:r>
        <w:r w:rsidR="004D5B7A" w:rsidRPr="00154986">
          <w:rPr>
            <w:rFonts w:ascii="Times New Roman" w:hAnsi="Times New Roman" w:cs="Times New Roman"/>
            <w:noProof/>
            <w:sz w:val="18"/>
            <w:szCs w:val="18"/>
          </w:rPr>
          <w:t xml:space="preserve"> 2011</w:t>
        </w:r>
        <w:r w:rsidR="004D5B7A">
          <w:rPr>
            <w:rFonts w:ascii="Times New Roman" w:hAnsi="Times New Roman" w:cs="Times New Roman"/>
            <w:noProof/>
            <w:sz w:val="18"/>
            <w:szCs w:val="18"/>
          </w:rPr>
          <w:t>]</w:t>
        </w:r>
      </w:ins>
      <w:r w:rsidR="0056142C" w:rsidRPr="00154986">
        <w:rPr>
          <w:rFonts w:ascii="Times New Roman" w:hAnsi="Times New Roman" w:cs="Times New Roman"/>
          <w:sz w:val="18"/>
          <w:szCs w:val="18"/>
        </w:rPr>
        <w:t xml:space="preserve"> transaction processing</w:t>
      </w:r>
      <w:r w:rsidR="00D17482" w:rsidRPr="00154986">
        <w:rPr>
          <w:rStyle w:val="FootnoteReference"/>
          <w:rFonts w:ascii="Times New Roman" w:hAnsi="Times New Roman" w:cs="Times New Roman"/>
          <w:sz w:val="18"/>
          <w:szCs w:val="18"/>
        </w:rPr>
        <w:footnoteReference w:id="3"/>
      </w:r>
      <w:r w:rsidR="0056142C" w:rsidRPr="00154986">
        <w:rPr>
          <w:rFonts w:ascii="Times New Roman" w:hAnsi="Times New Roman" w:cs="Times New Roman"/>
          <w:sz w:val="18"/>
          <w:szCs w:val="18"/>
        </w:rPr>
        <w:t xml:space="preserve"> </w:t>
      </w:r>
      <w:r w:rsidR="004015A7" w:rsidRPr="00154986">
        <w:rPr>
          <w:rFonts w:ascii="Times New Roman" w:hAnsi="Times New Roman" w:cs="Times New Roman"/>
          <w:sz w:val="18"/>
          <w:szCs w:val="18"/>
        </w:rPr>
        <w:t xml:space="preserve">as </w:t>
      </w:r>
      <w:r w:rsidR="0056142C" w:rsidRPr="00154986">
        <w:rPr>
          <w:rFonts w:ascii="Times New Roman" w:hAnsi="Times New Roman" w:cs="Times New Roman"/>
          <w:sz w:val="18"/>
          <w:szCs w:val="18"/>
        </w:rPr>
        <w:t>found in modern data management systems</w:t>
      </w:r>
      <w:r w:rsidR="00F917CF" w:rsidRPr="00154986">
        <w:rPr>
          <w:rFonts w:ascii="Times New Roman" w:hAnsi="Times New Roman" w:cs="Times New Roman"/>
          <w:sz w:val="18"/>
          <w:szCs w:val="18"/>
        </w:rPr>
        <w:t xml:space="preserve"> because of </w:t>
      </w:r>
      <w:r w:rsidR="00A438CE" w:rsidRPr="00154986">
        <w:rPr>
          <w:rFonts w:ascii="Times New Roman" w:hAnsi="Times New Roman" w:cs="Times New Roman"/>
          <w:sz w:val="18"/>
          <w:szCs w:val="18"/>
        </w:rPr>
        <w:t>a</w:t>
      </w:r>
      <w:r w:rsidR="00F917CF" w:rsidRPr="00154986">
        <w:rPr>
          <w:rFonts w:ascii="Times New Roman" w:hAnsi="Times New Roman" w:cs="Times New Roman"/>
          <w:sz w:val="18"/>
          <w:szCs w:val="18"/>
        </w:rPr>
        <w:t xml:space="preserve"> perceived need for </w:t>
      </w:r>
      <w:r w:rsidR="00A438CE" w:rsidRPr="00154986">
        <w:rPr>
          <w:rFonts w:ascii="Times New Roman" w:hAnsi="Times New Roman" w:cs="Times New Roman"/>
          <w:sz w:val="18"/>
          <w:szCs w:val="18"/>
        </w:rPr>
        <w:t xml:space="preserve">“inexpensive” </w:t>
      </w:r>
      <w:r w:rsidR="00C86988" w:rsidRPr="00154986">
        <w:rPr>
          <w:rFonts w:ascii="Times New Roman" w:hAnsi="Times New Roman" w:cs="Times New Roman"/>
          <w:sz w:val="18"/>
          <w:szCs w:val="18"/>
        </w:rPr>
        <w:t>s</w:t>
      </w:r>
      <w:r w:rsidR="00F917CF" w:rsidRPr="00154986">
        <w:rPr>
          <w:rFonts w:ascii="Times New Roman" w:hAnsi="Times New Roman" w:cs="Times New Roman"/>
          <w:sz w:val="18"/>
          <w:szCs w:val="18"/>
        </w:rPr>
        <w:t>cale</w:t>
      </w:r>
      <w:ins w:id="35" w:author="Prado Juliette-B44664" w:date="2015-03-02T09:16:00Z">
        <w:r w:rsidR="007C7701">
          <w:rPr>
            <w:rFonts w:ascii="Times New Roman" w:hAnsi="Times New Roman" w:cs="Times New Roman"/>
            <w:sz w:val="18"/>
            <w:szCs w:val="18"/>
          </w:rPr>
          <w:t xml:space="preserve"> </w:t>
        </w:r>
      </w:ins>
      <w:r w:rsidR="00F917CF" w:rsidRPr="00154986">
        <w:rPr>
          <w:rFonts w:ascii="Times New Roman" w:hAnsi="Times New Roman" w:cs="Times New Roman"/>
          <w:sz w:val="18"/>
          <w:szCs w:val="18"/>
        </w:rPr>
        <w:t>out</w:t>
      </w:r>
      <w:ins w:id="36" w:author="Prado Juliette-B44664" w:date="2015-03-02T11:10:00Z">
        <w:r w:rsidR="004A5F1F">
          <w:rPr>
            <w:rFonts w:ascii="Times New Roman" w:hAnsi="Times New Roman" w:cs="Times New Roman"/>
            <w:sz w:val="18"/>
            <w:szCs w:val="18"/>
          </w:rPr>
          <w:t>.</w:t>
        </w:r>
      </w:ins>
      <w:r w:rsidR="00317843" w:rsidRPr="00154986">
        <w:rPr>
          <w:rStyle w:val="FootnoteReference"/>
          <w:rFonts w:ascii="Times New Roman" w:hAnsi="Times New Roman" w:cs="Times New Roman"/>
          <w:sz w:val="18"/>
          <w:szCs w:val="18"/>
        </w:rPr>
        <w:footnoteReference w:id="4"/>
      </w:r>
    </w:p>
    <w:p w14:paraId="4FB1E9B9" w14:textId="31B02CFC" w:rsidR="00D90837" w:rsidRPr="00154986" w:rsidRDefault="00A965C3" w:rsidP="00A965C3">
      <w:pPr>
        <w:pStyle w:val="ListParagraph"/>
        <w:numPr>
          <w:ilvl w:val="0"/>
          <w:numId w:val="10"/>
        </w:numPr>
        <w:rPr>
          <w:rFonts w:ascii="Times New Roman" w:hAnsi="Times New Roman" w:cs="Times New Roman"/>
          <w:sz w:val="18"/>
          <w:szCs w:val="18"/>
        </w:rPr>
      </w:pPr>
      <w:r w:rsidRPr="00154986">
        <w:rPr>
          <w:rFonts w:ascii="Times New Roman" w:eastAsia="Times New Roman" w:hAnsi="Times New Roman" w:cs="Times New Roman"/>
          <w:sz w:val="18"/>
          <w:szCs w:val="18"/>
        </w:rPr>
        <w:t>A creep of proprietary features</w:t>
      </w:r>
      <w:ins w:id="53" w:author="Prado Juliette-B44664" w:date="2015-03-02T09:16:00Z">
        <w:r w:rsidR="00804CA9">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such as MongoDB aggregation</w:t>
      </w:r>
      <w:ins w:id="54" w:author="Prado Juliette-B44664" w:date="2015-03-02T11:47:00Z">
        <w:r w:rsidR="004D5B7A" w:rsidRPr="00154986">
          <w:rPr>
            <w:rFonts w:ascii="Times New Roman" w:eastAsia="Times New Roman" w:hAnsi="Times New Roman" w:cs="Times New Roman"/>
            <w:noProof/>
            <w:sz w:val="18"/>
            <w:szCs w:val="18"/>
          </w:rPr>
          <w:t xml:space="preserve"> </w:t>
        </w:r>
        <w:r w:rsidR="004D5B7A">
          <w:rPr>
            <w:rFonts w:ascii="Times New Roman" w:eastAsia="Times New Roman" w:hAnsi="Times New Roman" w:cs="Times New Roman"/>
            <w:noProof/>
            <w:sz w:val="18"/>
            <w:szCs w:val="18"/>
          </w:rPr>
          <w:t>[MongoDB Aggregation</w:t>
        </w:r>
        <w:r w:rsidR="004D5B7A" w:rsidRPr="00154986">
          <w:rPr>
            <w:rFonts w:ascii="Times New Roman" w:eastAsia="Times New Roman" w:hAnsi="Times New Roman" w:cs="Times New Roman"/>
            <w:noProof/>
            <w:sz w:val="18"/>
            <w:szCs w:val="18"/>
          </w:rPr>
          <w:t xml:space="preserve"> 2014</w:t>
        </w:r>
        <w:r w:rsidR="004D5B7A">
          <w:rPr>
            <w:rFonts w:ascii="Times New Roman" w:eastAsia="Times New Roman" w:hAnsi="Times New Roman" w:cs="Times New Roman"/>
            <w:noProof/>
            <w:sz w:val="18"/>
            <w:szCs w:val="18"/>
          </w:rPr>
          <w:t>]</w:t>
        </w:r>
      </w:ins>
      <w:r w:rsidR="002D6C13" w:rsidRPr="00154986">
        <w:rPr>
          <w:rFonts w:ascii="Times New Roman" w:hAnsi="Times New Roman" w:cs="Times New Roman"/>
          <w:sz w:val="18"/>
          <w:szCs w:val="18"/>
        </w:rPr>
        <w:t>.</w:t>
      </w:r>
    </w:p>
    <w:p w14:paraId="776A36B2" w14:textId="77777777" w:rsidR="00D90837" w:rsidRPr="00154986" w:rsidRDefault="00D90837" w:rsidP="0056142C">
      <w:pPr>
        <w:ind w:left="360"/>
        <w:rPr>
          <w:rFonts w:ascii="Times New Roman" w:hAnsi="Times New Roman" w:cs="Times New Roman"/>
          <w:sz w:val="18"/>
          <w:szCs w:val="18"/>
        </w:rPr>
      </w:pPr>
    </w:p>
    <w:p w14:paraId="549877C2" w14:textId="069BD316" w:rsidR="00F46724" w:rsidRPr="00154986" w:rsidRDefault="00F46724" w:rsidP="00F46724">
      <w:pPr>
        <w:rPr>
          <w:rFonts w:ascii="Times New Roman" w:hAnsi="Times New Roman" w:cs="Times New Roman"/>
          <w:sz w:val="18"/>
          <w:szCs w:val="18"/>
        </w:rPr>
      </w:pPr>
      <w:r w:rsidRPr="00154986">
        <w:rPr>
          <w:rFonts w:ascii="Times New Roman" w:eastAsia="Times New Roman" w:hAnsi="Times New Roman" w:cs="Times New Roman"/>
          <w:sz w:val="18"/>
          <w:szCs w:val="18"/>
        </w:rPr>
        <w:t xml:space="preserve">These shortcomings make widespread adoption of NoSQL datastores impractical and difficult. The lack of standard </w:t>
      </w:r>
      <w:r w:rsidR="000E7E35">
        <w:rPr>
          <w:rFonts w:ascii="Times New Roman" w:eastAsia="Times New Roman" w:hAnsi="Times New Roman" w:cs="Times New Roman"/>
          <w:sz w:val="18"/>
          <w:szCs w:val="18"/>
        </w:rPr>
        <w:t xml:space="preserve">a </w:t>
      </w:r>
      <w:r w:rsidRPr="00154986">
        <w:rPr>
          <w:rFonts w:ascii="Times New Roman" w:eastAsia="Times New Roman" w:hAnsi="Times New Roman" w:cs="Times New Roman"/>
          <w:sz w:val="18"/>
          <w:szCs w:val="18"/>
        </w:rPr>
        <w:t>query language and creep of proprietary features ties developers to unique datastores with little opportunity to replace the backend database if required. This is undesirable from a business perspective. The lack of join support reduces the application domain of NoSQL technology significantly, unless developer</w:t>
      </w:r>
      <w:r w:rsidR="00AE4D7A" w:rsidRPr="00154986">
        <w:rPr>
          <w:rFonts w:ascii="Times New Roman" w:eastAsia="Times New Roman" w:hAnsi="Times New Roman" w:cs="Times New Roman"/>
          <w:sz w:val="18"/>
          <w:szCs w:val="18"/>
        </w:rPr>
        <w:t>s</w:t>
      </w:r>
      <w:r w:rsidRPr="00154986">
        <w:rPr>
          <w:rFonts w:ascii="Times New Roman" w:eastAsia="Times New Roman" w:hAnsi="Times New Roman" w:cs="Times New Roman"/>
          <w:sz w:val="18"/>
          <w:szCs w:val="18"/>
        </w:rPr>
        <w:t xml:space="preserve"> </w:t>
      </w:r>
      <w:r w:rsidR="00AE4D7A" w:rsidRPr="00154986">
        <w:rPr>
          <w:rFonts w:ascii="Times New Roman" w:eastAsia="Times New Roman" w:hAnsi="Times New Roman" w:cs="Times New Roman"/>
          <w:sz w:val="18"/>
          <w:szCs w:val="18"/>
        </w:rPr>
        <w:t>are willing</w:t>
      </w:r>
      <w:r w:rsidRPr="00154986">
        <w:rPr>
          <w:rFonts w:ascii="Times New Roman" w:eastAsia="Times New Roman" w:hAnsi="Times New Roman" w:cs="Times New Roman"/>
          <w:sz w:val="18"/>
          <w:szCs w:val="18"/>
        </w:rPr>
        <w:t xml:space="preserve"> to engage in considerable data mashup in their code. Also</w:t>
      </w:r>
      <w:ins w:id="55" w:author="Prado Juliette-B44664" w:date="2015-03-02T09:17:00Z">
        <w:r w:rsidR="00804CA9">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without support for full ACID transaction processing, true asynchronous critical applications are impossible.   </w:t>
      </w:r>
    </w:p>
    <w:p w14:paraId="78373C71" w14:textId="77777777" w:rsidR="00F46724" w:rsidRPr="00154986" w:rsidRDefault="00F46724" w:rsidP="00F46724">
      <w:pPr>
        <w:rPr>
          <w:sz w:val="18"/>
          <w:szCs w:val="18"/>
        </w:rPr>
      </w:pPr>
      <w:bookmarkStart w:id="56" w:name="h.ssrvvtlpfn8j" w:colFirst="0" w:colLast="0"/>
      <w:bookmarkEnd w:id="56"/>
      <w:r w:rsidRPr="00154986">
        <w:rPr>
          <w:rFonts w:ascii="Times New Roman" w:eastAsia="Times New Roman" w:hAnsi="Times New Roman" w:cs="Times New Roman"/>
          <w:sz w:val="18"/>
          <w:szCs w:val="18"/>
        </w:rPr>
        <w:t xml:space="preserve"> </w:t>
      </w:r>
    </w:p>
    <w:p w14:paraId="616AA06A" w14:textId="50FE8F85" w:rsidR="003A56D7" w:rsidRDefault="00F46724" w:rsidP="0065661E">
      <w:pPr>
        <w:rPr>
          <w:ins w:id="57" w:author="Prado Juliette-B44664" w:date="2015-03-02T12:45:00Z"/>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lastRenderedPageBreak/>
        <w:t xml:space="preserve">As an alternative, this </w:t>
      </w:r>
      <w:r w:rsidR="0056142C" w:rsidRPr="00154986">
        <w:rPr>
          <w:rFonts w:ascii="Times New Roman" w:hAnsi="Times New Roman" w:cs="Times New Roman"/>
          <w:sz w:val="18"/>
          <w:szCs w:val="18"/>
        </w:rPr>
        <w:t xml:space="preserve">paper proposes that </w:t>
      </w:r>
      <w:r w:rsidR="00AC48E7" w:rsidRPr="00154986">
        <w:rPr>
          <w:rFonts w:ascii="Times New Roman" w:hAnsi="Times New Roman" w:cs="Times New Roman"/>
          <w:sz w:val="18"/>
          <w:szCs w:val="18"/>
        </w:rPr>
        <w:t xml:space="preserve">RDF/OWL and SPARQL database </w:t>
      </w:r>
      <w:r w:rsidR="006C0C00" w:rsidRPr="00154986">
        <w:rPr>
          <w:rFonts w:ascii="Times New Roman" w:hAnsi="Times New Roman" w:cs="Times New Roman"/>
          <w:sz w:val="18"/>
          <w:szCs w:val="18"/>
        </w:rPr>
        <w:t>technology</w:t>
      </w:r>
      <w:r w:rsidR="00CD7CB7" w:rsidRPr="00154986">
        <w:rPr>
          <w:rStyle w:val="FootnoteReference"/>
          <w:rFonts w:ascii="Times New Roman" w:hAnsi="Times New Roman" w:cs="Times New Roman"/>
          <w:sz w:val="18"/>
          <w:szCs w:val="18"/>
        </w:rPr>
        <w:footnoteReference w:id="5"/>
      </w:r>
      <w:r w:rsidR="006C0C00" w:rsidRPr="00154986">
        <w:rPr>
          <w:rFonts w:ascii="Times New Roman" w:hAnsi="Times New Roman" w:cs="Times New Roman"/>
          <w:sz w:val="18"/>
          <w:szCs w:val="18"/>
        </w:rPr>
        <w:t xml:space="preserve"> </w:t>
      </w:r>
      <w:r w:rsidRPr="00154986">
        <w:rPr>
          <w:rFonts w:ascii="Times New Roman" w:eastAsia="Times New Roman" w:hAnsi="Times New Roman" w:cs="Times New Roman"/>
          <w:sz w:val="18"/>
          <w:szCs w:val="18"/>
        </w:rPr>
        <w:t>fill</w:t>
      </w:r>
      <w:r w:rsidR="00AE4D7A" w:rsidRPr="00154986">
        <w:rPr>
          <w:rFonts w:ascii="Times New Roman" w:eastAsia="Times New Roman" w:hAnsi="Times New Roman" w:cs="Times New Roman"/>
          <w:sz w:val="18"/>
          <w:szCs w:val="18"/>
        </w:rPr>
        <w:t>s</w:t>
      </w:r>
      <w:r w:rsidRPr="00154986">
        <w:rPr>
          <w:rFonts w:ascii="Times New Roman" w:eastAsia="Times New Roman" w:hAnsi="Times New Roman" w:cs="Times New Roman"/>
          <w:sz w:val="18"/>
          <w:szCs w:val="18"/>
        </w:rPr>
        <w:t xml:space="preserve"> the void where current NoSQL implementations have failed. Below is a list of highlights why:</w:t>
      </w:r>
    </w:p>
    <w:p w14:paraId="7BD70811" w14:textId="77777777" w:rsidR="00DC711B" w:rsidRPr="00154986" w:rsidRDefault="00DC711B" w:rsidP="0065661E">
      <w:pPr>
        <w:rPr>
          <w:rFonts w:ascii="Times New Roman" w:hAnsi="Times New Roman" w:cs="Times New Roman"/>
          <w:sz w:val="18"/>
          <w:szCs w:val="18"/>
        </w:rPr>
      </w:pPr>
    </w:p>
    <w:p w14:paraId="09CD1FFB" w14:textId="0C867580" w:rsidR="00A438CE" w:rsidRPr="00154986" w:rsidRDefault="00A438CE" w:rsidP="0065661E">
      <w:pPr>
        <w:pStyle w:val="ListParagraph"/>
        <w:numPr>
          <w:ilvl w:val="0"/>
          <w:numId w:val="11"/>
        </w:numPr>
        <w:ind w:left="720"/>
        <w:rPr>
          <w:rFonts w:ascii="Times New Roman" w:hAnsi="Times New Roman" w:cs="Times New Roman"/>
          <w:sz w:val="18"/>
          <w:szCs w:val="18"/>
        </w:rPr>
      </w:pPr>
      <w:r w:rsidRPr="00154986">
        <w:rPr>
          <w:rFonts w:ascii="Times New Roman" w:eastAsia="Times New Roman" w:hAnsi="Times New Roman" w:cs="Times New Roman"/>
          <w:sz w:val="18"/>
          <w:szCs w:val="18"/>
        </w:rPr>
        <w:t>SPARQL provides a full</w:t>
      </w:r>
      <w:ins w:id="66" w:author="Prado Juliette-B44664" w:date="2015-03-02T09:17:00Z">
        <w:r w:rsidR="00804CA9">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featured standard query language. It supports all of the features of an ad hoc query language</w:t>
      </w:r>
      <w:ins w:id="67" w:author="Prado Juliette-B44664" w:date="2015-03-02T09:17:00Z">
        <w:r w:rsidR="00804CA9">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such as projections of attributes, selection of instances, aggregation</w:t>
      </w:r>
      <w:ins w:id="68" w:author="Prado Juliette-B44664" w:date="2015-03-02T09:17:00Z">
        <w:r w:rsidR="00804CA9">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and sub-queries. This paper demonstrate</w:t>
      </w:r>
      <w:ins w:id="69" w:author="Prado Juliette-B44664" w:date="2015-03-02T09:17:00Z">
        <w:r w:rsidR="00804CA9">
          <w:rPr>
            <w:rFonts w:ascii="Times New Roman" w:eastAsia="Times New Roman" w:hAnsi="Times New Roman" w:cs="Times New Roman"/>
            <w:sz w:val="18"/>
            <w:szCs w:val="18"/>
          </w:rPr>
          <w:t>s</w:t>
        </w:r>
      </w:ins>
      <w:r w:rsidRPr="00154986">
        <w:rPr>
          <w:rFonts w:ascii="Times New Roman" w:eastAsia="Times New Roman" w:hAnsi="Times New Roman" w:cs="Times New Roman"/>
          <w:sz w:val="18"/>
          <w:szCs w:val="18"/>
        </w:rPr>
        <w:t xml:space="preserve"> that SPARQL is very flexible and can act as a lingua franca, allowing other languages, such as SQL, to be used on top of it. </w:t>
      </w:r>
    </w:p>
    <w:p w14:paraId="4FF1D521" w14:textId="3326C6AC" w:rsidR="007E55C9" w:rsidRPr="00154986" w:rsidRDefault="00760498" w:rsidP="0065661E">
      <w:pPr>
        <w:pStyle w:val="ListParagraph"/>
        <w:numPr>
          <w:ilvl w:val="0"/>
          <w:numId w:val="11"/>
        </w:numPr>
        <w:ind w:left="720"/>
        <w:rPr>
          <w:rFonts w:ascii="Times New Roman" w:hAnsi="Times New Roman" w:cs="Times New Roman"/>
          <w:sz w:val="18"/>
          <w:szCs w:val="18"/>
        </w:rPr>
      </w:pPr>
      <w:r w:rsidRPr="00154986">
        <w:rPr>
          <w:rFonts w:ascii="Times New Roman" w:hAnsi="Times New Roman" w:cs="Times New Roman"/>
          <w:sz w:val="18"/>
          <w:szCs w:val="18"/>
        </w:rPr>
        <w:t xml:space="preserve">RDF/OWL and </w:t>
      </w:r>
      <w:r w:rsidR="007E55C9" w:rsidRPr="00154986">
        <w:rPr>
          <w:rFonts w:ascii="Times New Roman" w:hAnsi="Times New Roman" w:cs="Times New Roman"/>
          <w:sz w:val="18"/>
          <w:szCs w:val="18"/>
        </w:rPr>
        <w:t xml:space="preserve">SPARQL </w:t>
      </w:r>
      <w:r w:rsidRPr="00154986">
        <w:rPr>
          <w:rFonts w:ascii="Times New Roman" w:hAnsi="Times New Roman" w:cs="Times New Roman"/>
          <w:sz w:val="18"/>
          <w:szCs w:val="18"/>
        </w:rPr>
        <w:t>systems support</w:t>
      </w:r>
      <w:r w:rsidR="000D431C" w:rsidRPr="00154986">
        <w:rPr>
          <w:rFonts w:ascii="Times New Roman" w:hAnsi="Times New Roman" w:cs="Times New Roman"/>
          <w:sz w:val="18"/>
          <w:szCs w:val="18"/>
        </w:rPr>
        <w:t xml:space="preserve"> “joins”</w:t>
      </w:r>
      <w:r w:rsidRPr="00154986">
        <w:rPr>
          <w:rFonts w:ascii="Times New Roman" w:hAnsi="Times New Roman" w:cs="Times New Roman"/>
          <w:sz w:val="18"/>
          <w:szCs w:val="18"/>
        </w:rPr>
        <w:t xml:space="preserve"> in the database</w:t>
      </w:r>
      <w:r w:rsidR="009619E7" w:rsidRPr="00154986">
        <w:rPr>
          <w:rFonts w:ascii="Times New Roman" w:hAnsi="Times New Roman" w:cs="Times New Roman"/>
          <w:sz w:val="18"/>
          <w:szCs w:val="18"/>
        </w:rPr>
        <w:t xml:space="preserve"> (see Section 4</w:t>
      </w:r>
      <w:r w:rsidR="004C280D" w:rsidRPr="00154986">
        <w:rPr>
          <w:rFonts w:ascii="Times New Roman" w:hAnsi="Times New Roman" w:cs="Times New Roman"/>
          <w:sz w:val="18"/>
          <w:szCs w:val="18"/>
        </w:rPr>
        <w:t>)</w:t>
      </w:r>
      <w:ins w:id="70" w:author="Prado Juliette-B44664" w:date="2015-03-02T09:18:00Z">
        <w:r w:rsidR="00804CA9">
          <w:rPr>
            <w:rFonts w:ascii="Times New Roman" w:hAnsi="Times New Roman" w:cs="Times New Roman"/>
            <w:sz w:val="18"/>
            <w:szCs w:val="18"/>
          </w:rPr>
          <w:t>.</w:t>
        </w:r>
      </w:ins>
    </w:p>
    <w:p w14:paraId="759FB64D" w14:textId="71A07D63" w:rsidR="000356AB" w:rsidRPr="00154986" w:rsidRDefault="000356AB" w:rsidP="0065661E">
      <w:pPr>
        <w:pStyle w:val="ListParagraph"/>
        <w:numPr>
          <w:ilvl w:val="0"/>
          <w:numId w:val="11"/>
        </w:numPr>
        <w:ind w:left="720"/>
        <w:rPr>
          <w:rFonts w:ascii="Times New Roman" w:hAnsi="Times New Roman" w:cs="Times New Roman"/>
          <w:sz w:val="18"/>
          <w:szCs w:val="18"/>
        </w:rPr>
      </w:pPr>
      <w:r w:rsidRPr="00154986">
        <w:rPr>
          <w:rFonts w:ascii="Times New Roman" w:hAnsi="Times New Roman" w:cs="Times New Roman"/>
          <w:sz w:val="18"/>
          <w:szCs w:val="18"/>
        </w:rPr>
        <w:t>SPARQL has full support for features lik</w:t>
      </w:r>
      <w:r w:rsidR="00760498" w:rsidRPr="00154986">
        <w:rPr>
          <w:rFonts w:ascii="Times New Roman" w:hAnsi="Times New Roman" w:cs="Times New Roman"/>
          <w:sz w:val="18"/>
          <w:szCs w:val="18"/>
        </w:rPr>
        <w:t>e aggregation</w:t>
      </w:r>
      <w:r w:rsidR="009619E7" w:rsidRPr="00154986">
        <w:rPr>
          <w:rFonts w:ascii="Times New Roman" w:hAnsi="Times New Roman" w:cs="Times New Roman"/>
          <w:sz w:val="18"/>
          <w:szCs w:val="18"/>
        </w:rPr>
        <w:t xml:space="preserve"> (see Section 4</w:t>
      </w:r>
      <w:r w:rsidR="004C280D" w:rsidRPr="00154986">
        <w:rPr>
          <w:rFonts w:ascii="Times New Roman" w:hAnsi="Times New Roman" w:cs="Times New Roman"/>
          <w:sz w:val="18"/>
          <w:szCs w:val="18"/>
        </w:rPr>
        <w:t>)</w:t>
      </w:r>
      <w:ins w:id="71" w:author="Prado Juliette-B44664" w:date="2015-03-02T09:18:00Z">
        <w:r w:rsidR="00804CA9">
          <w:rPr>
            <w:rFonts w:ascii="Times New Roman" w:hAnsi="Times New Roman" w:cs="Times New Roman"/>
            <w:sz w:val="18"/>
            <w:szCs w:val="18"/>
          </w:rPr>
          <w:t>.</w:t>
        </w:r>
      </w:ins>
    </w:p>
    <w:p w14:paraId="618DD052" w14:textId="765C660D" w:rsidR="0056142C" w:rsidRPr="00154986" w:rsidRDefault="00F22CA6" w:rsidP="0065661E">
      <w:pPr>
        <w:pStyle w:val="ListParagraph"/>
        <w:numPr>
          <w:ilvl w:val="0"/>
          <w:numId w:val="11"/>
        </w:numPr>
        <w:ind w:left="720"/>
        <w:rPr>
          <w:rFonts w:ascii="Times New Roman" w:hAnsi="Times New Roman" w:cs="Times New Roman"/>
          <w:sz w:val="18"/>
          <w:szCs w:val="18"/>
        </w:rPr>
      </w:pPr>
      <w:r w:rsidRPr="00154986">
        <w:rPr>
          <w:rFonts w:ascii="Times New Roman" w:hAnsi="Times New Roman" w:cs="Times New Roman"/>
          <w:sz w:val="18"/>
          <w:szCs w:val="18"/>
        </w:rPr>
        <w:t>E</w:t>
      </w:r>
      <w:r w:rsidR="0056142C" w:rsidRPr="00154986">
        <w:rPr>
          <w:rFonts w:ascii="Times New Roman" w:hAnsi="Times New Roman" w:cs="Times New Roman"/>
          <w:sz w:val="18"/>
          <w:szCs w:val="18"/>
        </w:rPr>
        <w:t xml:space="preserve">xisting RDF/Owl implementations provide </w:t>
      </w:r>
      <w:r w:rsidR="004015A7" w:rsidRPr="00154986">
        <w:rPr>
          <w:rFonts w:ascii="Times New Roman" w:hAnsi="Times New Roman" w:cs="Times New Roman"/>
          <w:sz w:val="18"/>
          <w:szCs w:val="18"/>
        </w:rPr>
        <w:t>ACID</w:t>
      </w:r>
      <w:r w:rsidR="0056142C" w:rsidRPr="00154986">
        <w:rPr>
          <w:rFonts w:ascii="Times New Roman" w:hAnsi="Times New Roman" w:cs="Times New Roman"/>
          <w:sz w:val="18"/>
          <w:szCs w:val="18"/>
        </w:rPr>
        <w:t xml:space="preserve"> transaction processing support</w:t>
      </w:r>
      <w:r w:rsidR="00D90837" w:rsidRPr="00154986">
        <w:rPr>
          <w:rFonts w:ascii="Times New Roman" w:hAnsi="Times New Roman" w:cs="Times New Roman"/>
          <w:sz w:val="18"/>
          <w:szCs w:val="18"/>
        </w:rPr>
        <w:t xml:space="preserve"> </w:t>
      </w:r>
      <w:ins w:id="72" w:author="Prado Juliette-B44664" w:date="2015-03-02T11:49:00Z">
        <w:r w:rsidR="001B5CC1">
          <w:rPr>
            <w:rFonts w:ascii="Times New Roman" w:hAnsi="Times New Roman" w:cs="Times New Roman"/>
            <w:noProof/>
            <w:sz w:val="18"/>
            <w:szCs w:val="18"/>
          </w:rPr>
          <w:t>[</w:t>
        </w:r>
        <w:r w:rsidR="001B5CC1" w:rsidRPr="00523C87">
          <w:rPr>
            <w:rFonts w:ascii="Times New Roman" w:hAnsi="Times New Roman" w:cs="Times New Roman"/>
            <w:i/>
            <w:noProof/>
            <w:sz w:val="18"/>
            <w:szCs w:val="18"/>
          </w:rPr>
          <w:t>Oracle Graph</w:t>
        </w:r>
        <w:r w:rsidR="001B5CC1" w:rsidRPr="00154986">
          <w:rPr>
            <w:rFonts w:ascii="Times New Roman" w:hAnsi="Times New Roman" w:cs="Times New Roman"/>
            <w:noProof/>
            <w:sz w:val="18"/>
            <w:szCs w:val="18"/>
          </w:rPr>
          <w:t xml:space="preserve"> 2014</w:t>
        </w:r>
        <w:r w:rsidR="001B5CC1">
          <w:rPr>
            <w:rFonts w:ascii="Times New Roman" w:hAnsi="Times New Roman" w:cs="Times New Roman"/>
            <w:noProof/>
            <w:sz w:val="18"/>
            <w:szCs w:val="18"/>
          </w:rPr>
          <w:t>]</w:t>
        </w:r>
      </w:ins>
      <w:r w:rsidR="00C12931" w:rsidRPr="00154986">
        <w:rPr>
          <w:rFonts w:ascii="Times New Roman" w:hAnsi="Times New Roman" w:cs="Times New Roman"/>
          <w:sz w:val="18"/>
          <w:szCs w:val="18"/>
        </w:rPr>
        <w:t xml:space="preserve"> in scale</w:t>
      </w:r>
      <w:ins w:id="73" w:author="Prado Juliette-B44664" w:date="2015-03-02T09:18:00Z">
        <w:r w:rsidR="00804CA9">
          <w:rPr>
            <w:rFonts w:ascii="Times New Roman" w:hAnsi="Times New Roman" w:cs="Times New Roman"/>
            <w:sz w:val="18"/>
            <w:szCs w:val="18"/>
          </w:rPr>
          <w:t>-</w:t>
        </w:r>
      </w:ins>
      <w:r w:rsidR="00C12931" w:rsidRPr="00154986">
        <w:rPr>
          <w:rFonts w:ascii="Times New Roman" w:hAnsi="Times New Roman" w:cs="Times New Roman"/>
          <w:sz w:val="18"/>
          <w:szCs w:val="18"/>
        </w:rPr>
        <w:t xml:space="preserve">up and </w:t>
      </w:r>
      <w:r w:rsidR="00F917CF" w:rsidRPr="00154986">
        <w:rPr>
          <w:rFonts w:ascii="Times New Roman" w:hAnsi="Times New Roman" w:cs="Times New Roman"/>
          <w:sz w:val="18"/>
          <w:szCs w:val="18"/>
        </w:rPr>
        <w:t>scale</w:t>
      </w:r>
      <w:ins w:id="74" w:author="Prado Juliette-B44664" w:date="2015-03-02T09:18:00Z">
        <w:r w:rsidR="00804CA9">
          <w:rPr>
            <w:rFonts w:ascii="Times New Roman" w:hAnsi="Times New Roman" w:cs="Times New Roman"/>
            <w:sz w:val="18"/>
            <w:szCs w:val="18"/>
          </w:rPr>
          <w:t>-</w:t>
        </w:r>
      </w:ins>
      <w:r w:rsidR="00D90837" w:rsidRPr="00154986">
        <w:rPr>
          <w:rFonts w:ascii="Times New Roman" w:hAnsi="Times New Roman" w:cs="Times New Roman"/>
          <w:sz w:val="18"/>
          <w:szCs w:val="18"/>
        </w:rPr>
        <w:t>out configuration</w:t>
      </w:r>
      <w:r w:rsidR="00C12931" w:rsidRPr="00154986">
        <w:rPr>
          <w:rFonts w:ascii="Times New Roman" w:hAnsi="Times New Roman" w:cs="Times New Roman"/>
          <w:sz w:val="18"/>
          <w:szCs w:val="18"/>
        </w:rPr>
        <w:t>s</w:t>
      </w:r>
      <w:ins w:id="75" w:author="Prado Juliette-B44664" w:date="2015-03-02T11:49:00Z">
        <w:r w:rsidR="00C30094" w:rsidRPr="00154986">
          <w:rPr>
            <w:rFonts w:ascii="Times New Roman" w:hAnsi="Times New Roman" w:cs="Times New Roman"/>
            <w:noProof/>
            <w:sz w:val="18"/>
            <w:szCs w:val="18"/>
          </w:rPr>
          <w:t xml:space="preserve"> </w:t>
        </w:r>
        <w:r w:rsidR="00C30094">
          <w:rPr>
            <w:rFonts w:ascii="Times New Roman" w:hAnsi="Times New Roman" w:cs="Times New Roman"/>
            <w:noProof/>
            <w:sz w:val="18"/>
            <w:szCs w:val="18"/>
          </w:rPr>
          <w:t>[Exadata</w:t>
        </w:r>
        <w:r w:rsidR="00C30094" w:rsidRPr="00154986">
          <w:rPr>
            <w:rFonts w:ascii="Times New Roman" w:hAnsi="Times New Roman" w:cs="Times New Roman"/>
            <w:noProof/>
            <w:sz w:val="18"/>
            <w:szCs w:val="18"/>
          </w:rPr>
          <w:t xml:space="preserve"> 2014</w:t>
        </w:r>
        <w:r w:rsidR="00C30094">
          <w:rPr>
            <w:rFonts w:ascii="Times New Roman" w:hAnsi="Times New Roman" w:cs="Times New Roman"/>
            <w:noProof/>
            <w:sz w:val="18"/>
            <w:szCs w:val="18"/>
          </w:rPr>
          <w:t>]</w:t>
        </w:r>
      </w:ins>
      <w:r w:rsidR="00D90837" w:rsidRPr="00154986">
        <w:rPr>
          <w:rFonts w:ascii="Times New Roman" w:hAnsi="Times New Roman" w:cs="Times New Roman"/>
          <w:sz w:val="18"/>
          <w:szCs w:val="18"/>
        </w:rPr>
        <w:t xml:space="preserve">. </w:t>
      </w:r>
    </w:p>
    <w:p w14:paraId="3D5C90A4" w14:textId="77777777" w:rsidR="00880E1D" w:rsidRPr="00154986" w:rsidRDefault="00880E1D" w:rsidP="0065661E">
      <w:pPr>
        <w:rPr>
          <w:rFonts w:ascii="Times New Roman" w:hAnsi="Times New Roman" w:cs="Times New Roman"/>
          <w:sz w:val="18"/>
          <w:szCs w:val="18"/>
        </w:rPr>
      </w:pPr>
    </w:p>
    <w:p w14:paraId="5B4ECD9F" w14:textId="51C3FB74" w:rsidR="00EE5351" w:rsidRPr="00154986" w:rsidRDefault="00EE5351" w:rsidP="00EE5351">
      <w:pPr>
        <w:rPr>
          <w:sz w:val="18"/>
          <w:szCs w:val="18"/>
        </w:rPr>
      </w:pPr>
      <w:r w:rsidRPr="00154986">
        <w:rPr>
          <w:rFonts w:ascii="Times New Roman" w:eastAsia="Times New Roman" w:hAnsi="Times New Roman" w:cs="Times New Roman"/>
          <w:sz w:val="18"/>
          <w:szCs w:val="18"/>
        </w:rPr>
        <w:t>This paper also shows that the highly touted features of NoSQL technology, listed below, are equally achievable in RDF/OWL and SPARQL based systems making RDF/OWL and SPARQL based systems a powerful alternative to existing NoSQL implementations</w:t>
      </w:r>
      <w:ins w:id="76" w:author="Prado Juliette-B44664" w:date="2015-03-02T09:48:00Z">
        <w:r w:rsidR="0097213F">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w:t>
      </w:r>
    </w:p>
    <w:p w14:paraId="5298F5E6" w14:textId="77777777" w:rsidR="003A56D7" w:rsidRPr="00154986" w:rsidRDefault="003A56D7" w:rsidP="0065661E">
      <w:pPr>
        <w:rPr>
          <w:rFonts w:ascii="Times New Roman" w:hAnsi="Times New Roman" w:cs="Times New Roman"/>
          <w:sz w:val="18"/>
          <w:szCs w:val="18"/>
        </w:rPr>
      </w:pPr>
    </w:p>
    <w:p w14:paraId="0CC3AD27" w14:textId="2C93A1A8" w:rsidR="001D3F3E" w:rsidRPr="00154986" w:rsidRDefault="00EE5351" w:rsidP="00A438CE">
      <w:pPr>
        <w:pStyle w:val="ListParagraph"/>
        <w:numPr>
          <w:ilvl w:val="0"/>
          <w:numId w:val="49"/>
        </w:numPr>
        <w:rPr>
          <w:rFonts w:ascii="Times New Roman" w:hAnsi="Times New Roman" w:cs="Times New Roman"/>
          <w:sz w:val="18"/>
          <w:szCs w:val="18"/>
        </w:rPr>
      </w:pPr>
      <w:r w:rsidRPr="00154986">
        <w:rPr>
          <w:rFonts w:ascii="Times New Roman" w:hAnsi="Times New Roman" w:cs="Times New Roman"/>
          <w:sz w:val="18"/>
          <w:szCs w:val="18"/>
        </w:rPr>
        <w:t>A</w:t>
      </w:r>
      <w:r w:rsidR="00324A3E" w:rsidRPr="00154986">
        <w:rPr>
          <w:rFonts w:ascii="Times New Roman" w:hAnsi="Times New Roman" w:cs="Times New Roman"/>
          <w:sz w:val="18"/>
          <w:szCs w:val="18"/>
        </w:rPr>
        <w:t xml:space="preserve"> </w:t>
      </w:r>
      <w:r w:rsidR="00CB0796" w:rsidRPr="00154986">
        <w:rPr>
          <w:rFonts w:ascii="Times New Roman" w:hAnsi="Times New Roman" w:cs="Times New Roman"/>
          <w:sz w:val="18"/>
          <w:szCs w:val="18"/>
        </w:rPr>
        <w:t>f</w:t>
      </w:r>
      <w:r w:rsidR="00233BC6" w:rsidRPr="00154986">
        <w:rPr>
          <w:rFonts w:ascii="Times New Roman" w:hAnsi="Times New Roman" w:cs="Times New Roman"/>
          <w:sz w:val="18"/>
          <w:szCs w:val="18"/>
        </w:rPr>
        <w:t xml:space="preserve">lexible, </w:t>
      </w:r>
      <w:r w:rsidR="007A62C1" w:rsidRPr="00154986">
        <w:rPr>
          <w:rFonts w:ascii="Times New Roman" w:hAnsi="Times New Roman" w:cs="Times New Roman"/>
          <w:sz w:val="18"/>
          <w:szCs w:val="18"/>
        </w:rPr>
        <w:t>s</w:t>
      </w:r>
      <w:r w:rsidR="00002134" w:rsidRPr="00154986">
        <w:rPr>
          <w:rFonts w:ascii="Times New Roman" w:hAnsi="Times New Roman" w:cs="Times New Roman"/>
          <w:sz w:val="18"/>
          <w:szCs w:val="18"/>
        </w:rPr>
        <w:t>chema</w:t>
      </w:r>
      <w:r w:rsidR="00666C40" w:rsidRPr="00154986">
        <w:rPr>
          <w:rFonts w:ascii="Times New Roman" w:hAnsi="Times New Roman" w:cs="Times New Roman"/>
          <w:sz w:val="18"/>
          <w:szCs w:val="18"/>
        </w:rPr>
        <w:t>-</w:t>
      </w:r>
      <w:r w:rsidR="00A438CE" w:rsidRPr="00154986">
        <w:rPr>
          <w:rFonts w:ascii="Times New Roman" w:hAnsi="Times New Roman" w:cs="Times New Roman"/>
          <w:sz w:val="18"/>
          <w:szCs w:val="18"/>
        </w:rPr>
        <w:t>less</w:t>
      </w:r>
      <w:r w:rsidR="00233BC6" w:rsidRPr="00154986">
        <w:rPr>
          <w:rFonts w:ascii="Times New Roman" w:hAnsi="Times New Roman" w:cs="Times New Roman"/>
          <w:sz w:val="18"/>
          <w:szCs w:val="18"/>
        </w:rPr>
        <w:t xml:space="preserve"> data model</w:t>
      </w:r>
      <w:r w:rsidR="001D3F3E" w:rsidRPr="00154986">
        <w:rPr>
          <w:rFonts w:ascii="Times New Roman" w:hAnsi="Times New Roman" w:cs="Times New Roman"/>
          <w:sz w:val="18"/>
          <w:szCs w:val="18"/>
        </w:rPr>
        <w:t xml:space="preserve"> “in </w:t>
      </w:r>
      <w:r w:rsidR="001D3F3E" w:rsidRPr="00154986">
        <w:rPr>
          <w:rFonts w:ascii="Times New Roman" w:eastAsia="Times New Roman" w:hAnsi="Times New Roman" w:cs="Times New Roman"/>
          <w:sz w:val="18"/>
          <w:szCs w:val="18"/>
          <w:shd w:val="clear" w:color="auto" w:fill="FFFFFF"/>
        </w:rPr>
        <w:t>which the semantics of the data are embedded within a flexible connection topology and a corresponding storage model. This provides greater flexibility for managing large data sets while simultaneously reducing the dependence on the more formal database structure imposed by the relational database</w:t>
      </w:r>
      <w:ins w:id="77" w:author="Prado Juliette-B44664" w:date="2015-03-02T09:49:00Z">
        <w:r w:rsidR="0097213F">
          <w:rPr>
            <w:rFonts w:ascii="Times New Roman" w:eastAsia="Times New Roman" w:hAnsi="Times New Roman" w:cs="Times New Roman"/>
            <w:sz w:val="18"/>
            <w:szCs w:val="18"/>
            <w:shd w:val="clear" w:color="auto" w:fill="FFFFFF"/>
          </w:rPr>
          <w:t>”</w:t>
        </w:r>
      </w:ins>
      <w:ins w:id="78" w:author="Prado Juliette-B44664" w:date="2015-03-02T11:49:00Z">
        <w:r w:rsidR="007E70FE" w:rsidRPr="00154986">
          <w:rPr>
            <w:rFonts w:ascii="Times New Roman" w:hAnsi="Times New Roman" w:cs="Times New Roman"/>
            <w:noProof/>
            <w:sz w:val="18"/>
            <w:szCs w:val="18"/>
          </w:rPr>
          <w:t xml:space="preserve"> </w:t>
        </w:r>
        <w:r w:rsidR="007E70FE">
          <w:rPr>
            <w:rFonts w:ascii="Times New Roman" w:hAnsi="Times New Roman" w:cs="Times New Roman"/>
            <w:noProof/>
            <w:sz w:val="18"/>
            <w:szCs w:val="18"/>
          </w:rPr>
          <w:t>[Loshin]</w:t>
        </w:r>
      </w:ins>
      <w:ins w:id="79" w:author="Prado Juliette-B44664" w:date="2015-03-02T09:49:00Z">
        <w:r w:rsidR="0097213F">
          <w:rPr>
            <w:rFonts w:ascii="Times New Roman" w:hAnsi="Times New Roman" w:cs="Times New Roman"/>
            <w:sz w:val="18"/>
            <w:szCs w:val="18"/>
          </w:rPr>
          <w:t>.</w:t>
        </w:r>
      </w:ins>
    </w:p>
    <w:p w14:paraId="75507609" w14:textId="057E94C6" w:rsidR="0005298F" w:rsidRPr="00154986" w:rsidRDefault="00A438CE" w:rsidP="00A438CE">
      <w:pPr>
        <w:pStyle w:val="ListParagraph"/>
        <w:numPr>
          <w:ilvl w:val="0"/>
          <w:numId w:val="49"/>
        </w:numPr>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Support for agile database application development</w:t>
      </w:r>
      <w:ins w:id="80" w:author="Prado Juliette-B44664" w:date="2015-03-02T09:49:00Z">
        <w:r w:rsidR="0097213F">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which “includes a set of software development methods focused on an iterative approach to building software”</w:t>
      </w:r>
      <w:ins w:id="81" w:author="Prado Juliette-B44664" w:date="2015-03-02T11:10:00Z">
        <w:r w:rsidR="004A5F1F">
          <w:rPr>
            <w:rFonts w:ascii="Times New Roman" w:eastAsia="Times New Roman" w:hAnsi="Times New Roman" w:cs="Times New Roman"/>
            <w:sz w:val="18"/>
            <w:szCs w:val="18"/>
          </w:rPr>
          <w:t>.</w:t>
        </w:r>
      </w:ins>
      <w:r w:rsidR="00D244F7" w:rsidRPr="00154986">
        <w:rPr>
          <w:rStyle w:val="FootnoteReference"/>
          <w:rFonts w:ascii="Times New Roman" w:eastAsia="Times New Roman" w:hAnsi="Times New Roman" w:cs="Times New Roman"/>
          <w:spacing w:val="6"/>
          <w:sz w:val="18"/>
          <w:szCs w:val="18"/>
        </w:rPr>
        <w:footnoteReference w:id="6"/>
      </w:r>
    </w:p>
    <w:p w14:paraId="5645F011" w14:textId="502E298C" w:rsidR="009B3DCF" w:rsidRPr="00154986" w:rsidRDefault="00EE5351" w:rsidP="00A438CE">
      <w:pPr>
        <w:pStyle w:val="ListParagraph"/>
        <w:numPr>
          <w:ilvl w:val="0"/>
          <w:numId w:val="49"/>
        </w:numPr>
        <w:rPr>
          <w:rFonts w:ascii="Times New Roman" w:eastAsia="Times New Roman" w:hAnsi="Times New Roman" w:cs="Times New Roman"/>
          <w:sz w:val="18"/>
          <w:szCs w:val="18"/>
        </w:rPr>
      </w:pPr>
      <w:r w:rsidRPr="00154986">
        <w:rPr>
          <w:rFonts w:ascii="Times New Roman" w:hAnsi="Times New Roman" w:cs="Times New Roman"/>
          <w:sz w:val="18"/>
          <w:szCs w:val="18"/>
        </w:rPr>
        <w:t>Works well in</w:t>
      </w:r>
      <w:r w:rsidR="007F7E54" w:rsidRPr="00154986">
        <w:rPr>
          <w:rFonts w:ascii="Times New Roman" w:hAnsi="Times New Roman" w:cs="Times New Roman"/>
          <w:sz w:val="18"/>
          <w:szCs w:val="18"/>
        </w:rPr>
        <w:t xml:space="preserve"> RESTful</w:t>
      </w:r>
      <w:ins w:id="84" w:author="Prado Juliette-B44664" w:date="2015-03-02T11:49:00Z">
        <w:r w:rsidR="00BE5668" w:rsidRPr="00154986">
          <w:rPr>
            <w:rFonts w:ascii="Times New Roman" w:hAnsi="Times New Roman" w:cs="Times New Roman"/>
            <w:noProof/>
            <w:sz w:val="18"/>
            <w:szCs w:val="18"/>
          </w:rPr>
          <w:t xml:space="preserve"> </w:t>
        </w:r>
        <w:r w:rsidR="00BE5668">
          <w:rPr>
            <w:rFonts w:ascii="Times New Roman" w:hAnsi="Times New Roman" w:cs="Times New Roman"/>
            <w:noProof/>
            <w:sz w:val="18"/>
            <w:szCs w:val="18"/>
          </w:rPr>
          <w:t>[Tilkov]</w:t>
        </w:r>
      </w:ins>
      <w:r w:rsidR="007F7E54" w:rsidRPr="00154986">
        <w:rPr>
          <w:rFonts w:ascii="Times New Roman" w:hAnsi="Times New Roman" w:cs="Times New Roman"/>
          <w:sz w:val="18"/>
          <w:szCs w:val="18"/>
        </w:rPr>
        <w:t xml:space="preserve"> services in </w:t>
      </w:r>
      <w:r w:rsidR="00D6325E" w:rsidRPr="00154986">
        <w:rPr>
          <w:rFonts w:ascii="Times New Roman" w:hAnsi="Times New Roman" w:cs="Times New Roman"/>
          <w:sz w:val="18"/>
          <w:szCs w:val="18"/>
        </w:rPr>
        <w:t>web-based applications and in</w:t>
      </w:r>
      <w:r w:rsidR="007F7E54" w:rsidRPr="00154986">
        <w:rPr>
          <w:rFonts w:ascii="Times New Roman" w:hAnsi="Times New Roman" w:cs="Times New Roman"/>
          <w:sz w:val="18"/>
          <w:szCs w:val="18"/>
        </w:rPr>
        <w:t xml:space="preserve"> </w:t>
      </w:r>
      <w:r w:rsidR="00002134" w:rsidRPr="00154986">
        <w:rPr>
          <w:rFonts w:ascii="Times New Roman" w:hAnsi="Times New Roman" w:cs="Times New Roman"/>
          <w:sz w:val="18"/>
          <w:szCs w:val="18"/>
        </w:rPr>
        <w:t>Database-as-a-Service (DBaaS)</w:t>
      </w:r>
      <w:ins w:id="85" w:author="Prado Juliette-B44664" w:date="2015-03-02T11:49:00Z">
        <w:r w:rsidR="00BE5668" w:rsidRPr="00154986">
          <w:rPr>
            <w:rFonts w:ascii="Times New Roman" w:hAnsi="Times New Roman" w:cs="Times New Roman"/>
            <w:noProof/>
            <w:sz w:val="18"/>
            <w:szCs w:val="18"/>
          </w:rPr>
          <w:t xml:space="preserve"> </w:t>
        </w:r>
        <w:r w:rsidR="00BE5668">
          <w:rPr>
            <w:rFonts w:ascii="Times New Roman" w:hAnsi="Times New Roman" w:cs="Times New Roman"/>
            <w:noProof/>
            <w:sz w:val="18"/>
            <w:szCs w:val="18"/>
          </w:rPr>
          <w:t>[</w:t>
        </w:r>
        <w:r w:rsidR="00BE5668" w:rsidRPr="001D735A">
          <w:rPr>
            <w:rFonts w:ascii="Times New Roman" w:hAnsi="Times New Roman" w:cs="Times New Roman"/>
            <w:i/>
            <w:noProof/>
            <w:sz w:val="18"/>
            <w:szCs w:val="18"/>
          </w:rPr>
          <w:t xml:space="preserve">Mongolab </w:t>
        </w:r>
        <w:r w:rsidR="00BE5668">
          <w:rPr>
            <w:rFonts w:ascii="Times New Roman" w:hAnsi="Times New Roman" w:cs="Times New Roman"/>
            <w:noProof/>
            <w:sz w:val="18"/>
            <w:szCs w:val="18"/>
          </w:rPr>
          <w:t xml:space="preserve">2014; </w:t>
        </w:r>
      </w:ins>
      <w:ins w:id="86" w:author="Prado Juliette-B44664" w:date="2015-03-02T11:50:00Z">
        <w:r w:rsidR="00BE5668" w:rsidRPr="001D735A">
          <w:rPr>
            <w:rFonts w:ascii="Times New Roman" w:hAnsi="Times New Roman" w:cs="Times New Roman"/>
            <w:i/>
            <w:noProof/>
            <w:sz w:val="18"/>
            <w:szCs w:val="18"/>
          </w:rPr>
          <w:t>CloudCredo</w:t>
        </w:r>
        <w:r w:rsidR="00BE5668">
          <w:rPr>
            <w:rFonts w:ascii="Times New Roman" w:hAnsi="Times New Roman" w:cs="Times New Roman"/>
            <w:noProof/>
            <w:sz w:val="18"/>
            <w:szCs w:val="18"/>
          </w:rPr>
          <w:t>]</w:t>
        </w:r>
      </w:ins>
      <w:r w:rsidR="00002134" w:rsidRPr="00154986">
        <w:rPr>
          <w:rFonts w:ascii="Times New Roman" w:hAnsi="Times New Roman" w:cs="Times New Roman"/>
          <w:sz w:val="18"/>
          <w:szCs w:val="18"/>
        </w:rPr>
        <w:t xml:space="preserve"> </w:t>
      </w:r>
      <w:r w:rsidR="007F7E54" w:rsidRPr="00154986">
        <w:rPr>
          <w:rFonts w:ascii="Times New Roman" w:hAnsi="Times New Roman" w:cs="Times New Roman"/>
          <w:sz w:val="18"/>
          <w:szCs w:val="18"/>
        </w:rPr>
        <w:t>environment</w:t>
      </w:r>
      <w:r w:rsidR="00A317AB" w:rsidRPr="00154986">
        <w:rPr>
          <w:rFonts w:ascii="Times New Roman" w:hAnsi="Times New Roman" w:cs="Times New Roman"/>
          <w:sz w:val="18"/>
          <w:szCs w:val="18"/>
        </w:rPr>
        <w:t>s</w:t>
      </w:r>
      <w:r w:rsidR="007F7E54" w:rsidRPr="00154986">
        <w:rPr>
          <w:rFonts w:ascii="Times New Roman" w:hAnsi="Times New Roman" w:cs="Times New Roman"/>
          <w:sz w:val="18"/>
          <w:szCs w:val="18"/>
        </w:rPr>
        <w:t>.</w:t>
      </w:r>
    </w:p>
    <w:p w14:paraId="480D4072" w14:textId="799FDA08" w:rsidR="00EE5351" w:rsidRPr="00154986" w:rsidRDefault="0056142C" w:rsidP="00EE5351">
      <w:pPr>
        <w:rPr>
          <w:sz w:val="18"/>
          <w:szCs w:val="18"/>
        </w:rPr>
      </w:pPr>
      <w:r w:rsidRPr="00154986">
        <w:rPr>
          <w:rFonts w:ascii="Times New Roman" w:eastAsia="Times New Roman" w:hAnsi="Times New Roman" w:cs="Times New Roman"/>
          <w:sz w:val="18"/>
          <w:szCs w:val="18"/>
        </w:rPr>
        <w:br/>
      </w:r>
      <w:r w:rsidR="00EE5351" w:rsidRPr="00154986">
        <w:rPr>
          <w:rFonts w:ascii="Times New Roman" w:eastAsia="Times New Roman" w:hAnsi="Times New Roman" w:cs="Times New Roman"/>
          <w:sz w:val="18"/>
          <w:szCs w:val="18"/>
        </w:rPr>
        <w:t xml:space="preserve">RESTful web-based application development mentioned above </w:t>
      </w:r>
      <w:ins w:id="87" w:author="Prado Juliette-B44664" w:date="2015-03-02T09:50:00Z">
        <w:r w:rsidR="0097213F">
          <w:rPr>
            <w:rFonts w:ascii="Times New Roman" w:eastAsia="Times New Roman" w:hAnsi="Times New Roman" w:cs="Times New Roman"/>
            <w:sz w:val="18"/>
            <w:szCs w:val="18"/>
          </w:rPr>
          <w:t>is</w:t>
        </w:r>
      </w:ins>
      <w:r w:rsidR="00EE5351" w:rsidRPr="00154986">
        <w:rPr>
          <w:rFonts w:ascii="Times New Roman" w:eastAsia="Times New Roman" w:hAnsi="Times New Roman" w:cs="Times New Roman"/>
          <w:sz w:val="18"/>
          <w:szCs w:val="18"/>
        </w:rPr>
        <w:t xml:space="preserve"> demonstrated in </w:t>
      </w:r>
      <w:ins w:id="88" w:author="Prado Juliette-B44664" w:date="2015-03-02T09:50:00Z">
        <w:r w:rsidR="0097213F">
          <w:rPr>
            <w:rFonts w:ascii="Times New Roman" w:eastAsia="Times New Roman" w:hAnsi="Times New Roman" w:cs="Times New Roman"/>
            <w:sz w:val="18"/>
            <w:szCs w:val="18"/>
          </w:rPr>
          <w:t>Section 2, “CASE STUDY,</w:t>
        </w:r>
      </w:ins>
      <w:ins w:id="89" w:author="Prado Juliette-B44664" w:date="2015-03-02T09:51:00Z">
        <w:r w:rsidR="0097213F">
          <w:rPr>
            <w:rFonts w:ascii="Times New Roman" w:eastAsia="Times New Roman" w:hAnsi="Times New Roman" w:cs="Times New Roman"/>
            <w:sz w:val="18"/>
            <w:szCs w:val="18"/>
          </w:rPr>
          <w:t xml:space="preserve">” </w:t>
        </w:r>
      </w:ins>
      <w:r w:rsidR="00EE5351" w:rsidRPr="00154986">
        <w:rPr>
          <w:rFonts w:ascii="Times New Roman" w:eastAsia="Times New Roman" w:hAnsi="Times New Roman" w:cs="Times New Roman"/>
          <w:sz w:val="18"/>
          <w:szCs w:val="18"/>
        </w:rPr>
        <w:t xml:space="preserve">using the RESTful services of Flask </w:t>
      </w:r>
      <w:ins w:id="90" w:author="Prado Juliette-B44664" w:date="2015-03-02T11:50:00Z">
        <w:r w:rsidR="00AC4D76">
          <w:rPr>
            <w:rFonts w:ascii="Times New Roman" w:eastAsia="Times New Roman" w:hAnsi="Times New Roman" w:cs="Times New Roman"/>
            <w:noProof/>
            <w:sz w:val="18"/>
            <w:szCs w:val="18"/>
          </w:rPr>
          <w:t>[</w:t>
        </w:r>
        <w:r w:rsidR="00AC4D76" w:rsidRPr="001D735A">
          <w:rPr>
            <w:rFonts w:ascii="Times New Roman" w:eastAsia="Times New Roman" w:hAnsi="Times New Roman" w:cs="Times New Roman"/>
            <w:i/>
            <w:noProof/>
            <w:sz w:val="18"/>
            <w:szCs w:val="18"/>
          </w:rPr>
          <w:t>Flask</w:t>
        </w:r>
        <w:r w:rsidR="00AC4D76">
          <w:rPr>
            <w:rFonts w:ascii="Times New Roman" w:eastAsia="Times New Roman" w:hAnsi="Times New Roman" w:cs="Times New Roman"/>
            <w:noProof/>
            <w:sz w:val="18"/>
            <w:szCs w:val="18"/>
          </w:rPr>
          <w:t xml:space="preserve"> 2014; </w:t>
        </w:r>
        <w:r w:rsidR="00AC4D76" w:rsidRPr="001D735A">
          <w:rPr>
            <w:rFonts w:ascii="Times New Roman" w:eastAsia="Times New Roman" w:hAnsi="Times New Roman" w:cs="Times New Roman"/>
            <w:i/>
            <w:noProof/>
            <w:sz w:val="18"/>
            <w:szCs w:val="18"/>
          </w:rPr>
          <w:t>Flask-RESTful</w:t>
        </w:r>
        <w:r w:rsidR="00AC4D76">
          <w:rPr>
            <w:rFonts w:ascii="Times New Roman" w:eastAsia="Times New Roman" w:hAnsi="Times New Roman" w:cs="Times New Roman"/>
            <w:noProof/>
            <w:sz w:val="18"/>
            <w:szCs w:val="18"/>
          </w:rPr>
          <w:t xml:space="preserve"> 2014]</w:t>
        </w:r>
      </w:ins>
      <w:ins w:id="91" w:author="Prado Juliette-B44664" w:date="2015-03-02T09:51:00Z">
        <w:r w:rsidR="0097213F">
          <w:rPr>
            <w:rFonts w:ascii="Times New Roman" w:eastAsia="Times New Roman" w:hAnsi="Times New Roman" w:cs="Times New Roman"/>
            <w:sz w:val="18"/>
            <w:szCs w:val="18"/>
          </w:rPr>
          <w:t>.</w:t>
        </w:r>
      </w:ins>
      <w:r w:rsidR="00503A0D" w:rsidRPr="00154986">
        <w:rPr>
          <w:rFonts w:ascii="Times New Roman" w:eastAsia="Times New Roman" w:hAnsi="Times New Roman" w:cs="Times New Roman"/>
          <w:sz w:val="18"/>
          <w:szCs w:val="18"/>
        </w:rPr>
        <w:t xml:space="preserve"> </w:t>
      </w:r>
      <w:r w:rsidR="00EE5351" w:rsidRPr="00154986">
        <w:rPr>
          <w:rFonts w:ascii="Times New Roman" w:eastAsia="Times New Roman" w:hAnsi="Times New Roman" w:cs="Times New Roman"/>
          <w:sz w:val="18"/>
          <w:szCs w:val="18"/>
        </w:rPr>
        <w:t>Also,</w:t>
      </w:r>
      <w:r w:rsidR="00EE5351">
        <w:rPr>
          <w:rFonts w:ascii="Times New Roman" w:eastAsia="Times New Roman" w:hAnsi="Times New Roman" w:cs="Times New Roman"/>
        </w:rPr>
        <w:t xml:space="preserve"> </w:t>
      </w:r>
      <w:r w:rsidR="00EE5351" w:rsidRPr="00154986">
        <w:rPr>
          <w:rFonts w:ascii="Times New Roman" w:eastAsia="Times New Roman" w:hAnsi="Times New Roman" w:cs="Times New Roman"/>
          <w:sz w:val="18"/>
          <w:szCs w:val="18"/>
        </w:rPr>
        <w:t>an implementation of a RESTful server API for the R language is shown to prove that RDF/OWL technology can be used in a DBaaS, Cloud environment</w:t>
      </w:r>
      <w:r w:rsidR="00503A0D" w:rsidRPr="00154986">
        <w:rPr>
          <w:rFonts w:ascii="Times New Roman" w:eastAsia="Times New Roman" w:hAnsi="Times New Roman" w:cs="Times New Roman"/>
          <w:sz w:val="18"/>
          <w:szCs w:val="18"/>
        </w:rPr>
        <w:t xml:space="preserve">. This </w:t>
      </w:r>
      <w:ins w:id="92" w:author="Prado Juliette-B44664" w:date="2015-03-02T09:51:00Z">
        <w:r w:rsidR="0097213F">
          <w:rPr>
            <w:rFonts w:ascii="Times New Roman" w:eastAsia="Times New Roman" w:hAnsi="Times New Roman" w:cs="Times New Roman"/>
            <w:sz w:val="18"/>
            <w:szCs w:val="18"/>
          </w:rPr>
          <w:t>is</w:t>
        </w:r>
      </w:ins>
      <w:r w:rsidR="00503A0D" w:rsidRPr="00154986">
        <w:rPr>
          <w:rFonts w:ascii="Times New Roman" w:eastAsia="Times New Roman" w:hAnsi="Times New Roman" w:cs="Times New Roman"/>
          <w:sz w:val="18"/>
          <w:szCs w:val="18"/>
        </w:rPr>
        <w:t xml:space="preserve"> discussed in Section 5</w:t>
      </w:r>
      <w:ins w:id="93" w:author="Prado Juliette-B44664" w:date="2015-03-02T09:52:00Z">
        <w:r w:rsidR="0097213F">
          <w:rPr>
            <w:rFonts w:ascii="Times New Roman" w:eastAsia="Times New Roman" w:hAnsi="Times New Roman" w:cs="Times New Roman"/>
            <w:sz w:val="18"/>
            <w:szCs w:val="18"/>
          </w:rPr>
          <w:t>, “RESTful DISCUSSION”.</w:t>
        </w:r>
      </w:ins>
    </w:p>
    <w:p w14:paraId="168EA5AB" w14:textId="77777777" w:rsidR="00EE5351" w:rsidRPr="00154986" w:rsidRDefault="00EE5351" w:rsidP="0065661E">
      <w:pPr>
        <w:shd w:val="clear" w:color="auto" w:fill="FFFFFF"/>
        <w:rPr>
          <w:rFonts w:ascii="Times New Roman" w:eastAsia="Times New Roman" w:hAnsi="Times New Roman" w:cs="Times New Roman"/>
          <w:sz w:val="18"/>
          <w:szCs w:val="18"/>
        </w:rPr>
      </w:pPr>
    </w:p>
    <w:p w14:paraId="4D128727" w14:textId="12EC1582" w:rsidR="00773DF9" w:rsidRPr="00154986" w:rsidRDefault="00B75C31" w:rsidP="00773DF9">
      <w:pPr>
        <w:rPr>
          <w:sz w:val="18"/>
          <w:szCs w:val="18"/>
        </w:rPr>
      </w:pPr>
      <w:r w:rsidRPr="00154986">
        <w:rPr>
          <w:rFonts w:ascii="Times New Roman" w:eastAsia="Times New Roman" w:hAnsi="Times New Roman" w:cs="Times New Roman"/>
          <w:sz w:val="18"/>
          <w:szCs w:val="18"/>
        </w:rPr>
        <w:t>Lastly</w:t>
      </w:r>
      <w:r w:rsidR="002A58E2" w:rsidRPr="00154986">
        <w:rPr>
          <w:rFonts w:ascii="Times New Roman" w:eastAsia="Times New Roman" w:hAnsi="Times New Roman" w:cs="Times New Roman"/>
          <w:sz w:val="18"/>
          <w:szCs w:val="18"/>
        </w:rPr>
        <w:t>,</w:t>
      </w:r>
      <w:r w:rsidR="0056142C" w:rsidRPr="00154986">
        <w:rPr>
          <w:rFonts w:ascii="Times New Roman" w:eastAsia="Times New Roman" w:hAnsi="Times New Roman" w:cs="Times New Roman"/>
          <w:sz w:val="18"/>
          <w:szCs w:val="18"/>
        </w:rPr>
        <w:t xml:space="preserve"> this paper </w:t>
      </w:r>
      <w:r w:rsidR="00EE5351" w:rsidRPr="00154986">
        <w:rPr>
          <w:rFonts w:ascii="Times New Roman" w:eastAsia="Times New Roman" w:hAnsi="Times New Roman" w:cs="Times New Roman"/>
          <w:sz w:val="18"/>
          <w:szCs w:val="18"/>
        </w:rPr>
        <w:t>touches on</w:t>
      </w:r>
      <w:r w:rsidR="0056142C" w:rsidRPr="00154986">
        <w:rPr>
          <w:rFonts w:ascii="Times New Roman" w:eastAsia="Times New Roman" w:hAnsi="Times New Roman" w:cs="Times New Roman"/>
          <w:sz w:val="18"/>
          <w:szCs w:val="18"/>
        </w:rPr>
        <w:t xml:space="preserve"> the </w:t>
      </w:r>
      <w:r w:rsidR="00C120F8" w:rsidRPr="00154986">
        <w:rPr>
          <w:rFonts w:ascii="Times New Roman" w:eastAsia="Times New Roman" w:hAnsi="Times New Roman" w:cs="Times New Roman"/>
          <w:sz w:val="18"/>
          <w:szCs w:val="18"/>
        </w:rPr>
        <w:t xml:space="preserve">potential of </w:t>
      </w:r>
      <w:r w:rsidR="003B55BC" w:rsidRPr="00154986">
        <w:rPr>
          <w:rFonts w:ascii="Times New Roman" w:eastAsia="Times New Roman" w:hAnsi="Times New Roman" w:cs="Times New Roman"/>
          <w:sz w:val="18"/>
          <w:szCs w:val="18"/>
        </w:rPr>
        <w:t xml:space="preserve">the power of </w:t>
      </w:r>
      <w:commentRangeStart w:id="94"/>
      <w:r w:rsidR="00C120F8" w:rsidRPr="00096CE3">
        <w:rPr>
          <w:rFonts w:ascii="Times New Roman" w:eastAsia="Times New Roman" w:hAnsi="Times New Roman" w:cs="Times New Roman"/>
          <w:sz w:val="18"/>
          <w:szCs w:val="18"/>
        </w:rPr>
        <w:t>Inference</w:t>
      </w:r>
      <w:ins w:id="95" w:author="Prado Juliette-B44664" w:date="2015-03-02T12:45:00Z">
        <w:r w:rsidR="00DC711B" w:rsidRPr="00096CE3">
          <w:rPr>
            <w:rFonts w:ascii="Times New Roman" w:eastAsia="Times New Roman" w:hAnsi="Times New Roman" w:cs="Times New Roman"/>
            <w:noProof/>
            <w:sz w:val="18"/>
            <w:szCs w:val="18"/>
          </w:rPr>
          <w:t xml:space="preserve"> </w:t>
        </w:r>
      </w:ins>
      <w:commentRangeEnd w:id="94"/>
      <w:ins w:id="96" w:author="Prado Juliette-B44664" w:date="2015-03-02T13:13:00Z">
        <w:r w:rsidR="00A109AA" w:rsidRPr="00096CE3">
          <w:rPr>
            <w:rStyle w:val="CommentReference"/>
          </w:rPr>
          <w:commentReference w:id="94"/>
        </w:r>
      </w:ins>
      <w:ins w:id="97" w:author="Prado Juliette-B44664" w:date="2015-03-02T12:45:00Z">
        <w:r w:rsidR="00DC711B">
          <w:rPr>
            <w:rFonts w:ascii="Times New Roman" w:eastAsia="Times New Roman" w:hAnsi="Times New Roman" w:cs="Times New Roman"/>
            <w:noProof/>
            <w:sz w:val="18"/>
            <w:szCs w:val="18"/>
          </w:rPr>
          <w:t>[</w:t>
        </w:r>
        <w:r w:rsidR="00DC711B" w:rsidRPr="001D735A">
          <w:rPr>
            <w:rFonts w:ascii="Times New Roman" w:eastAsia="Times New Roman" w:hAnsi="Times New Roman" w:cs="Times New Roman"/>
            <w:i/>
            <w:noProof/>
            <w:sz w:val="18"/>
            <w:szCs w:val="18"/>
          </w:rPr>
          <w:t>OWL Inference</w:t>
        </w:r>
        <w:r w:rsidR="00DC711B">
          <w:rPr>
            <w:rFonts w:ascii="Times New Roman" w:eastAsia="Times New Roman" w:hAnsi="Times New Roman" w:cs="Times New Roman"/>
            <w:noProof/>
            <w:sz w:val="18"/>
            <w:szCs w:val="18"/>
          </w:rPr>
          <w:t>]</w:t>
        </w:r>
      </w:ins>
      <w:ins w:id="98" w:author="Prado Juliette-B44664" w:date="2015-03-02T09:54:00Z">
        <w:r w:rsidR="0097213F">
          <w:rPr>
            <w:rFonts w:ascii="Times New Roman" w:eastAsia="Times New Roman" w:hAnsi="Times New Roman" w:cs="Times New Roman"/>
            <w:sz w:val="18"/>
            <w:szCs w:val="18"/>
          </w:rPr>
          <w:t xml:space="preserve"> integration</w:t>
        </w:r>
      </w:ins>
      <w:ins w:id="99" w:author="Prado Juliette-B44664" w:date="2015-03-02T09:53:00Z">
        <w:r w:rsidR="0097213F">
          <w:rPr>
            <w:rFonts w:ascii="Times New Roman" w:eastAsia="Times New Roman" w:hAnsi="Times New Roman" w:cs="Times New Roman"/>
            <w:sz w:val="18"/>
            <w:szCs w:val="18"/>
          </w:rPr>
          <w:t>, which is an existing feature in RDF/OWL based systems,</w:t>
        </w:r>
      </w:ins>
      <w:r w:rsidR="00351D0F" w:rsidRPr="00154986">
        <w:rPr>
          <w:rFonts w:ascii="Times New Roman" w:eastAsia="Times New Roman" w:hAnsi="Times New Roman" w:cs="Times New Roman"/>
          <w:sz w:val="18"/>
          <w:szCs w:val="18"/>
        </w:rPr>
        <w:t xml:space="preserve"> into data management </w:t>
      </w:r>
      <w:r w:rsidR="00AE4D7A" w:rsidRPr="00154986">
        <w:rPr>
          <w:rFonts w:ascii="Times New Roman" w:eastAsia="Times New Roman" w:hAnsi="Times New Roman" w:cs="Times New Roman"/>
          <w:sz w:val="18"/>
          <w:szCs w:val="18"/>
        </w:rPr>
        <w:t>systems</w:t>
      </w:r>
      <w:r w:rsidR="0056142C" w:rsidRPr="00154986">
        <w:rPr>
          <w:rFonts w:ascii="Times New Roman" w:eastAsia="Times New Roman" w:hAnsi="Times New Roman" w:cs="Times New Roman"/>
          <w:sz w:val="18"/>
          <w:szCs w:val="18"/>
        </w:rPr>
        <w:t xml:space="preserve">. </w:t>
      </w:r>
      <w:r w:rsidR="00C120F8" w:rsidRPr="00154986">
        <w:rPr>
          <w:rStyle w:val="tgc"/>
          <w:rFonts w:ascii="Times New Roman" w:eastAsia="Times New Roman" w:hAnsi="Times New Roman" w:cs="Times New Roman"/>
          <w:bCs/>
          <w:color w:val="222222"/>
          <w:sz w:val="18"/>
          <w:szCs w:val="18"/>
        </w:rPr>
        <w:t>Inference</w:t>
      </w:r>
      <w:r w:rsidR="00C120F8" w:rsidRPr="00154986">
        <w:rPr>
          <w:rStyle w:val="apple-converted-space"/>
          <w:rFonts w:ascii="Times New Roman" w:eastAsia="Times New Roman" w:hAnsi="Times New Roman" w:cs="Times New Roman"/>
          <w:color w:val="222222"/>
          <w:sz w:val="18"/>
          <w:szCs w:val="18"/>
        </w:rPr>
        <w:t> </w:t>
      </w:r>
      <w:r w:rsidR="00C120F8" w:rsidRPr="00154986">
        <w:rPr>
          <w:rStyle w:val="tgc"/>
          <w:rFonts w:ascii="Times New Roman" w:eastAsia="Times New Roman" w:hAnsi="Times New Roman" w:cs="Times New Roman"/>
          <w:color w:val="222222"/>
          <w:sz w:val="18"/>
          <w:szCs w:val="18"/>
        </w:rPr>
        <w:t xml:space="preserve">is </w:t>
      </w:r>
      <w:ins w:id="100" w:author="Prado Juliette-B44664" w:date="2015-03-02T09:54:00Z">
        <w:r w:rsidR="00C56D27">
          <w:rPr>
            <w:rStyle w:val="tgc"/>
            <w:rFonts w:ascii="Times New Roman" w:eastAsia="Times New Roman" w:hAnsi="Times New Roman" w:cs="Times New Roman"/>
            <w:color w:val="222222"/>
            <w:sz w:val="18"/>
            <w:szCs w:val="18"/>
          </w:rPr>
          <w:t xml:space="preserve">a </w:t>
        </w:r>
      </w:ins>
      <w:r w:rsidR="00417D9B" w:rsidRPr="00154986">
        <w:rPr>
          <w:rStyle w:val="tgc"/>
          <w:rFonts w:ascii="Times New Roman" w:eastAsia="Times New Roman" w:hAnsi="Times New Roman" w:cs="Times New Roman"/>
          <w:color w:val="222222"/>
          <w:sz w:val="18"/>
          <w:szCs w:val="18"/>
        </w:rPr>
        <w:t>means</w:t>
      </w:r>
      <w:r w:rsidR="00C120F8" w:rsidRPr="00154986">
        <w:rPr>
          <w:rStyle w:val="tgc"/>
          <w:rFonts w:ascii="Times New Roman" w:eastAsia="Times New Roman" w:hAnsi="Times New Roman" w:cs="Times New Roman"/>
          <w:color w:val="222222"/>
          <w:sz w:val="18"/>
          <w:szCs w:val="18"/>
        </w:rPr>
        <w:t xml:space="preserve"> of deriving logical conclusions from </w:t>
      </w:r>
      <w:r w:rsidR="00417D9B" w:rsidRPr="00154986">
        <w:rPr>
          <w:rStyle w:val="tgc"/>
          <w:rFonts w:ascii="Times New Roman" w:eastAsia="Times New Roman" w:hAnsi="Times New Roman" w:cs="Times New Roman"/>
          <w:color w:val="222222"/>
          <w:sz w:val="18"/>
          <w:szCs w:val="18"/>
        </w:rPr>
        <w:t>facts</w:t>
      </w:r>
      <w:r w:rsidR="00C120F8" w:rsidRPr="00154986">
        <w:rPr>
          <w:rStyle w:val="tgc"/>
          <w:rFonts w:ascii="Times New Roman" w:eastAsia="Times New Roman" w:hAnsi="Times New Roman" w:cs="Times New Roman"/>
          <w:color w:val="222222"/>
          <w:sz w:val="18"/>
          <w:szCs w:val="18"/>
        </w:rPr>
        <w:t xml:space="preserve"> </w:t>
      </w:r>
      <w:r w:rsidR="00773DF9" w:rsidRPr="00154986">
        <w:rPr>
          <w:rStyle w:val="tgc"/>
          <w:rFonts w:ascii="Times New Roman" w:eastAsia="Times New Roman" w:hAnsi="Times New Roman" w:cs="Times New Roman"/>
          <w:color w:val="222222"/>
          <w:sz w:val="18"/>
          <w:szCs w:val="18"/>
        </w:rPr>
        <w:t>already known in the system</w:t>
      </w:r>
      <w:r w:rsidR="00C120F8" w:rsidRPr="00154986">
        <w:rPr>
          <w:rStyle w:val="tgc"/>
          <w:rFonts w:ascii="Times New Roman" w:eastAsia="Times New Roman" w:hAnsi="Times New Roman" w:cs="Times New Roman"/>
          <w:color w:val="222222"/>
          <w:sz w:val="18"/>
          <w:szCs w:val="18"/>
        </w:rPr>
        <w:t xml:space="preserve">. </w:t>
      </w:r>
      <w:r w:rsidR="00773DF9" w:rsidRPr="00154986">
        <w:rPr>
          <w:rFonts w:ascii="Times New Roman" w:eastAsia="Times New Roman" w:hAnsi="Times New Roman" w:cs="Times New Roman"/>
          <w:sz w:val="18"/>
          <w:szCs w:val="18"/>
        </w:rPr>
        <w:t xml:space="preserve">The </w:t>
      </w:r>
      <w:ins w:id="101" w:author="Prado Juliette-B44664" w:date="2015-03-02T09:54:00Z">
        <w:r w:rsidR="00C56D27">
          <w:rPr>
            <w:rFonts w:ascii="Times New Roman" w:eastAsia="Times New Roman" w:hAnsi="Times New Roman" w:cs="Times New Roman"/>
            <w:sz w:val="18"/>
            <w:szCs w:val="18"/>
          </w:rPr>
          <w:t xml:space="preserve">following </w:t>
        </w:r>
      </w:ins>
      <w:r w:rsidR="00773DF9" w:rsidRPr="00154986">
        <w:rPr>
          <w:rFonts w:ascii="Times New Roman" w:eastAsia="Times New Roman" w:hAnsi="Times New Roman" w:cs="Times New Roman"/>
          <w:sz w:val="18"/>
          <w:szCs w:val="18"/>
        </w:rPr>
        <w:t xml:space="preserve">example </w:t>
      </w:r>
      <w:ins w:id="102" w:author="Prado Juliette-B44664" w:date="2015-03-02T09:55:00Z">
        <w:r w:rsidR="00C56D27">
          <w:rPr>
            <w:rFonts w:ascii="Times New Roman" w:eastAsia="Times New Roman" w:hAnsi="Times New Roman" w:cs="Times New Roman"/>
            <w:sz w:val="18"/>
            <w:szCs w:val="18"/>
          </w:rPr>
          <w:t>shows</w:t>
        </w:r>
      </w:ins>
      <w:r w:rsidR="00773DF9" w:rsidRPr="00154986">
        <w:rPr>
          <w:rFonts w:ascii="Times New Roman" w:eastAsia="Times New Roman" w:hAnsi="Times New Roman" w:cs="Times New Roman"/>
          <w:sz w:val="18"/>
          <w:szCs w:val="18"/>
        </w:rPr>
        <w:t xml:space="preserve"> this simple device:</w:t>
      </w:r>
    </w:p>
    <w:p w14:paraId="5AD7C399" w14:textId="77777777" w:rsidR="00773DF9" w:rsidRPr="00154986" w:rsidRDefault="00773DF9" w:rsidP="00773DF9">
      <w:pPr>
        <w:rPr>
          <w:sz w:val="18"/>
          <w:szCs w:val="18"/>
        </w:rPr>
      </w:pPr>
    </w:p>
    <w:p w14:paraId="2277BC05" w14:textId="7E034BBD" w:rsidR="00773DF9" w:rsidRPr="00154986" w:rsidRDefault="00773DF9" w:rsidP="00773DF9">
      <w:pPr>
        <w:numPr>
          <w:ilvl w:val="0"/>
          <w:numId w:val="43"/>
        </w:numPr>
        <w:ind w:hanging="359"/>
        <w:contextualSpacing/>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 xml:space="preserve">Fact: John </w:t>
      </w:r>
      <w:r w:rsidR="000B3097" w:rsidRPr="00154986">
        <w:rPr>
          <w:rFonts w:ascii="Times New Roman" w:eastAsia="Times New Roman" w:hAnsi="Times New Roman" w:cs="Times New Roman"/>
          <w:sz w:val="18"/>
          <w:szCs w:val="18"/>
        </w:rPr>
        <w:t>has parent</w:t>
      </w:r>
      <w:r w:rsidRPr="00154986">
        <w:rPr>
          <w:rFonts w:ascii="Times New Roman" w:eastAsia="Times New Roman" w:hAnsi="Times New Roman" w:cs="Times New Roman"/>
          <w:sz w:val="18"/>
          <w:szCs w:val="18"/>
        </w:rPr>
        <w:t xml:space="preserve"> Sally.</w:t>
      </w:r>
    </w:p>
    <w:p w14:paraId="6674D3D2" w14:textId="6F9979B9" w:rsidR="00773DF9" w:rsidRPr="00154986" w:rsidRDefault="00773DF9" w:rsidP="00773DF9">
      <w:pPr>
        <w:numPr>
          <w:ilvl w:val="0"/>
          <w:numId w:val="43"/>
        </w:numPr>
        <w:ind w:hanging="359"/>
        <w:contextualSpacing/>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 xml:space="preserve">Inference: Sally </w:t>
      </w:r>
      <w:r w:rsidR="000B3097" w:rsidRPr="00154986">
        <w:rPr>
          <w:rFonts w:ascii="Times New Roman" w:eastAsia="Times New Roman" w:hAnsi="Times New Roman" w:cs="Times New Roman"/>
          <w:sz w:val="18"/>
          <w:szCs w:val="18"/>
        </w:rPr>
        <w:t>has child</w:t>
      </w:r>
      <w:r w:rsidRPr="00154986">
        <w:rPr>
          <w:rFonts w:ascii="Times New Roman" w:eastAsia="Times New Roman" w:hAnsi="Times New Roman" w:cs="Times New Roman"/>
          <w:sz w:val="18"/>
          <w:szCs w:val="18"/>
        </w:rPr>
        <w:t xml:space="preserve"> John. </w:t>
      </w:r>
    </w:p>
    <w:p w14:paraId="2AEF0E7C" w14:textId="77777777" w:rsidR="00773DF9" w:rsidRDefault="00773DF9" w:rsidP="00773DF9"/>
    <w:p w14:paraId="30F2E872" w14:textId="3DDBDE89" w:rsidR="00773DF9" w:rsidRPr="00154986" w:rsidRDefault="00773DF9" w:rsidP="00773DF9">
      <w:pPr>
        <w:shd w:val="clear" w:color="auto" w:fill="FFFFFF"/>
        <w:rPr>
          <w:rStyle w:val="tgc"/>
          <w:rFonts w:ascii="Times New Roman" w:eastAsia="Times New Roman" w:hAnsi="Times New Roman" w:cs="Times New Roman"/>
          <w:color w:val="222222"/>
          <w:sz w:val="18"/>
          <w:szCs w:val="18"/>
        </w:rPr>
      </w:pPr>
      <w:r w:rsidRPr="00154986">
        <w:rPr>
          <w:rFonts w:ascii="Times New Roman" w:eastAsia="Times New Roman" w:hAnsi="Times New Roman" w:cs="Times New Roman"/>
          <w:sz w:val="18"/>
          <w:szCs w:val="18"/>
        </w:rPr>
        <w:t xml:space="preserve">The inference in this example </w:t>
      </w:r>
      <w:r w:rsidR="000B3097" w:rsidRPr="00154986">
        <w:rPr>
          <w:rFonts w:ascii="Times New Roman" w:eastAsia="Times New Roman" w:hAnsi="Times New Roman" w:cs="Times New Roman"/>
          <w:sz w:val="18"/>
          <w:szCs w:val="18"/>
        </w:rPr>
        <w:t xml:space="preserve">is known as “InverseOf” and </w:t>
      </w:r>
      <w:r w:rsidRPr="00154986">
        <w:rPr>
          <w:rFonts w:ascii="Times New Roman" w:eastAsia="Times New Roman" w:hAnsi="Times New Roman" w:cs="Times New Roman"/>
          <w:sz w:val="18"/>
          <w:szCs w:val="18"/>
        </w:rPr>
        <w:t xml:space="preserve">can be used to assure the bi-directionality of </w:t>
      </w:r>
      <w:r w:rsidR="000B3097" w:rsidRPr="00154986">
        <w:rPr>
          <w:rFonts w:ascii="Times New Roman" w:eastAsia="Times New Roman" w:hAnsi="Times New Roman" w:cs="Times New Roman"/>
          <w:sz w:val="18"/>
          <w:szCs w:val="18"/>
        </w:rPr>
        <w:t>a</w:t>
      </w:r>
      <w:r w:rsidRPr="00154986">
        <w:rPr>
          <w:rFonts w:ascii="Times New Roman" w:eastAsia="Times New Roman" w:hAnsi="Times New Roman" w:cs="Times New Roman"/>
          <w:sz w:val="18"/>
          <w:szCs w:val="18"/>
        </w:rPr>
        <w:t xml:space="preserve"> relationship</w:t>
      </w:r>
      <w:r w:rsidR="000B3097" w:rsidRPr="00154986">
        <w:rPr>
          <w:rFonts w:ascii="Times New Roman" w:eastAsia="Times New Roman" w:hAnsi="Times New Roman" w:cs="Times New Roman"/>
          <w:sz w:val="18"/>
          <w:szCs w:val="18"/>
        </w:rPr>
        <w:t xml:space="preserve"> (see Section 6</w:t>
      </w:r>
      <w:ins w:id="103" w:author="Prado Juliette-B44664" w:date="2015-03-02T11:51:00Z">
        <w:r w:rsidR="00501D65">
          <w:rPr>
            <w:rFonts w:ascii="Times New Roman" w:eastAsia="Times New Roman" w:hAnsi="Times New Roman" w:cs="Times New Roman"/>
            <w:sz w:val="18"/>
            <w:szCs w:val="18"/>
          </w:rPr>
          <w:t>, “INFERENCE DISCUSSION,”</w:t>
        </w:r>
      </w:ins>
      <w:r w:rsidR="000B3097" w:rsidRPr="00154986">
        <w:rPr>
          <w:rFonts w:ascii="Times New Roman" w:eastAsia="Times New Roman" w:hAnsi="Times New Roman" w:cs="Times New Roman"/>
          <w:sz w:val="18"/>
          <w:szCs w:val="18"/>
        </w:rPr>
        <w:t xml:space="preserve"> for more details)</w:t>
      </w:r>
      <w:r w:rsidR="00DC2C57" w:rsidRPr="00154986">
        <w:rPr>
          <w:rStyle w:val="tgc"/>
          <w:rFonts w:ascii="Times New Roman" w:eastAsia="Times New Roman" w:hAnsi="Times New Roman" w:cs="Times New Roman"/>
          <w:color w:val="222222"/>
          <w:sz w:val="18"/>
          <w:szCs w:val="18"/>
        </w:rPr>
        <w:t>.</w:t>
      </w:r>
    </w:p>
    <w:p w14:paraId="3F4E8E5E" w14:textId="77777777" w:rsidR="00773DF9" w:rsidRPr="00154986" w:rsidRDefault="00773DF9" w:rsidP="00773DF9">
      <w:pPr>
        <w:shd w:val="clear" w:color="auto" w:fill="FFFFFF"/>
        <w:rPr>
          <w:rStyle w:val="tgc"/>
          <w:rFonts w:ascii="Times New Roman" w:eastAsia="Times New Roman" w:hAnsi="Times New Roman" w:cs="Times New Roman"/>
          <w:color w:val="222222"/>
          <w:sz w:val="18"/>
          <w:szCs w:val="18"/>
        </w:rPr>
      </w:pPr>
    </w:p>
    <w:p w14:paraId="7FB2BBB2" w14:textId="0601E416" w:rsidR="00773DF9" w:rsidRPr="00154986" w:rsidRDefault="00C56D27" w:rsidP="00773DF9">
      <w:pPr>
        <w:rPr>
          <w:rFonts w:ascii="Times New Roman" w:eastAsia="Times New Roman" w:hAnsi="Times New Roman" w:cs="Times New Roman"/>
          <w:sz w:val="18"/>
          <w:szCs w:val="18"/>
        </w:rPr>
      </w:pPr>
      <w:ins w:id="104" w:author="Prado Juliette-B44664" w:date="2015-03-02T09:55:00Z">
        <w:r>
          <w:rPr>
            <w:rFonts w:ascii="Times New Roman" w:eastAsia="Times New Roman" w:hAnsi="Times New Roman" w:cs="Times New Roman"/>
            <w:sz w:val="18"/>
            <w:szCs w:val="18"/>
          </w:rPr>
          <w:t>Here is another example</w:t>
        </w:r>
      </w:ins>
      <w:r w:rsidR="00773DF9" w:rsidRPr="00154986">
        <w:rPr>
          <w:rFonts w:ascii="Times New Roman" w:eastAsia="Times New Roman" w:hAnsi="Times New Roman" w:cs="Times New Roman"/>
          <w:sz w:val="18"/>
          <w:szCs w:val="18"/>
        </w:rPr>
        <w:t>:</w:t>
      </w:r>
    </w:p>
    <w:p w14:paraId="7F67A97B" w14:textId="77777777" w:rsidR="00773DF9" w:rsidRDefault="00773DF9" w:rsidP="00773DF9"/>
    <w:p w14:paraId="06D78C96" w14:textId="77777777" w:rsidR="00773DF9" w:rsidRPr="00154986" w:rsidRDefault="00773DF9" w:rsidP="00773DF9">
      <w:pPr>
        <w:numPr>
          <w:ilvl w:val="0"/>
          <w:numId w:val="44"/>
        </w:numPr>
        <w:ind w:hanging="359"/>
        <w:contextualSpacing/>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Fact: Bob is a member of the male class.</w:t>
      </w:r>
    </w:p>
    <w:p w14:paraId="1638FFC8" w14:textId="77777777" w:rsidR="00773DF9" w:rsidRPr="00154986" w:rsidRDefault="00773DF9" w:rsidP="00773DF9">
      <w:pPr>
        <w:numPr>
          <w:ilvl w:val="0"/>
          <w:numId w:val="44"/>
        </w:numPr>
        <w:ind w:hanging="359"/>
        <w:contextualSpacing/>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Fact: The male class is a subset of the animal class.</w:t>
      </w:r>
    </w:p>
    <w:p w14:paraId="23B9525B" w14:textId="77777777" w:rsidR="00773DF9" w:rsidRPr="00E442AD" w:rsidRDefault="00773DF9" w:rsidP="00773DF9">
      <w:pPr>
        <w:numPr>
          <w:ilvl w:val="0"/>
          <w:numId w:val="44"/>
        </w:numPr>
        <w:ind w:hanging="359"/>
        <w:contextualSpacing/>
        <w:rPr>
          <w:rFonts w:ascii="Times New Roman" w:eastAsia="Times New Roman" w:hAnsi="Times New Roman" w:cs="Times New Roman"/>
          <w:sz w:val="18"/>
          <w:szCs w:val="18"/>
        </w:rPr>
      </w:pPr>
      <w:r w:rsidRPr="00E442AD">
        <w:rPr>
          <w:rFonts w:ascii="Times New Roman" w:eastAsia="Times New Roman" w:hAnsi="Times New Roman" w:cs="Times New Roman"/>
          <w:sz w:val="18"/>
          <w:szCs w:val="18"/>
        </w:rPr>
        <w:t xml:space="preserve">Inference: Bob is also of the animal class. </w:t>
      </w:r>
    </w:p>
    <w:p w14:paraId="46DDC3A0" w14:textId="77777777" w:rsidR="00773DF9" w:rsidRDefault="00773DF9" w:rsidP="00773DF9">
      <w:pPr>
        <w:ind w:left="361"/>
        <w:contextualSpacing/>
        <w:rPr>
          <w:rFonts w:ascii="Times New Roman" w:eastAsia="Times New Roman" w:hAnsi="Times New Roman" w:cs="Times New Roman"/>
        </w:rPr>
      </w:pPr>
    </w:p>
    <w:p w14:paraId="0C1D9172" w14:textId="2B693CDD" w:rsidR="00DC2C57" w:rsidRPr="00154986" w:rsidRDefault="004B7731" w:rsidP="00773DF9">
      <w:pPr>
        <w:shd w:val="clear" w:color="auto" w:fill="FFFFFF"/>
        <w:rPr>
          <w:rStyle w:val="tgc"/>
          <w:rFonts w:ascii="Times New Roman" w:eastAsia="Times New Roman" w:hAnsi="Times New Roman" w:cs="Times New Roman"/>
          <w:color w:val="222222"/>
          <w:sz w:val="18"/>
          <w:szCs w:val="18"/>
        </w:rPr>
      </w:pPr>
      <w:r w:rsidRPr="00154986">
        <w:rPr>
          <w:rStyle w:val="tgc"/>
          <w:rFonts w:ascii="Times New Roman" w:eastAsia="Times New Roman" w:hAnsi="Times New Roman" w:cs="Times New Roman"/>
          <w:color w:val="222222"/>
          <w:sz w:val="18"/>
          <w:szCs w:val="18"/>
        </w:rPr>
        <w:t>This is an important relationship for</w:t>
      </w:r>
      <w:r w:rsidR="004375AA" w:rsidRPr="00154986">
        <w:rPr>
          <w:rStyle w:val="tgc"/>
          <w:rFonts w:ascii="Times New Roman" w:eastAsia="Times New Roman" w:hAnsi="Times New Roman" w:cs="Times New Roman"/>
          <w:color w:val="222222"/>
          <w:sz w:val="18"/>
          <w:szCs w:val="18"/>
        </w:rPr>
        <w:t xml:space="preserve"> the support of</w:t>
      </w:r>
      <w:r w:rsidR="00967014" w:rsidRPr="00154986">
        <w:rPr>
          <w:rStyle w:val="tgc"/>
          <w:rFonts w:ascii="Times New Roman" w:eastAsia="Times New Roman" w:hAnsi="Times New Roman" w:cs="Times New Roman"/>
          <w:color w:val="222222"/>
          <w:sz w:val="18"/>
          <w:szCs w:val="18"/>
        </w:rPr>
        <w:t xml:space="preserve"> class</w:t>
      </w:r>
      <w:r w:rsidRPr="00154986">
        <w:rPr>
          <w:rStyle w:val="tgc"/>
          <w:rFonts w:ascii="Times New Roman" w:eastAsia="Times New Roman" w:hAnsi="Times New Roman" w:cs="Times New Roman"/>
          <w:color w:val="222222"/>
          <w:sz w:val="18"/>
          <w:szCs w:val="18"/>
        </w:rPr>
        <w:t xml:space="preserve"> inheritance</w:t>
      </w:r>
      <w:r w:rsidR="000B3097" w:rsidRPr="00154986">
        <w:rPr>
          <w:rStyle w:val="tgc"/>
          <w:rFonts w:ascii="Times New Roman" w:eastAsia="Times New Roman" w:hAnsi="Times New Roman" w:cs="Times New Roman"/>
          <w:color w:val="222222"/>
          <w:sz w:val="18"/>
          <w:szCs w:val="18"/>
        </w:rPr>
        <w:t xml:space="preserve"> </w:t>
      </w:r>
      <w:r w:rsidR="000B3097" w:rsidRPr="00154986">
        <w:rPr>
          <w:rFonts w:ascii="Times New Roman" w:eastAsia="Times New Roman" w:hAnsi="Times New Roman" w:cs="Times New Roman"/>
          <w:sz w:val="18"/>
          <w:szCs w:val="18"/>
        </w:rPr>
        <w:t>(see Section 6 for more details)</w:t>
      </w:r>
      <w:r w:rsidRPr="00154986">
        <w:rPr>
          <w:rStyle w:val="tgc"/>
          <w:rFonts w:ascii="Times New Roman" w:eastAsia="Times New Roman" w:hAnsi="Times New Roman" w:cs="Times New Roman"/>
          <w:color w:val="222222"/>
          <w:sz w:val="18"/>
          <w:szCs w:val="18"/>
        </w:rPr>
        <w:t>.</w:t>
      </w:r>
    </w:p>
    <w:p w14:paraId="64C116D9" w14:textId="77777777" w:rsidR="00DC2C57" w:rsidRPr="00154986" w:rsidRDefault="00DC2C57" w:rsidP="0065661E">
      <w:pPr>
        <w:shd w:val="clear" w:color="auto" w:fill="FFFFFF"/>
        <w:rPr>
          <w:rStyle w:val="tgc"/>
          <w:rFonts w:ascii="Times New Roman" w:eastAsia="Times New Roman" w:hAnsi="Times New Roman" w:cs="Times New Roman"/>
          <w:color w:val="222222"/>
          <w:sz w:val="18"/>
          <w:szCs w:val="18"/>
        </w:rPr>
      </w:pPr>
    </w:p>
    <w:p w14:paraId="71CB6B80" w14:textId="1F8195E5" w:rsidR="00FD670B" w:rsidRPr="00154986" w:rsidRDefault="00773DF9" w:rsidP="0065661E">
      <w:pPr>
        <w:shd w:val="clear" w:color="auto" w:fill="FFFFFF"/>
        <w:rPr>
          <w:rFonts w:ascii="Times New Roman" w:eastAsia="Times New Roman" w:hAnsi="Times New Roman" w:cs="Times New Roman"/>
          <w:color w:val="222222"/>
          <w:sz w:val="18"/>
          <w:szCs w:val="18"/>
        </w:rPr>
      </w:pPr>
      <w:r w:rsidRPr="00154986">
        <w:rPr>
          <w:rFonts w:ascii="Times New Roman" w:eastAsia="Times New Roman" w:hAnsi="Times New Roman" w:cs="Times New Roman"/>
          <w:color w:val="222222"/>
          <w:sz w:val="18"/>
          <w:szCs w:val="18"/>
        </w:rPr>
        <w:t xml:space="preserve">As </w:t>
      </w:r>
      <w:ins w:id="105" w:author="Prado Juliette-B44664" w:date="2015-03-02T09:56:00Z">
        <w:r w:rsidR="00720D01">
          <w:rPr>
            <w:rFonts w:ascii="Times New Roman" w:eastAsia="Times New Roman" w:hAnsi="Times New Roman" w:cs="Times New Roman"/>
            <w:color w:val="222222"/>
            <w:sz w:val="18"/>
            <w:szCs w:val="18"/>
          </w:rPr>
          <w:t xml:space="preserve">previously </w:t>
        </w:r>
      </w:ins>
      <w:r w:rsidRPr="00154986">
        <w:rPr>
          <w:rFonts w:ascii="Times New Roman" w:eastAsia="Times New Roman" w:hAnsi="Times New Roman" w:cs="Times New Roman"/>
          <w:color w:val="222222"/>
          <w:sz w:val="18"/>
          <w:szCs w:val="18"/>
        </w:rPr>
        <w:t xml:space="preserve">mentioned, </w:t>
      </w:r>
      <w:r w:rsidR="00C120F8" w:rsidRPr="00154986">
        <w:rPr>
          <w:rFonts w:ascii="Times New Roman" w:eastAsia="Times New Roman" w:hAnsi="Times New Roman" w:cs="Times New Roman"/>
          <w:color w:val="222222"/>
          <w:sz w:val="18"/>
          <w:szCs w:val="18"/>
        </w:rPr>
        <w:t>I</w:t>
      </w:r>
      <w:r w:rsidR="00C120F8" w:rsidRPr="00154986">
        <w:rPr>
          <w:rFonts w:ascii="Times New Roman" w:eastAsia="Times New Roman" w:hAnsi="Times New Roman" w:cs="Times New Roman"/>
          <w:sz w:val="18"/>
          <w:szCs w:val="18"/>
        </w:rPr>
        <w:t>nference</w:t>
      </w:r>
      <w:r w:rsidR="0056142C" w:rsidRPr="00154986">
        <w:rPr>
          <w:rFonts w:ascii="Times New Roman" w:eastAsia="Times New Roman" w:hAnsi="Times New Roman" w:cs="Times New Roman"/>
          <w:sz w:val="18"/>
          <w:szCs w:val="18"/>
        </w:rPr>
        <w:t xml:space="preserve"> is natively supported in OWL-based</w:t>
      </w:r>
      <w:r w:rsidR="00940FF7" w:rsidRPr="00154986">
        <w:rPr>
          <w:rFonts w:ascii="Times New Roman" w:eastAsia="Times New Roman" w:hAnsi="Times New Roman" w:cs="Times New Roman"/>
          <w:sz w:val="18"/>
          <w:szCs w:val="18"/>
        </w:rPr>
        <w:t xml:space="preserve"> systems but </w:t>
      </w:r>
      <w:ins w:id="106" w:author="Prado Juliette-B44664" w:date="2015-03-02T09:56:00Z">
        <w:r w:rsidR="00720D01">
          <w:rPr>
            <w:rFonts w:ascii="Times New Roman" w:eastAsia="Times New Roman" w:hAnsi="Times New Roman" w:cs="Times New Roman"/>
            <w:sz w:val="18"/>
            <w:szCs w:val="18"/>
          </w:rPr>
          <w:t xml:space="preserve">is </w:t>
        </w:r>
      </w:ins>
      <w:r w:rsidR="00940FF7" w:rsidRPr="00154986">
        <w:rPr>
          <w:rFonts w:ascii="Times New Roman" w:eastAsia="Times New Roman" w:hAnsi="Times New Roman" w:cs="Times New Roman"/>
          <w:sz w:val="18"/>
          <w:szCs w:val="18"/>
        </w:rPr>
        <w:t>not available in R</w:t>
      </w:r>
      <w:r w:rsidR="0056142C" w:rsidRPr="00154986">
        <w:rPr>
          <w:rFonts w:ascii="Times New Roman" w:eastAsia="Times New Roman" w:hAnsi="Times New Roman" w:cs="Times New Roman"/>
          <w:sz w:val="18"/>
          <w:szCs w:val="18"/>
        </w:rPr>
        <w:t xml:space="preserve">elational or current NoSQL </w:t>
      </w:r>
      <w:r w:rsidR="00C940E5" w:rsidRPr="00154986">
        <w:rPr>
          <w:rFonts w:ascii="Times New Roman" w:eastAsia="Times New Roman" w:hAnsi="Times New Roman" w:cs="Times New Roman"/>
          <w:sz w:val="18"/>
          <w:szCs w:val="18"/>
        </w:rPr>
        <w:t>implementations</w:t>
      </w:r>
      <w:r w:rsidR="0056142C" w:rsidRPr="00154986">
        <w:rPr>
          <w:rFonts w:ascii="Times New Roman" w:eastAsia="Times New Roman" w:hAnsi="Times New Roman" w:cs="Times New Roman"/>
          <w:sz w:val="18"/>
          <w:szCs w:val="18"/>
        </w:rPr>
        <w:t>.  </w:t>
      </w:r>
      <w:r w:rsidR="00C120F8" w:rsidRPr="00154986">
        <w:rPr>
          <w:rFonts w:ascii="Times New Roman" w:eastAsia="Times New Roman" w:hAnsi="Times New Roman" w:cs="Times New Roman"/>
          <w:sz w:val="18"/>
          <w:szCs w:val="18"/>
        </w:rPr>
        <w:t>The capabilities of Inference</w:t>
      </w:r>
      <w:r w:rsidR="002D35CE" w:rsidRPr="00154986">
        <w:rPr>
          <w:rFonts w:ascii="Times New Roman" w:eastAsia="Times New Roman" w:hAnsi="Times New Roman" w:cs="Times New Roman"/>
          <w:sz w:val="18"/>
          <w:szCs w:val="18"/>
        </w:rPr>
        <w:t xml:space="preserve"> can, at a minimum, act as a </w:t>
      </w:r>
      <w:r w:rsidR="002D35CE" w:rsidRPr="00154986">
        <w:rPr>
          <w:rFonts w:ascii="Times New Roman" w:hAnsi="Times New Roman" w:cs="Times New Roman"/>
          <w:sz w:val="18"/>
          <w:szCs w:val="18"/>
        </w:rPr>
        <w:t xml:space="preserve">guide to a better future for </w:t>
      </w:r>
      <w:ins w:id="107" w:author="Prado Juliette-B44664" w:date="2015-03-02T09:56:00Z">
        <w:r w:rsidR="00C16B10">
          <w:rPr>
            <w:rFonts w:ascii="Times New Roman" w:hAnsi="Times New Roman" w:cs="Times New Roman"/>
            <w:sz w:val="18"/>
            <w:szCs w:val="18"/>
          </w:rPr>
          <w:t>d</w:t>
        </w:r>
      </w:ins>
      <w:r w:rsidR="002D35CE" w:rsidRPr="00154986">
        <w:rPr>
          <w:rFonts w:ascii="Times New Roman" w:hAnsi="Times New Roman" w:cs="Times New Roman"/>
          <w:sz w:val="18"/>
          <w:szCs w:val="18"/>
        </w:rPr>
        <w:t xml:space="preserve">ata </w:t>
      </w:r>
      <w:ins w:id="108" w:author="Prado Juliette-B44664" w:date="2015-03-02T09:56:00Z">
        <w:r w:rsidR="00C16B10">
          <w:rPr>
            <w:rFonts w:ascii="Times New Roman" w:hAnsi="Times New Roman" w:cs="Times New Roman"/>
            <w:sz w:val="18"/>
            <w:szCs w:val="18"/>
          </w:rPr>
          <w:t>m</w:t>
        </w:r>
      </w:ins>
      <w:r w:rsidR="002D35CE" w:rsidRPr="00154986">
        <w:rPr>
          <w:rFonts w:ascii="Times New Roman" w:hAnsi="Times New Roman" w:cs="Times New Roman"/>
          <w:sz w:val="18"/>
          <w:szCs w:val="18"/>
        </w:rPr>
        <w:t>anagement</w:t>
      </w:r>
      <w:r w:rsidR="00095651" w:rsidRPr="00154986">
        <w:rPr>
          <w:rFonts w:ascii="Times New Roman" w:hAnsi="Times New Roman" w:cs="Times New Roman"/>
          <w:sz w:val="18"/>
          <w:szCs w:val="18"/>
        </w:rPr>
        <w:t xml:space="preserve"> where the </w:t>
      </w:r>
      <w:ins w:id="109" w:author="Prado Juliette-B44664" w:date="2015-03-02T09:56:00Z">
        <w:r w:rsidR="00C16B10">
          <w:rPr>
            <w:rFonts w:ascii="Times New Roman" w:hAnsi="Times New Roman" w:cs="Times New Roman"/>
            <w:sz w:val="18"/>
            <w:szCs w:val="18"/>
          </w:rPr>
          <w:t>d</w:t>
        </w:r>
      </w:ins>
      <w:r w:rsidR="00095651" w:rsidRPr="00154986">
        <w:rPr>
          <w:rFonts w:ascii="Times New Roman" w:hAnsi="Times New Roman" w:cs="Times New Roman"/>
          <w:sz w:val="18"/>
          <w:szCs w:val="18"/>
        </w:rPr>
        <w:t xml:space="preserve">atabase </w:t>
      </w:r>
      <w:ins w:id="110" w:author="Prado Juliette-B44664" w:date="2015-03-02T09:56:00Z">
        <w:r w:rsidR="00C16B10">
          <w:rPr>
            <w:rFonts w:ascii="Times New Roman" w:hAnsi="Times New Roman" w:cs="Times New Roman"/>
            <w:sz w:val="18"/>
            <w:szCs w:val="18"/>
          </w:rPr>
          <w:t>m</w:t>
        </w:r>
      </w:ins>
      <w:r w:rsidR="00095651" w:rsidRPr="00154986">
        <w:rPr>
          <w:rFonts w:ascii="Times New Roman" w:hAnsi="Times New Roman" w:cs="Times New Roman"/>
          <w:sz w:val="18"/>
          <w:szCs w:val="18"/>
        </w:rPr>
        <w:t xml:space="preserve">anagement </w:t>
      </w:r>
      <w:ins w:id="111" w:author="Prado Juliette-B44664" w:date="2015-03-02T09:56:00Z">
        <w:r w:rsidR="00C16B10">
          <w:rPr>
            <w:rFonts w:ascii="Times New Roman" w:hAnsi="Times New Roman" w:cs="Times New Roman"/>
            <w:sz w:val="18"/>
            <w:szCs w:val="18"/>
          </w:rPr>
          <w:t>s</w:t>
        </w:r>
      </w:ins>
      <w:r w:rsidR="002D35CE" w:rsidRPr="00154986">
        <w:rPr>
          <w:rFonts w:ascii="Times New Roman" w:hAnsi="Times New Roman" w:cs="Times New Roman"/>
          <w:sz w:val="18"/>
          <w:szCs w:val="18"/>
        </w:rPr>
        <w:t>ystem</w:t>
      </w:r>
      <w:r w:rsidR="00AB74DB" w:rsidRPr="00154986">
        <w:rPr>
          <w:rFonts w:ascii="Times New Roman" w:hAnsi="Times New Roman" w:cs="Times New Roman"/>
          <w:sz w:val="18"/>
          <w:szCs w:val="18"/>
        </w:rPr>
        <w:t>s</w:t>
      </w:r>
      <w:r w:rsidR="002D35CE" w:rsidRPr="00154986">
        <w:rPr>
          <w:rFonts w:ascii="Times New Roman" w:hAnsi="Times New Roman" w:cs="Times New Roman"/>
          <w:sz w:val="18"/>
          <w:szCs w:val="18"/>
        </w:rPr>
        <w:t xml:space="preserve"> </w:t>
      </w:r>
      <w:r w:rsidR="00AB74DB" w:rsidRPr="00154986">
        <w:rPr>
          <w:rFonts w:ascii="Times New Roman" w:hAnsi="Times New Roman" w:cs="Times New Roman"/>
          <w:sz w:val="18"/>
          <w:szCs w:val="18"/>
        </w:rPr>
        <w:t xml:space="preserve">directly support class inheritance and bi-directional relationships instead of </w:t>
      </w:r>
      <w:r w:rsidR="008452DC" w:rsidRPr="00154986">
        <w:rPr>
          <w:rFonts w:ascii="Times New Roman" w:hAnsi="Times New Roman" w:cs="Times New Roman"/>
          <w:sz w:val="18"/>
          <w:szCs w:val="18"/>
        </w:rPr>
        <w:t>encoding</w:t>
      </w:r>
      <w:r w:rsidR="00095651" w:rsidRPr="00154986">
        <w:rPr>
          <w:rFonts w:ascii="Times New Roman" w:hAnsi="Times New Roman" w:cs="Times New Roman"/>
          <w:sz w:val="18"/>
          <w:szCs w:val="18"/>
        </w:rPr>
        <w:t xml:space="preserve"> </w:t>
      </w:r>
      <w:r w:rsidR="002805C0" w:rsidRPr="00154986">
        <w:rPr>
          <w:rFonts w:ascii="Times New Roman" w:hAnsi="Times New Roman" w:cs="Times New Roman"/>
          <w:sz w:val="18"/>
          <w:szCs w:val="18"/>
        </w:rPr>
        <w:t xml:space="preserve">uni-directional </w:t>
      </w:r>
      <w:r w:rsidR="00AB74DB" w:rsidRPr="00154986">
        <w:rPr>
          <w:rFonts w:ascii="Times New Roman" w:hAnsi="Times New Roman" w:cs="Times New Roman"/>
          <w:sz w:val="18"/>
          <w:szCs w:val="18"/>
        </w:rPr>
        <w:t>relationships in For</w:t>
      </w:r>
      <w:r w:rsidR="00B804C4" w:rsidRPr="00154986">
        <w:rPr>
          <w:rFonts w:ascii="Times New Roman" w:hAnsi="Times New Roman" w:cs="Times New Roman"/>
          <w:sz w:val="18"/>
          <w:szCs w:val="18"/>
        </w:rPr>
        <w:t>eign Keys</w:t>
      </w:r>
      <w:r w:rsidR="005D665E" w:rsidRPr="00154986">
        <w:rPr>
          <w:rFonts w:ascii="Times New Roman" w:hAnsi="Times New Roman" w:cs="Times New Roman"/>
          <w:sz w:val="18"/>
          <w:szCs w:val="18"/>
        </w:rPr>
        <w:t xml:space="preserve"> or DBRefs</w:t>
      </w:r>
      <w:r w:rsidR="003B55BC" w:rsidRPr="00154986">
        <w:rPr>
          <w:rFonts w:ascii="Times New Roman" w:hAnsi="Times New Roman" w:cs="Times New Roman"/>
          <w:sz w:val="18"/>
          <w:szCs w:val="18"/>
        </w:rPr>
        <w:t xml:space="preserve"> </w:t>
      </w:r>
      <w:ins w:id="112" w:author="Prado Juliette-B44664" w:date="2015-03-02T11:51:00Z">
        <w:r w:rsidR="001064F3">
          <w:rPr>
            <w:rFonts w:ascii="Times New Roman" w:hAnsi="Times New Roman" w:cs="Times New Roman"/>
            <w:noProof/>
            <w:sz w:val="18"/>
            <w:szCs w:val="18"/>
          </w:rPr>
          <w:t>[MongoDBRefs]</w:t>
        </w:r>
      </w:ins>
      <w:ins w:id="113" w:author="Prado Juliette-B44664" w:date="2015-03-02T09:58:00Z">
        <w:r w:rsidR="004962D5">
          <w:rPr>
            <w:rFonts w:ascii="Times New Roman" w:hAnsi="Times New Roman" w:cs="Times New Roman"/>
            <w:sz w:val="18"/>
            <w:szCs w:val="18"/>
          </w:rPr>
          <w:t>.</w:t>
        </w:r>
      </w:ins>
    </w:p>
    <w:p w14:paraId="18B020B9" w14:textId="77777777" w:rsidR="00FD670B" w:rsidRPr="00154986" w:rsidRDefault="00FD670B" w:rsidP="007A0D32">
      <w:pPr>
        <w:rPr>
          <w:rFonts w:ascii="Times New Roman" w:hAnsi="Times New Roman" w:cs="Times New Roman"/>
          <w:sz w:val="18"/>
          <w:szCs w:val="18"/>
        </w:rPr>
      </w:pPr>
    </w:p>
    <w:p w14:paraId="0C7B5464" w14:textId="052F8C87" w:rsidR="009B6CAC" w:rsidRPr="00154986" w:rsidRDefault="00B804C4" w:rsidP="007A0D32">
      <w:pPr>
        <w:rPr>
          <w:rFonts w:ascii="Times New Roman" w:hAnsi="Times New Roman" w:cs="Times New Roman"/>
          <w:sz w:val="18"/>
          <w:szCs w:val="18"/>
        </w:rPr>
      </w:pPr>
      <w:r w:rsidRPr="00154986">
        <w:rPr>
          <w:rFonts w:ascii="Times New Roman" w:hAnsi="Times New Roman" w:cs="Times New Roman"/>
          <w:sz w:val="18"/>
          <w:szCs w:val="18"/>
        </w:rPr>
        <w:t xml:space="preserve">This was the vision presented by Doug Tolbert in his </w:t>
      </w:r>
      <w:ins w:id="114" w:author="Prado Juliette-B44664" w:date="2015-03-02T10:00:00Z">
        <w:r w:rsidR="004962D5">
          <w:rPr>
            <w:rFonts w:ascii="Times New Roman" w:hAnsi="Times New Roman" w:cs="Times New Roman"/>
            <w:sz w:val="18"/>
            <w:szCs w:val="18"/>
          </w:rPr>
          <w:t xml:space="preserve">lecture, </w:t>
        </w:r>
      </w:ins>
      <w:r w:rsidRPr="00154986">
        <w:rPr>
          <w:rFonts w:ascii="Times New Roman" w:hAnsi="Times New Roman" w:cs="Times New Roman"/>
          <w:sz w:val="18"/>
          <w:szCs w:val="18"/>
        </w:rPr>
        <w:t>“Shortcourse on Next Generation Systems</w:t>
      </w:r>
      <w:ins w:id="115" w:author="Prado Juliette-B44664" w:date="2015-03-02T10:00:00Z">
        <w:r w:rsidR="004962D5">
          <w:rPr>
            <w:rFonts w:ascii="Times New Roman" w:hAnsi="Times New Roman" w:cs="Times New Roman"/>
            <w:sz w:val="18"/>
            <w:szCs w:val="18"/>
          </w:rPr>
          <w:t>,</w:t>
        </w:r>
      </w:ins>
      <w:r w:rsidR="009B6CAC" w:rsidRPr="00154986">
        <w:rPr>
          <w:rFonts w:ascii="Times New Roman" w:hAnsi="Times New Roman" w:cs="Times New Roman"/>
          <w:sz w:val="18"/>
          <w:szCs w:val="18"/>
        </w:rPr>
        <w:t>”</w:t>
      </w:r>
      <w:r w:rsidRPr="00154986">
        <w:rPr>
          <w:rFonts w:ascii="Times New Roman" w:hAnsi="Times New Roman" w:cs="Times New Roman"/>
          <w:sz w:val="18"/>
          <w:szCs w:val="18"/>
        </w:rPr>
        <w:t xml:space="preserve"> at the </w:t>
      </w:r>
      <w:r w:rsidR="009B6CAC" w:rsidRPr="00154986">
        <w:rPr>
          <w:rFonts w:ascii="Times New Roman" w:hAnsi="Times New Roman" w:cs="Times New Roman"/>
          <w:sz w:val="18"/>
          <w:szCs w:val="18"/>
        </w:rPr>
        <w:t xml:space="preserve">Oregon </w:t>
      </w:r>
      <w:r w:rsidRPr="00154986">
        <w:rPr>
          <w:rFonts w:ascii="Times New Roman" w:hAnsi="Times New Roman" w:cs="Times New Roman"/>
          <w:sz w:val="18"/>
          <w:szCs w:val="18"/>
        </w:rPr>
        <w:t>D</w:t>
      </w:r>
      <w:r w:rsidR="009B6CAC" w:rsidRPr="00154986">
        <w:rPr>
          <w:rFonts w:ascii="Times New Roman" w:hAnsi="Times New Roman" w:cs="Times New Roman"/>
          <w:sz w:val="18"/>
          <w:szCs w:val="18"/>
        </w:rPr>
        <w:t xml:space="preserve">atabase Forum in </w:t>
      </w:r>
      <w:r w:rsidR="00FD670B" w:rsidRPr="00154986">
        <w:rPr>
          <w:rFonts w:ascii="Times New Roman" w:hAnsi="Times New Roman" w:cs="Times New Roman"/>
          <w:sz w:val="18"/>
          <w:szCs w:val="18"/>
        </w:rPr>
        <w:t>February</w:t>
      </w:r>
      <w:r w:rsidR="009B6CAC" w:rsidRPr="00154986">
        <w:rPr>
          <w:rFonts w:ascii="Times New Roman" w:hAnsi="Times New Roman" w:cs="Times New Roman"/>
          <w:sz w:val="18"/>
          <w:szCs w:val="18"/>
        </w:rPr>
        <w:t xml:space="preserve"> 1988</w:t>
      </w:r>
      <w:ins w:id="116" w:author="Prado Juliette-B44664" w:date="2015-03-02T11:51:00Z">
        <w:r w:rsidR="00DB0CF2" w:rsidRPr="00154986">
          <w:rPr>
            <w:rFonts w:ascii="Times New Roman" w:hAnsi="Times New Roman" w:cs="Times New Roman"/>
            <w:noProof/>
            <w:sz w:val="18"/>
            <w:szCs w:val="18"/>
          </w:rPr>
          <w:t xml:space="preserve"> </w:t>
        </w:r>
        <w:r w:rsidR="00DB0CF2">
          <w:rPr>
            <w:rFonts w:ascii="Times New Roman" w:hAnsi="Times New Roman" w:cs="Times New Roman"/>
            <w:noProof/>
            <w:sz w:val="18"/>
            <w:szCs w:val="18"/>
          </w:rPr>
          <w:t>[Tolbert]</w:t>
        </w:r>
      </w:ins>
      <w:r w:rsidR="009B6CAC" w:rsidRPr="00154986">
        <w:rPr>
          <w:rFonts w:ascii="Times New Roman" w:hAnsi="Times New Roman" w:cs="Times New Roman"/>
          <w:sz w:val="18"/>
          <w:szCs w:val="18"/>
        </w:rPr>
        <w:t>.</w:t>
      </w:r>
    </w:p>
    <w:p w14:paraId="14EDC471" w14:textId="77777777" w:rsidR="009B6CAC" w:rsidRPr="00154986" w:rsidRDefault="009B6CAC" w:rsidP="007A0D32">
      <w:pPr>
        <w:rPr>
          <w:rFonts w:ascii="Times New Roman" w:hAnsi="Times New Roman" w:cs="Times New Roman"/>
          <w:sz w:val="18"/>
          <w:szCs w:val="18"/>
        </w:rPr>
      </w:pPr>
    </w:p>
    <w:p w14:paraId="208FDC42" w14:textId="645AD23A" w:rsidR="00390EE2" w:rsidRDefault="009B6CAC" w:rsidP="007A0D32">
      <w:pPr>
        <w:rPr>
          <w:ins w:id="117" w:author="Prado Juliette-B44664" w:date="2015-03-02T10:01:00Z"/>
          <w:rFonts w:ascii="Times New Roman" w:hAnsi="Times New Roman" w:cs="Times New Roman"/>
          <w:sz w:val="18"/>
          <w:szCs w:val="18"/>
        </w:rPr>
      </w:pPr>
      <w:r w:rsidRPr="00154986">
        <w:rPr>
          <w:rFonts w:ascii="Times New Roman" w:hAnsi="Times New Roman" w:cs="Times New Roman"/>
          <w:sz w:val="18"/>
          <w:szCs w:val="18"/>
        </w:rPr>
        <w:lastRenderedPageBreak/>
        <w:t xml:space="preserve">In </w:t>
      </w:r>
      <w:r w:rsidR="005D665E" w:rsidRPr="00154986">
        <w:rPr>
          <w:rFonts w:ascii="Times New Roman" w:hAnsi="Times New Roman" w:cs="Times New Roman"/>
          <w:sz w:val="18"/>
          <w:szCs w:val="18"/>
        </w:rPr>
        <w:t>his</w:t>
      </w:r>
      <w:r w:rsidRPr="00154986">
        <w:rPr>
          <w:rFonts w:ascii="Times New Roman" w:hAnsi="Times New Roman" w:cs="Times New Roman"/>
          <w:sz w:val="18"/>
          <w:szCs w:val="18"/>
        </w:rPr>
        <w:t xml:space="preserve"> presentation, </w:t>
      </w:r>
      <w:ins w:id="118" w:author="Prado Juliette-B44664" w:date="2015-03-02T10:01:00Z">
        <w:r w:rsidR="004962D5">
          <w:rPr>
            <w:rFonts w:ascii="Times New Roman" w:hAnsi="Times New Roman" w:cs="Times New Roman"/>
            <w:sz w:val="18"/>
            <w:szCs w:val="18"/>
          </w:rPr>
          <w:t>Tolbert</w:t>
        </w:r>
        <w:r w:rsidR="004962D5" w:rsidRPr="00154986">
          <w:rPr>
            <w:rFonts w:ascii="Times New Roman" w:hAnsi="Times New Roman" w:cs="Times New Roman"/>
            <w:sz w:val="18"/>
            <w:szCs w:val="18"/>
          </w:rPr>
          <w:t xml:space="preserve"> </w:t>
        </w:r>
      </w:ins>
      <w:r w:rsidRPr="00154986">
        <w:rPr>
          <w:rFonts w:ascii="Times New Roman" w:hAnsi="Times New Roman" w:cs="Times New Roman"/>
          <w:sz w:val="18"/>
          <w:szCs w:val="18"/>
        </w:rPr>
        <w:t xml:space="preserve">showed the following diagrams to illustrate his </w:t>
      </w:r>
      <w:r w:rsidR="005D665E" w:rsidRPr="00154986">
        <w:rPr>
          <w:rFonts w:ascii="Times New Roman" w:hAnsi="Times New Roman" w:cs="Times New Roman"/>
          <w:sz w:val="18"/>
          <w:szCs w:val="18"/>
        </w:rPr>
        <w:t>conviction</w:t>
      </w:r>
      <w:r w:rsidRPr="00154986">
        <w:rPr>
          <w:rFonts w:ascii="Times New Roman" w:hAnsi="Times New Roman" w:cs="Times New Roman"/>
          <w:sz w:val="18"/>
          <w:szCs w:val="18"/>
        </w:rPr>
        <w:t xml:space="preserve"> that </w:t>
      </w:r>
      <w:r w:rsidRPr="00154986">
        <w:rPr>
          <w:rFonts w:ascii="Times New Roman" w:hAnsi="Times New Roman" w:cs="Times New Roman"/>
          <w:b/>
          <w:sz w:val="18"/>
          <w:szCs w:val="18"/>
        </w:rPr>
        <w:t xml:space="preserve">the semantics of the data </w:t>
      </w:r>
      <w:r w:rsidR="0020531C" w:rsidRPr="00154986">
        <w:rPr>
          <w:rFonts w:ascii="Times New Roman" w:hAnsi="Times New Roman" w:cs="Times New Roman"/>
          <w:b/>
          <w:sz w:val="18"/>
          <w:szCs w:val="18"/>
        </w:rPr>
        <w:t xml:space="preserve">and operations on the data </w:t>
      </w:r>
      <w:r w:rsidRPr="00154986">
        <w:rPr>
          <w:rFonts w:ascii="Times New Roman" w:hAnsi="Times New Roman" w:cs="Times New Roman"/>
          <w:b/>
          <w:sz w:val="18"/>
          <w:szCs w:val="18"/>
        </w:rPr>
        <w:t>should be in the database management system</w:t>
      </w:r>
      <w:r w:rsidRPr="00154986">
        <w:rPr>
          <w:rFonts w:ascii="Times New Roman" w:hAnsi="Times New Roman" w:cs="Times New Roman"/>
          <w:sz w:val="18"/>
          <w:szCs w:val="18"/>
        </w:rPr>
        <w:t xml:space="preserve"> (</w:t>
      </w:r>
      <w:r w:rsidR="003B1731" w:rsidRPr="00154986">
        <w:rPr>
          <w:rFonts w:ascii="Times New Roman" w:hAnsi="Times New Roman" w:cs="Times New Roman"/>
          <w:sz w:val="18"/>
          <w:szCs w:val="18"/>
        </w:rPr>
        <w:t xml:space="preserve">as </w:t>
      </w:r>
      <w:r w:rsidRPr="00154986">
        <w:rPr>
          <w:rFonts w:ascii="Times New Roman" w:hAnsi="Times New Roman" w:cs="Times New Roman"/>
          <w:sz w:val="18"/>
          <w:szCs w:val="18"/>
        </w:rPr>
        <w:t>i</w:t>
      </w:r>
      <w:r w:rsidR="00FD670B" w:rsidRPr="00154986">
        <w:rPr>
          <w:rFonts w:ascii="Times New Roman" w:hAnsi="Times New Roman" w:cs="Times New Roman"/>
          <w:sz w:val="18"/>
          <w:szCs w:val="18"/>
        </w:rPr>
        <w:t>llustrated in</w:t>
      </w:r>
      <w:r w:rsidRPr="00154986">
        <w:rPr>
          <w:rFonts w:ascii="Times New Roman" w:hAnsi="Times New Roman" w:cs="Times New Roman"/>
          <w:sz w:val="18"/>
          <w:szCs w:val="18"/>
        </w:rPr>
        <w:t xml:space="preserve"> the diagram on the right), not in the application p</w:t>
      </w:r>
      <w:r w:rsidR="00FD670B" w:rsidRPr="00154986">
        <w:rPr>
          <w:rFonts w:ascii="Times New Roman" w:hAnsi="Times New Roman" w:cs="Times New Roman"/>
          <w:sz w:val="18"/>
          <w:szCs w:val="18"/>
        </w:rPr>
        <w:t>rogram or in the user’s mind (</w:t>
      </w:r>
      <w:r w:rsidR="003B1731" w:rsidRPr="00154986">
        <w:rPr>
          <w:rFonts w:ascii="Times New Roman" w:hAnsi="Times New Roman" w:cs="Times New Roman"/>
          <w:sz w:val="18"/>
          <w:szCs w:val="18"/>
        </w:rPr>
        <w:t xml:space="preserve">as </w:t>
      </w:r>
      <w:r w:rsidR="00FD670B" w:rsidRPr="00154986">
        <w:rPr>
          <w:rFonts w:ascii="Times New Roman" w:hAnsi="Times New Roman" w:cs="Times New Roman"/>
          <w:sz w:val="18"/>
          <w:szCs w:val="18"/>
        </w:rPr>
        <w:t>illustrated in</w:t>
      </w:r>
      <w:r w:rsidRPr="00154986">
        <w:rPr>
          <w:rFonts w:ascii="Times New Roman" w:hAnsi="Times New Roman" w:cs="Times New Roman"/>
          <w:sz w:val="18"/>
          <w:szCs w:val="18"/>
        </w:rPr>
        <w:t xml:space="preserve"> the diagrams in the middle and on the</w:t>
      </w:r>
      <w:r w:rsidR="00FD670B" w:rsidRPr="00154986">
        <w:rPr>
          <w:rFonts w:ascii="Times New Roman" w:hAnsi="Times New Roman" w:cs="Times New Roman"/>
          <w:sz w:val="18"/>
          <w:szCs w:val="18"/>
        </w:rPr>
        <w:t xml:space="preserve"> left).</w:t>
      </w:r>
      <w:r w:rsidR="003B1731" w:rsidRPr="00154986">
        <w:rPr>
          <w:rFonts w:ascii="Times New Roman" w:hAnsi="Times New Roman" w:cs="Times New Roman"/>
          <w:sz w:val="18"/>
          <w:szCs w:val="18"/>
        </w:rPr>
        <w:t xml:space="preserve"> </w:t>
      </w:r>
    </w:p>
    <w:p w14:paraId="3A27C7C4" w14:textId="77777777" w:rsidR="00390EE2" w:rsidRDefault="00390EE2" w:rsidP="007A0D32">
      <w:pPr>
        <w:rPr>
          <w:ins w:id="119" w:author="Prado Juliette-B44664" w:date="2015-03-02T10:01:00Z"/>
          <w:rFonts w:ascii="Times New Roman" w:hAnsi="Times New Roman" w:cs="Times New Roman"/>
          <w:sz w:val="18"/>
          <w:szCs w:val="18"/>
        </w:rPr>
      </w:pPr>
    </w:p>
    <w:p w14:paraId="23277F53" w14:textId="4B63A092" w:rsidR="00390EE2" w:rsidRDefault="00390EE2" w:rsidP="007A0D32">
      <w:pPr>
        <w:rPr>
          <w:ins w:id="120" w:author="Prado Juliette-B44664" w:date="2015-03-02T10:01:00Z"/>
          <w:rFonts w:ascii="Times New Roman" w:hAnsi="Times New Roman" w:cs="Times New Roman"/>
          <w:sz w:val="18"/>
          <w:szCs w:val="18"/>
        </w:rPr>
      </w:pPr>
      <w:r w:rsidRPr="001D735A">
        <w:rPr>
          <w:rFonts w:ascii="Times New Roman" w:hAnsi="Times New Roman" w:cs="Times New Roman"/>
          <w:noProof/>
        </w:rPr>
        <w:drawing>
          <wp:inline distT="0" distB="0" distL="0" distR="0" wp14:anchorId="4813DACE" wp14:editId="5399B005">
            <wp:extent cx="6400800" cy="204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047875"/>
                    </a:xfrm>
                    <a:prstGeom prst="rect">
                      <a:avLst/>
                    </a:prstGeom>
                    <a:noFill/>
                    <a:ln>
                      <a:noFill/>
                    </a:ln>
                  </pic:spPr>
                </pic:pic>
              </a:graphicData>
            </a:graphic>
          </wp:inline>
        </w:drawing>
      </w:r>
    </w:p>
    <w:p w14:paraId="6E78C98C" w14:textId="77777777" w:rsidR="005B4BAE" w:rsidRPr="00E81CB0" w:rsidRDefault="005B4BAE" w:rsidP="005B4BAE">
      <w:pPr>
        <w:jc w:val="center"/>
        <w:rPr>
          <w:ins w:id="121" w:author="Prado Juliette-B44664" w:date="2015-03-02T12:47:00Z"/>
          <w:rFonts w:ascii="Times New Roman" w:hAnsi="Times New Roman" w:cs="Times New Roman"/>
          <w:b/>
          <w:sz w:val="18"/>
          <w:szCs w:val="18"/>
        </w:rPr>
      </w:pPr>
      <w:ins w:id="122" w:author="Prado Juliette-B44664" w:date="2015-03-02T12:47:00Z">
        <w:r w:rsidRPr="00E81CB0">
          <w:rPr>
            <w:rFonts w:ascii="Times New Roman" w:hAnsi="Times New Roman" w:cs="Times New Roman"/>
            <w:b/>
            <w:sz w:val="18"/>
            <w:szCs w:val="18"/>
          </w:rPr>
          <w:t>Figure 1</w:t>
        </w:r>
      </w:ins>
    </w:p>
    <w:p w14:paraId="3D4C53D1" w14:textId="77777777" w:rsidR="00390EE2" w:rsidRDefault="00390EE2" w:rsidP="007A0D32">
      <w:pPr>
        <w:rPr>
          <w:ins w:id="123" w:author="Prado Juliette-B44664" w:date="2015-03-02T10:01:00Z"/>
          <w:rFonts w:ascii="Times New Roman" w:hAnsi="Times New Roman" w:cs="Times New Roman"/>
          <w:sz w:val="18"/>
          <w:szCs w:val="18"/>
        </w:rPr>
      </w:pPr>
    </w:p>
    <w:p w14:paraId="278520AE" w14:textId="77777777" w:rsidR="005B4BAE" w:rsidRDefault="005B4BAE" w:rsidP="007A0D32">
      <w:pPr>
        <w:rPr>
          <w:ins w:id="124" w:author="Prado Juliette-B44664" w:date="2015-03-02T12:47:00Z"/>
          <w:rFonts w:ascii="Times New Roman" w:hAnsi="Times New Roman" w:cs="Times New Roman"/>
          <w:sz w:val="18"/>
          <w:szCs w:val="18"/>
        </w:rPr>
      </w:pPr>
    </w:p>
    <w:p w14:paraId="1B787919" w14:textId="30031573" w:rsidR="00FD670B" w:rsidRPr="00154986" w:rsidRDefault="003B1731" w:rsidP="007A0D32">
      <w:pPr>
        <w:rPr>
          <w:rFonts w:ascii="Times New Roman" w:hAnsi="Times New Roman" w:cs="Times New Roman"/>
          <w:sz w:val="18"/>
          <w:szCs w:val="18"/>
        </w:rPr>
      </w:pPr>
      <w:r w:rsidRPr="00154986">
        <w:rPr>
          <w:rFonts w:ascii="Times New Roman" w:hAnsi="Times New Roman" w:cs="Times New Roman"/>
          <w:sz w:val="18"/>
          <w:szCs w:val="18"/>
        </w:rPr>
        <w:t xml:space="preserve">Having the semantics of the data and operations on the data in the database management system is critically important because the system can then provide </w:t>
      </w:r>
      <w:r w:rsidRPr="00154986">
        <w:rPr>
          <w:rFonts w:ascii="Times New Roman" w:hAnsi="Times New Roman" w:cs="Times New Roman"/>
          <w:i/>
          <w:sz w:val="18"/>
          <w:szCs w:val="18"/>
          <w:u w:val="single"/>
        </w:rPr>
        <w:t>common</w:t>
      </w:r>
      <w:r w:rsidRPr="00154986">
        <w:rPr>
          <w:rFonts w:ascii="Times New Roman" w:hAnsi="Times New Roman" w:cs="Times New Roman"/>
          <w:sz w:val="18"/>
          <w:szCs w:val="18"/>
        </w:rPr>
        <w:t xml:space="preserve"> solutions to important problems</w:t>
      </w:r>
      <w:ins w:id="125" w:author="Prado Juliette-B44664" w:date="2015-03-02T10:02:00Z">
        <w:r w:rsidR="00390EE2">
          <w:rPr>
            <w:rFonts w:ascii="Times New Roman" w:hAnsi="Times New Roman" w:cs="Times New Roman"/>
            <w:sz w:val="18"/>
            <w:szCs w:val="18"/>
          </w:rPr>
          <w:t>,</w:t>
        </w:r>
      </w:ins>
      <w:r w:rsidRPr="00154986">
        <w:rPr>
          <w:rFonts w:ascii="Times New Roman" w:hAnsi="Times New Roman" w:cs="Times New Roman"/>
          <w:sz w:val="18"/>
          <w:szCs w:val="18"/>
        </w:rPr>
        <w:t xml:space="preserve"> such as </w:t>
      </w:r>
      <w:r w:rsidR="00D83A61" w:rsidRPr="00154986">
        <w:rPr>
          <w:rFonts w:ascii="Times New Roman" w:hAnsi="Times New Roman" w:cs="Times New Roman"/>
          <w:sz w:val="18"/>
          <w:szCs w:val="18"/>
        </w:rPr>
        <w:t>modeling</w:t>
      </w:r>
      <w:r w:rsidR="00E904B1" w:rsidRPr="00154986">
        <w:rPr>
          <w:rFonts w:ascii="Times New Roman" w:hAnsi="Times New Roman" w:cs="Times New Roman"/>
          <w:sz w:val="18"/>
          <w:szCs w:val="18"/>
        </w:rPr>
        <w:t xml:space="preserve"> </w:t>
      </w:r>
      <w:r w:rsidR="00DA7F34" w:rsidRPr="00154986">
        <w:rPr>
          <w:rFonts w:ascii="Times New Roman" w:hAnsi="Times New Roman" w:cs="Times New Roman"/>
          <w:sz w:val="18"/>
          <w:szCs w:val="18"/>
        </w:rPr>
        <w:t xml:space="preserve">complex </w:t>
      </w:r>
      <w:r w:rsidRPr="00154986">
        <w:rPr>
          <w:rFonts w:ascii="Times New Roman" w:hAnsi="Times New Roman" w:cs="Times New Roman"/>
          <w:sz w:val="18"/>
          <w:szCs w:val="18"/>
        </w:rPr>
        <w:t xml:space="preserve">data </w:t>
      </w:r>
      <w:r w:rsidR="00D83A61" w:rsidRPr="00154986">
        <w:rPr>
          <w:rFonts w:ascii="Times New Roman" w:hAnsi="Times New Roman" w:cs="Times New Roman"/>
          <w:sz w:val="18"/>
          <w:szCs w:val="18"/>
        </w:rPr>
        <w:t>and relationships</w:t>
      </w:r>
      <w:r w:rsidRPr="00154986">
        <w:rPr>
          <w:rFonts w:ascii="Times New Roman" w:hAnsi="Times New Roman" w:cs="Times New Roman"/>
          <w:sz w:val="18"/>
          <w:szCs w:val="18"/>
        </w:rPr>
        <w:t xml:space="preserve">, </w:t>
      </w:r>
      <w:r w:rsidR="00266251" w:rsidRPr="00154986">
        <w:rPr>
          <w:rFonts w:ascii="Times New Roman" w:hAnsi="Times New Roman" w:cs="Times New Roman"/>
          <w:sz w:val="18"/>
          <w:szCs w:val="18"/>
        </w:rPr>
        <w:t>data integrity</w:t>
      </w:r>
      <w:r w:rsidRPr="00154986">
        <w:rPr>
          <w:rFonts w:ascii="Times New Roman" w:hAnsi="Times New Roman" w:cs="Times New Roman"/>
          <w:sz w:val="18"/>
          <w:szCs w:val="18"/>
        </w:rPr>
        <w:t xml:space="preserve">, data retrieval, performance, and ease of </w:t>
      </w:r>
      <w:r w:rsidR="00F32893" w:rsidRPr="00154986">
        <w:rPr>
          <w:rFonts w:ascii="Times New Roman" w:hAnsi="Times New Roman" w:cs="Times New Roman"/>
          <w:sz w:val="18"/>
          <w:szCs w:val="18"/>
        </w:rPr>
        <w:t>use</w:t>
      </w:r>
      <w:ins w:id="126" w:author="Prado Juliette-B44664" w:date="2015-03-02T10:02:00Z">
        <w:r w:rsidR="00390EE2">
          <w:rPr>
            <w:rFonts w:ascii="Times New Roman" w:hAnsi="Times New Roman" w:cs="Times New Roman"/>
            <w:sz w:val="18"/>
            <w:szCs w:val="18"/>
          </w:rPr>
          <w:t>. This</w:t>
        </w:r>
      </w:ins>
      <w:r w:rsidR="00F32893" w:rsidRPr="00154986">
        <w:rPr>
          <w:rFonts w:ascii="Times New Roman" w:hAnsi="Times New Roman" w:cs="Times New Roman"/>
          <w:sz w:val="18"/>
          <w:szCs w:val="18"/>
        </w:rPr>
        <w:t xml:space="preserve"> leav</w:t>
      </w:r>
      <w:ins w:id="127" w:author="Prado Juliette-B44664" w:date="2015-03-02T10:02:00Z">
        <w:r w:rsidR="00390EE2">
          <w:rPr>
            <w:rFonts w:ascii="Times New Roman" w:hAnsi="Times New Roman" w:cs="Times New Roman"/>
            <w:sz w:val="18"/>
            <w:szCs w:val="18"/>
          </w:rPr>
          <w:t>es</w:t>
        </w:r>
      </w:ins>
      <w:r w:rsidR="00F32893" w:rsidRPr="00154986">
        <w:rPr>
          <w:rFonts w:ascii="Times New Roman" w:hAnsi="Times New Roman" w:cs="Times New Roman"/>
          <w:sz w:val="18"/>
          <w:szCs w:val="18"/>
        </w:rPr>
        <w:t xml:space="preserve"> the application to deal solely with application</w:t>
      </w:r>
      <w:ins w:id="128" w:author="Prado Juliette-B44664" w:date="2015-03-02T10:02:00Z">
        <w:r w:rsidR="00390EE2">
          <w:rPr>
            <w:rFonts w:ascii="Times New Roman" w:hAnsi="Times New Roman" w:cs="Times New Roman"/>
            <w:sz w:val="18"/>
            <w:szCs w:val="18"/>
          </w:rPr>
          <w:t>-</w:t>
        </w:r>
      </w:ins>
      <w:r w:rsidR="00F32893" w:rsidRPr="00154986">
        <w:rPr>
          <w:rFonts w:ascii="Times New Roman" w:hAnsi="Times New Roman" w:cs="Times New Roman"/>
          <w:sz w:val="18"/>
          <w:szCs w:val="18"/>
        </w:rPr>
        <w:t>level functionality.</w:t>
      </w:r>
    </w:p>
    <w:p w14:paraId="2E1E4627" w14:textId="77777777" w:rsidR="00FD670B" w:rsidRPr="00154986" w:rsidRDefault="00FD670B" w:rsidP="007A0D32">
      <w:pPr>
        <w:rPr>
          <w:rFonts w:ascii="Times New Roman" w:hAnsi="Times New Roman" w:cs="Times New Roman"/>
          <w:sz w:val="18"/>
          <w:szCs w:val="18"/>
        </w:rPr>
      </w:pPr>
    </w:p>
    <w:p w14:paraId="44A41FDF" w14:textId="27533B61" w:rsidR="009B6CAC" w:rsidRPr="00095651" w:rsidRDefault="003B55BC" w:rsidP="001D735A">
      <w:pPr>
        <w:pStyle w:val="Normal1"/>
      </w:pPr>
      <w:r w:rsidRPr="00154986">
        <w:rPr>
          <w:rFonts w:ascii="Times New Roman" w:eastAsia="Times New Roman" w:hAnsi="Times New Roman" w:cs="Times New Roman"/>
          <w:sz w:val="18"/>
          <w:szCs w:val="18"/>
        </w:rPr>
        <w:t>Today, with relational systems, we are barely in the middle</w:t>
      </w:r>
      <w:ins w:id="129" w:author="Prado Juliette-B44664" w:date="2015-03-02T10:02:00Z">
        <w:r w:rsidR="00390EE2">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with NoSQL databases and Hadoop-like clusters moving to the left putting more weight on the application developers rather than letting the data management system do the heavy lifting. </w:t>
      </w:r>
      <w:r w:rsidR="005A1664" w:rsidRPr="00154986">
        <w:rPr>
          <w:rFonts w:ascii="Times New Roman" w:hAnsi="Times New Roman" w:cs="Times New Roman"/>
          <w:b/>
          <w:sz w:val="18"/>
          <w:szCs w:val="18"/>
        </w:rPr>
        <w:t>We need to be moving to the right</w:t>
      </w:r>
      <w:r w:rsidR="00167603" w:rsidRPr="00154986">
        <w:rPr>
          <w:rFonts w:ascii="Times New Roman" w:hAnsi="Times New Roman" w:cs="Times New Roman"/>
          <w:sz w:val="18"/>
          <w:szCs w:val="18"/>
        </w:rPr>
        <w:t>!</w:t>
      </w:r>
    </w:p>
    <w:p w14:paraId="676788BF" w14:textId="77777777" w:rsidR="009B6CAC" w:rsidRPr="00095651" w:rsidRDefault="009B6CAC" w:rsidP="007A0D32">
      <w:pPr>
        <w:rPr>
          <w:rFonts w:ascii="Times New Roman" w:hAnsi="Times New Roman" w:cs="Times New Roman"/>
        </w:rPr>
      </w:pPr>
    </w:p>
    <w:p w14:paraId="75E19D1B" w14:textId="3F19B245" w:rsidR="005F6EF5" w:rsidRPr="00616616" w:rsidRDefault="005D665E" w:rsidP="001D735A">
      <w:pPr>
        <w:pStyle w:val="Normal1"/>
      </w:pPr>
      <w:r w:rsidRPr="00154986">
        <w:rPr>
          <w:rFonts w:ascii="Times New Roman" w:hAnsi="Times New Roman" w:cs="Times New Roman"/>
          <w:sz w:val="18"/>
          <w:szCs w:val="18"/>
        </w:rPr>
        <w:t>It is the authors’</w:t>
      </w:r>
      <w:r w:rsidR="00AB74DB" w:rsidRPr="00154986">
        <w:rPr>
          <w:rFonts w:ascii="Times New Roman" w:hAnsi="Times New Roman" w:cs="Times New Roman"/>
          <w:sz w:val="18"/>
          <w:szCs w:val="18"/>
        </w:rPr>
        <w:t xml:space="preserve"> opinion that this is where the efforts in improving data management should be directed instead of perusing </w:t>
      </w:r>
      <w:r w:rsidRPr="00154986">
        <w:rPr>
          <w:rFonts w:ascii="Times New Roman" w:hAnsi="Times New Roman" w:cs="Times New Roman"/>
          <w:sz w:val="18"/>
          <w:szCs w:val="18"/>
        </w:rPr>
        <w:t>NoSQL database technology</w:t>
      </w:r>
      <w:r w:rsidR="00AB74DB" w:rsidRPr="00154986">
        <w:rPr>
          <w:rFonts w:ascii="Times New Roman" w:hAnsi="Times New Roman" w:cs="Times New Roman"/>
          <w:sz w:val="18"/>
          <w:szCs w:val="18"/>
        </w:rPr>
        <w:t xml:space="preserve"> </w:t>
      </w:r>
      <w:r w:rsidR="00FD670B" w:rsidRPr="00154986">
        <w:rPr>
          <w:rFonts w:ascii="Times New Roman" w:hAnsi="Times New Roman" w:cs="Times New Roman"/>
          <w:sz w:val="18"/>
          <w:szCs w:val="18"/>
        </w:rPr>
        <w:t>in</w:t>
      </w:r>
      <w:r w:rsidR="00B66957" w:rsidRPr="00154986">
        <w:rPr>
          <w:rFonts w:ascii="Times New Roman" w:hAnsi="Times New Roman" w:cs="Times New Roman"/>
          <w:sz w:val="18"/>
          <w:szCs w:val="18"/>
        </w:rPr>
        <w:t xml:space="preserve"> the hope</w:t>
      </w:r>
      <w:r w:rsidR="00AB74DB" w:rsidRPr="00154986">
        <w:rPr>
          <w:rFonts w:ascii="Times New Roman" w:hAnsi="Times New Roman" w:cs="Times New Roman"/>
          <w:sz w:val="18"/>
          <w:szCs w:val="18"/>
        </w:rPr>
        <w:t xml:space="preserve"> that </w:t>
      </w:r>
      <w:r w:rsidR="008452DC" w:rsidRPr="00154986">
        <w:rPr>
          <w:rFonts w:ascii="Times New Roman" w:hAnsi="Times New Roman" w:cs="Times New Roman"/>
          <w:sz w:val="18"/>
          <w:szCs w:val="18"/>
        </w:rPr>
        <w:t xml:space="preserve">someday </w:t>
      </w:r>
      <w:r w:rsidR="00503C4E" w:rsidRPr="00154986">
        <w:rPr>
          <w:rFonts w:ascii="Times New Roman" w:hAnsi="Times New Roman" w:cs="Times New Roman"/>
          <w:sz w:val="18"/>
          <w:szCs w:val="18"/>
        </w:rPr>
        <w:t xml:space="preserve">NoSQL database technology </w:t>
      </w:r>
      <w:r w:rsidR="003B55BC" w:rsidRPr="00154986">
        <w:rPr>
          <w:rFonts w:ascii="Times New Roman" w:eastAsia="Times New Roman" w:hAnsi="Times New Roman" w:cs="Times New Roman"/>
          <w:sz w:val="18"/>
          <w:szCs w:val="18"/>
        </w:rPr>
        <w:t>will evolve into something more accessible than relational technology.</w:t>
      </w:r>
    </w:p>
    <w:p w14:paraId="0F73020D" w14:textId="02B53C40" w:rsidR="0004657A" w:rsidRPr="00154986" w:rsidRDefault="00CD3A6F" w:rsidP="00154986">
      <w:pPr>
        <w:pStyle w:val="ListParagraph"/>
        <w:numPr>
          <w:ilvl w:val="0"/>
          <w:numId w:val="1"/>
        </w:numPr>
        <w:spacing w:before="120"/>
        <w:rPr>
          <w:rFonts w:ascii="Times New Roman" w:hAnsi="Times New Roman" w:cs="Times New Roman"/>
          <w:b/>
        </w:rPr>
      </w:pPr>
      <w:r w:rsidRPr="00154986">
        <w:rPr>
          <w:rFonts w:ascii="Times New Roman" w:hAnsi="Times New Roman" w:cs="Times New Roman"/>
          <w:b/>
        </w:rPr>
        <w:t>CASE STUDY</w:t>
      </w:r>
    </w:p>
    <w:p w14:paraId="0B7B5D40" w14:textId="77777777" w:rsidR="00BD738F" w:rsidRPr="00616616" w:rsidRDefault="00BD738F" w:rsidP="00592866">
      <w:pPr>
        <w:rPr>
          <w:rFonts w:ascii="Times New Roman" w:hAnsi="Times New Roman" w:cs="Times New Roman"/>
        </w:rPr>
      </w:pPr>
    </w:p>
    <w:p w14:paraId="3EA7EAB7" w14:textId="365CABF4" w:rsidR="00CB54CA" w:rsidRPr="00154986" w:rsidRDefault="00CB54CA" w:rsidP="00592866">
      <w:pPr>
        <w:rPr>
          <w:rFonts w:ascii="Times New Roman" w:hAnsi="Times New Roman" w:cs="Times New Roman"/>
          <w:sz w:val="18"/>
          <w:szCs w:val="18"/>
        </w:rPr>
      </w:pPr>
      <w:r w:rsidRPr="00154986">
        <w:rPr>
          <w:rFonts w:ascii="Times New Roman" w:eastAsia="Times New Roman" w:hAnsi="Times New Roman" w:cs="Times New Roman"/>
          <w:sz w:val="18"/>
          <w:szCs w:val="18"/>
        </w:rPr>
        <w:t>A case study looking at the implementation of a Flask-based library website with simple CRUD</w:t>
      </w:r>
      <w:r w:rsidRPr="00154986">
        <w:rPr>
          <w:rStyle w:val="FootnoteReference"/>
          <w:rFonts w:ascii="Times New Roman" w:eastAsia="Times New Roman" w:hAnsi="Times New Roman" w:cs="Times New Roman"/>
          <w:sz w:val="18"/>
          <w:szCs w:val="18"/>
        </w:rPr>
        <w:footnoteReference w:id="7"/>
      </w:r>
      <w:r w:rsidRPr="00154986">
        <w:rPr>
          <w:rFonts w:ascii="Times New Roman" w:eastAsia="Times New Roman" w:hAnsi="Times New Roman" w:cs="Times New Roman"/>
          <w:sz w:val="18"/>
          <w:szCs w:val="18"/>
        </w:rPr>
        <w:t xml:space="preserve"> functionality is used to make the argument that RDF/OWL and </w:t>
      </w:r>
      <w:r w:rsidRPr="00154986">
        <w:rPr>
          <w:rFonts w:ascii="Times New Roman" w:hAnsi="Times New Roman" w:cs="Times New Roman"/>
          <w:sz w:val="18"/>
          <w:szCs w:val="18"/>
        </w:rPr>
        <w:t xml:space="preserve">SPARQL </w:t>
      </w:r>
      <w:r w:rsidRPr="00154986">
        <w:rPr>
          <w:rFonts w:ascii="Times New Roman" w:eastAsia="Times New Roman" w:hAnsi="Times New Roman" w:cs="Times New Roman"/>
          <w:sz w:val="18"/>
          <w:szCs w:val="18"/>
        </w:rPr>
        <w:t xml:space="preserve">technology provide an </w:t>
      </w:r>
      <w:r w:rsidR="00A14DA8" w:rsidRPr="00154986">
        <w:rPr>
          <w:rFonts w:ascii="Times New Roman" w:eastAsia="Times New Roman" w:hAnsi="Times New Roman" w:cs="Times New Roman"/>
          <w:sz w:val="18"/>
          <w:szCs w:val="18"/>
        </w:rPr>
        <w:t xml:space="preserve">equivalent </w:t>
      </w:r>
      <w:r w:rsidRPr="00154986">
        <w:rPr>
          <w:rFonts w:ascii="Times New Roman" w:eastAsia="Times New Roman" w:hAnsi="Times New Roman" w:cs="Times New Roman"/>
          <w:sz w:val="18"/>
          <w:szCs w:val="18"/>
        </w:rPr>
        <w:t xml:space="preserve">alternative to current NoSQL technologies. Two identical web applications are developed for this study using MongoDB and Cassandra for the NoSQL backends. These applications are then compared to a third implementation developed using RDF/OWL and </w:t>
      </w:r>
      <w:r w:rsidRPr="00154986">
        <w:rPr>
          <w:rFonts w:ascii="Times New Roman" w:hAnsi="Times New Roman" w:cs="Times New Roman"/>
          <w:sz w:val="18"/>
          <w:szCs w:val="18"/>
        </w:rPr>
        <w:t xml:space="preserve">SPARQL </w:t>
      </w:r>
      <w:r w:rsidRPr="00154986">
        <w:rPr>
          <w:rFonts w:ascii="Times New Roman" w:eastAsia="Times New Roman" w:hAnsi="Times New Roman" w:cs="Times New Roman"/>
          <w:sz w:val="18"/>
          <w:szCs w:val="18"/>
        </w:rPr>
        <w:t xml:space="preserve">as the backend. In this application, the RDF/OWL and </w:t>
      </w:r>
      <w:r w:rsidRPr="00154986">
        <w:rPr>
          <w:rFonts w:ascii="Times New Roman" w:hAnsi="Times New Roman" w:cs="Times New Roman"/>
          <w:sz w:val="18"/>
          <w:szCs w:val="18"/>
        </w:rPr>
        <w:t>SPARQL database is</w:t>
      </w:r>
      <w:r w:rsidRPr="00154986">
        <w:rPr>
          <w:rFonts w:ascii="Times New Roman" w:eastAsia="Times New Roman" w:hAnsi="Times New Roman" w:cs="Times New Roman"/>
          <w:sz w:val="18"/>
          <w:szCs w:val="18"/>
        </w:rPr>
        <w:t xml:space="preserve"> embedded in an abstraction framework called ReL</w:t>
      </w:r>
      <w:ins w:id="131" w:author="Prado Juliette-B44664" w:date="2015-03-02T11:10:00Z">
        <w:r w:rsidR="004A5F1F">
          <w:rPr>
            <w:rFonts w:ascii="Times New Roman" w:eastAsia="Times New Roman" w:hAnsi="Times New Roman" w:cs="Times New Roman"/>
            <w:sz w:val="18"/>
            <w:szCs w:val="18"/>
          </w:rPr>
          <w:t>.</w:t>
        </w:r>
      </w:ins>
      <w:r w:rsidRPr="00154986">
        <w:rPr>
          <w:rStyle w:val="FootnoteReference"/>
          <w:rFonts w:ascii="Times New Roman" w:hAnsi="Times New Roman" w:cs="Times New Roman"/>
          <w:sz w:val="18"/>
          <w:szCs w:val="18"/>
        </w:rPr>
        <w:footnoteReference w:id="8"/>
      </w:r>
      <w:r w:rsidRPr="00154986">
        <w:rPr>
          <w:rFonts w:ascii="Times New Roman" w:hAnsi="Times New Roman" w:cs="Times New Roman"/>
          <w:sz w:val="18"/>
          <w:szCs w:val="18"/>
        </w:rPr>
        <w:t xml:space="preserve"> </w:t>
      </w:r>
      <w:ins w:id="134" w:author="Prado Juliette-B44664" w:date="2015-03-02T10:03:00Z">
        <w:r w:rsidR="0088618C">
          <w:rPr>
            <w:rFonts w:ascii="Times New Roman" w:eastAsia="Times New Roman" w:hAnsi="Times New Roman" w:cs="Times New Roman"/>
            <w:sz w:val="18"/>
            <w:szCs w:val="18"/>
          </w:rPr>
          <w:t>C</w:t>
        </w:r>
      </w:ins>
      <w:r w:rsidR="00A14DA8" w:rsidRPr="00154986">
        <w:rPr>
          <w:rFonts w:ascii="Times New Roman" w:eastAsia="Times New Roman" w:hAnsi="Times New Roman" w:cs="Times New Roman"/>
          <w:sz w:val="18"/>
          <w:szCs w:val="18"/>
        </w:rPr>
        <w:t>lose consideration is given to ACID transaction processing in each of these implementations.</w:t>
      </w:r>
    </w:p>
    <w:p w14:paraId="4AE43EE1" w14:textId="77777777" w:rsidR="00CB54CA" w:rsidRDefault="00CB54CA" w:rsidP="00592866">
      <w:pPr>
        <w:rPr>
          <w:rFonts w:ascii="Times New Roman" w:hAnsi="Times New Roman" w:cs="Times New Roman"/>
        </w:rPr>
      </w:pPr>
    </w:p>
    <w:p w14:paraId="48245C98" w14:textId="7F9687F0" w:rsidR="00592866" w:rsidRDefault="00592866" w:rsidP="00592866">
      <w:pPr>
        <w:rPr>
          <w:ins w:id="135" w:author="Prado Juliette-B44664" w:date="2015-03-02T12:47:00Z"/>
          <w:rFonts w:ascii="Times New Roman" w:hAnsi="Times New Roman" w:cs="Times New Roman"/>
          <w:sz w:val="18"/>
          <w:szCs w:val="18"/>
        </w:rPr>
      </w:pPr>
      <w:r w:rsidRPr="00154986">
        <w:rPr>
          <w:rFonts w:ascii="Times New Roman" w:hAnsi="Times New Roman" w:cs="Times New Roman"/>
          <w:sz w:val="18"/>
          <w:szCs w:val="18"/>
        </w:rPr>
        <w:t xml:space="preserve">Figure 1 shows the main menu for </w:t>
      </w:r>
      <w:r w:rsidR="00B208E4" w:rsidRPr="00154986">
        <w:rPr>
          <w:rFonts w:ascii="Times New Roman" w:hAnsi="Times New Roman" w:cs="Times New Roman"/>
          <w:sz w:val="18"/>
          <w:szCs w:val="18"/>
        </w:rPr>
        <w:t>the</w:t>
      </w:r>
      <w:r w:rsidRPr="00154986">
        <w:rPr>
          <w:rFonts w:ascii="Times New Roman" w:hAnsi="Times New Roman" w:cs="Times New Roman"/>
          <w:sz w:val="18"/>
          <w:szCs w:val="18"/>
        </w:rPr>
        <w:t xml:space="preserve"> </w:t>
      </w:r>
      <w:r w:rsidR="00CF010D" w:rsidRPr="00154986">
        <w:rPr>
          <w:rFonts w:ascii="Times New Roman" w:hAnsi="Times New Roman" w:cs="Times New Roman"/>
          <w:sz w:val="18"/>
          <w:szCs w:val="18"/>
        </w:rPr>
        <w:t>library</w:t>
      </w:r>
      <w:r w:rsidR="00AB6FE2" w:rsidRPr="00154986">
        <w:rPr>
          <w:rFonts w:ascii="Times New Roman" w:hAnsi="Times New Roman" w:cs="Times New Roman"/>
          <w:sz w:val="18"/>
          <w:szCs w:val="18"/>
        </w:rPr>
        <w:t xml:space="preserve"> website</w:t>
      </w:r>
      <w:r w:rsidR="005C030C" w:rsidRPr="00154986">
        <w:rPr>
          <w:rFonts w:ascii="Times New Roman" w:hAnsi="Times New Roman" w:cs="Times New Roman"/>
          <w:sz w:val="18"/>
          <w:szCs w:val="18"/>
        </w:rPr>
        <w:t xml:space="preserve"> example used in this paper</w:t>
      </w:r>
      <w:r w:rsidRPr="00154986">
        <w:rPr>
          <w:rFonts w:ascii="Times New Roman" w:hAnsi="Times New Roman" w:cs="Times New Roman"/>
          <w:sz w:val="18"/>
          <w:szCs w:val="18"/>
        </w:rPr>
        <w:t>.</w:t>
      </w:r>
      <w:r w:rsidR="008640D0" w:rsidRPr="00154986">
        <w:rPr>
          <w:rFonts w:ascii="Times New Roman" w:hAnsi="Times New Roman" w:cs="Times New Roman"/>
          <w:sz w:val="18"/>
          <w:szCs w:val="18"/>
        </w:rPr>
        <w:t xml:space="preserve"> The full code for all three implementation</w:t>
      </w:r>
      <w:ins w:id="136" w:author="Prado Juliette-B44664" w:date="2015-03-02T10:03:00Z">
        <w:r w:rsidR="00423FF3">
          <w:rPr>
            <w:rFonts w:ascii="Times New Roman" w:hAnsi="Times New Roman" w:cs="Times New Roman"/>
            <w:sz w:val="18"/>
            <w:szCs w:val="18"/>
          </w:rPr>
          <w:t>s</w:t>
        </w:r>
      </w:ins>
      <w:r w:rsidR="008640D0" w:rsidRPr="00154986">
        <w:rPr>
          <w:rFonts w:ascii="Times New Roman" w:hAnsi="Times New Roman" w:cs="Times New Roman"/>
          <w:sz w:val="18"/>
          <w:szCs w:val="18"/>
        </w:rPr>
        <w:t xml:space="preserve"> can be found at </w:t>
      </w:r>
      <w:hyperlink r:id="rId11" w:history="1">
        <w:r w:rsidR="001B4CEA" w:rsidRPr="00154986">
          <w:rPr>
            <w:rStyle w:val="Hyperlink"/>
            <w:rFonts w:ascii="Times New Roman" w:hAnsi="Times New Roman" w:cs="Times New Roman"/>
            <w:sz w:val="18"/>
            <w:szCs w:val="18"/>
          </w:rPr>
          <w:t>https://github.com/IsabellaBhardwaj/bookdb/tree/master/</w:t>
        </w:r>
      </w:hyperlink>
      <w:r w:rsidR="008640D0" w:rsidRPr="00154986">
        <w:rPr>
          <w:rFonts w:ascii="Times New Roman" w:hAnsi="Times New Roman" w:cs="Times New Roman"/>
          <w:sz w:val="18"/>
          <w:szCs w:val="18"/>
        </w:rPr>
        <w:t>.</w:t>
      </w:r>
      <w:r w:rsidR="001B4CEA" w:rsidRPr="00154986">
        <w:rPr>
          <w:rFonts w:ascii="Times New Roman" w:hAnsi="Times New Roman" w:cs="Times New Roman"/>
          <w:sz w:val="18"/>
          <w:szCs w:val="18"/>
        </w:rPr>
        <w:t xml:space="preserve"> The ReL version of the application is running at </w:t>
      </w:r>
      <w:ins w:id="137" w:author="Prado Juliette-B44664" w:date="2015-03-02T12:47:00Z">
        <w:r w:rsidR="00BA5B5A">
          <w:rPr>
            <w:rFonts w:ascii="Times New Roman" w:hAnsi="Times New Roman" w:cs="Times New Roman"/>
            <w:sz w:val="18"/>
            <w:szCs w:val="18"/>
          </w:rPr>
          <w:fldChar w:fldCharType="begin"/>
        </w:r>
        <w:r w:rsidR="00BA5B5A">
          <w:rPr>
            <w:rFonts w:ascii="Times New Roman" w:hAnsi="Times New Roman" w:cs="Times New Roman"/>
            <w:sz w:val="18"/>
            <w:szCs w:val="18"/>
          </w:rPr>
          <w:instrText xml:space="preserve"> HYPERLINK "</w:instrText>
        </w:r>
      </w:ins>
      <w:r w:rsidR="00BA5B5A" w:rsidRPr="00154986">
        <w:rPr>
          <w:rFonts w:ascii="Times New Roman" w:hAnsi="Times New Roman" w:cs="Times New Roman"/>
          <w:sz w:val="18"/>
          <w:szCs w:val="18"/>
        </w:rPr>
        <w:instrText>http://129.152.144.84:5000/</w:instrText>
      </w:r>
      <w:ins w:id="138" w:author="Prado Juliette-B44664" w:date="2015-03-02T12:47:00Z">
        <w:r w:rsidR="00BA5B5A">
          <w:rPr>
            <w:rFonts w:ascii="Times New Roman" w:hAnsi="Times New Roman" w:cs="Times New Roman"/>
            <w:sz w:val="18"/>
            <w:szCs w:val="18"/>
          </w:rPr>
          <w:instrText xml:space="preserve">" </w:instrText>
        </w:r>
        <w:r w:rsidR="00BA5B5A">
          <w:rPr>
            <w:rFonts w:ascii="Times New Roman" w:hAnsi="Times New Roman" w:cs="Times New Roman"/>
            <w:sz w:val="18"/>
            <w:szCs w:val="18"/>
          </w:rPr>
          <w:fldChar w:fldCharType="separate"/>
        </w:r>
      </w:ins>
      <w:r w:rsidR="00BA5B5A" w:rsidRPr="0022710A">
        <w:rPr>
          <w:rStyle w:val="Hyperlink"/>
          <w:rFonts w:ascii="Times New Roman" w:hAnsi="Times New Roman" w:cs="Times New Roman"/>
          <w:sz w:val="18"/>
          <w:szCs w:val="18"/>
        </w:rPr>
        <w:t>http://129.152.144.84:5000/</w:t>
      </w:r>
      <w:ins w:id="139" w:author="Prado Juliette-B44664" w:date="2015-03-02T12:47:00Z">
        <w:r w:rsidR="00BA5B5A">
          <w:rPr>
            <w:rFonts w:ascii="Times New Roman" w:hAnsi="Times New Roman" w:cs="Times New Roman"/>
            <w:sz w:val="18"/>
            <w:szCs w:val="18"/>
          </w:rPr>
          <w:fldChar w:fldCharType="end"/>
        </w:r>
      </w:ins>
    </w:p>
    <w:p w14:paraId="636960E8" w14:textId="77777777" w:rsidR="00BA5B5A" w:rsidRDefault="00BA5B5A" w:rsidP="00592866">
      <w:pPr>
        <w:rPr>
          <w:ins w:id="140" w:author="Prado Juliette-B44664" w:date="2015-03-02T12:47:00Z"/>
          <w:rFonts w:ascii="Times New Roman" w:hAnsi="Times New Roman" w:cs="Times New Roman"/>
          <w:sz w:val="18"/>
          <w:szCs w:val="18"/>
        </w:rPr>
      </w:pPr>
    </w:p>
    <w:p w14:paraId="3807F3BA" w14:textId="77777777" w:rsidR="00BA5B5A" w:rsidRPr="00154986" w:rsidRDefault="00BA5B5A" w:rsidP="00592866">
      <w:pPr>
        <w:rPr>
          <w:rFonts w:ascii="Times New Roman" w:hAnsi="Times New Roman" w:cs="Times New Roman"/>
          <w:sz w:val="18"/>
          <w:szCs w:val="18"/>
        </w:rPr>
      </w:pPr>
    </w:p>
    <w:p w14:paraId="360113CD" w14:textId="77777777" w:rsidR="00592866" w:rsidRPr="00616616" w:rsidRDefault="00592866" w:rsidP="00592866">
      <w:pPr>
        <w:rPr>
          <w:rFonts w:ascii="Times New Roman" w:hAnsi="Times New Roman" w:cs="Times New Roman"/>
        </w:rPr>
      </w:pPr>
      <w:r w:rsidRPr="00616616">
        <w:rPr>
          <w:rFonts w:ascii="Times New Roman" w:hAnsi="Times New Roman" w:cs="Times New Roman"/>
        </w:rPr>
        <w:t xml:space="preserve"> </w:t>
      </w:r>
    </w:p>
    <w:p w14:paraId="62617E7B" w14:textId="4D9D3E6B" w:rsidR="00592866" w:rsidRPr="006B1C6D" w:rsidRDefault="00A14DA8" w:rsidP="00A14DA8">
      <w:pPr>
        <w:jc w:val="center"/>
      </w:pPr>
      <w:r>
        <w:rPr>
          <w:noProof/>
        </w:rPr>
        <w:drawing>
          <wp:inline distT="0" distB="0" distL="0" distR="0" wp14:anchorId="24707A18" wp14:editId="5AB86FB2">
            <wp:extent cx="4334793" cy="992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2275" t="29362" r="22436" b="48118"/>
                    <a:stretch/>
                  </pic:blipFill>
                  <pic:spPr bwMode="auto">
                    <a:xfrm>
                      <a:off x="0" y="0"/>
                      <a:ext cx="4345713" cy="995105"/>
                    </a:xfrm>
                    <a:prstGeom prst="rect">
                      <a:avLst/>
                    </a:prstGeom>
                    <a:ln>
                      <a:noFill/>
                    </a:ln>
                    <a:extLst>
                      <a:ext uri="{53640926-AAD7-44d8-BBD7-CCE9431645EC}">
                        <a14:shadowObscured xmlns:a14="http://schemas.microsoft.com/office/drawing/2010/main"/>
                      </a:ext>
                    </a:extLst>
                  </pic:spPr>
                </pic:pic>
              </a:graphicData>
            </a:graphic>
          </wp:inline>
        </w:drawing>
      </w:r>
    </w:p>
    <w:p w14:paraId="513E1ACF" w14:textId="77777777" w:rsidR="00592866" w:rsidRPr="006B1C6D" w:rsidRDefault="00592866" w:rsidP="00592866"/>
    <w:p w14:paraId="56976724" w14:textId="2EA551BB" w:rsidR="00592866" w:rsidRPr="00E81CB0" w:rsidRDefault="00592866" w:rsidP="00592866">
      <w:pPr>
        <w:jc w:val="center"/>
        <w:rPr>
          <w:rFonts w:ascii="Times New Roman" w:hAnsi="Times New Roman" w:cs="Times New Roman"/>
          <w:b/>
          <w:sz w:val="18"/>
          <w:szCs w:val="18"/>
        </w:rPr>
      </w:pPr>
      <w:r w:rsidRPr="00E81CB0">
        <w:rPr>
          <w:rFonts w:ascii="Times New Roman" w:hAnsi="Times New Roman" w:cs="Times New Roman"/>
          <w:b/>
          <w:sz w:val="18"/>
          <w:szCs w:val="18"/>
        </w:rPr>
        <w:t xml:space="preserve">Figure </w:t>
      </w:r>
      <w:ins w:id="141" w:author="Prado Juliette-B44664" w:date="2015-03-02T12:47:00Z">
        <w:r w:rsidR="005B4BAE">
          <w:rPr>
            <w:rFonts w:ascii="Times New Roman" w:hAnsi="Times New Roman" w:cs="Times New Roman"/>
            <w:b/>
            <w:sz w:val="18"/>
            <w:szCs w:val="18"/>
          </w:rPr>
          <w:t>2</w:t>
        </w:r>
      </w:ins>
    </w:p>
    <w:p w14:paraId="7AEB7A96" w14:textId="77777777" w:rsidR="00D21222" w:rsidRPr="006B1C6D" w:rsidRDefault="00D21222" w:rsidP="00D21222"/>
    <w:p w14:paraId="472987B8" w14:textId="2B958D7C" w:rsidR="00E0245D" w:rsidRPr="00154986" w:rsidRDefault="00A6141F" w:rsidP="00154986">
      <w:pPr>
        <w:spacing w:before="120"/>
        <w:rPr>
          <w:rFonts w:ascii="Times New Roman" w:hAnsi="Times New Roman" w:cs="Times New Roman"/>
          <w:b/>
        </w:rPr>
      </w:pPr>
      <w:r w:rsidRPr="00154986">
        <w:rPr>
          <w:rFonts w:ascii="Times New Roman" w:hAnsi="Times New Roman" w:cs="Times New Roman"/>
          <w:b/>
        </w:rPr>
        <w:t xml:space="preserve">2.1 </w:t>
      </w:r>
      <w:r w:rsidR="00256502" w:rsidRPr="00154986">
        <w:rPr>
          <w:rFonts w:ascii="Times New Roman" w:hAnsi="Times New Roman" w:cs="Times New Roman"/>
          <w:b/>
        </w:rPr>
        <w:t>Insert</w:t>
      </w:r>
      <w:r w:rsidR="007D793C" w:rsidRPr="00154986">
        <w:rPr>
          <w:rFonts w:ascii="Times New Roman" w:hAnsi="Times New Roman" w:cs="Times New Roman"/>
          <w:b/>
        </w:rPr>
        <w:t xml:space="preserve">ing </w:t>
      </w:r>
      <w:r w:rsidR="009B2287">
        <w:rPr>
          <w:rFonts w:ascii="Times New Roman" w:hAnsi="Times New Roman" w:cs="Times New Roman"/>
          <w:b/>
        </w:rPr>
        <w:t>B</w:t>
      </w:r>
      <w:r w:rsidR="00B9542A" w:rsidRPr="00154986">
        <w:rPr>
          <w:rFonts w:ascii="Times New Roman" w:hAnsi="Times New Roman" w:cs="Times New Roman"/>
          <w:b/>
        </w:rPr>
        <w:t xml:space="preserve">ook </w:t>
      </w:r>
      <w:r w:rsidR="009B2287">
        <w:rPr>
          <w:rFonts w:ascii="Times New Roman" w:hAnsi="Times New Roman" w:cs="Times New Roman"/>
          <w:b/>
        </w:rPr>
        <w:t>D</w:t>
      </w:r>
      <w:r w:rsidR="00B9542A" w:rsidRPr="00154986">
        <w:rPr>
          <w:rFonts w:ascii="Times New Roman" w:hAnsi="Times New Roman" w:cs="Times New Roman"/>
          <w:b/>
        </w:rPr>
        <w:t>ata</w:t>
      </w:r>
      <w:r w:rsidR="007D793C" w:rsidRPr="00154986">
        <w:rPr>
          <w:rFonts w:ascii="Times New Roman" w:hAnsi="Times New Roman" w:cs="Times New Roman"/>
          <w:b/>
        </w:rPr>
        <w:t xml:space="preserve"> into the </w:t>
      </w:r>
      <w:r w:rsidR="009B2287">
        <w:rPr>
          <w:rFonts w:ascii="Times New Roman" w:hAnsi="Times New Roman" w:cs="Times New Roman"/>
          <w:b/>
        </w:rPr>
        <w:t>L</w:t>
      </w:r>
      <w:r w:rsidR="00B9542A" w:rsidRPr="00154986">
        <w:rPr>
          <w:rFonts w:ascii="Times New Roman" w:hAnsi="Times New Roman" w:cs="Times New Roman"/>
          <w:b/>
        </w:rPr>
        <w:t>ibrary</w:t>
      </w:r>
      <w:r w:rsidR="007D793C" w:rsidRPr="00154986">
        <w:rPr>
          <w:rFonts w:ascii="Times New Roman" w:hAnsi="Times New Roman" w:cs="Times New Roman"/>
          <w:b/>
        </w:rPr>
        <w:t xml:space="preserve"> </w:t>
      </w:r>
      <w:r w:rsidR="009B2287">
        <w:rPr>
          <w:rFonts w:ascii="Times New Roman" w:hAnsi="Times New Roman" w:cs="Times New Roman"/>
          <w:b/>
        </w:rPr>
        <w:t>W</w:t>
      </w:r>
      <w:r w:rsidR="005B5ADF" w:rsidRPr="00154986">
        <w:rPr>
          <w:rFonts w:ascii="Times New Roman" w:hAnsi="Times New Roman" w:cs="Times New Roman"/>
          <w:b/>
        </w:rPr>
        <w:t>ebsite</w:t>
      </w:r>
      <w:r w:rsidR="00E678D6" w:rsidRPr="00154986">
        <w:rPr>
          <w:rFonts w:ascii="Times New Roman" w:hAnsi="Times New Roman" w:cs="Times New Roman"/>
          <w:b/>
        </w:rPr>
        <w:t xml:space="preserve"> </w:t>
      </w:r>
      <w:r w:rsidR="009B2287">
        <w:rPr>
          <w:rFonts w:ascii="Times New Roman" w:hAnsi="Times New Roman" w:cs="Times New Roman"/>
          <w:b/>
        </w:rPr>
        <w:t>D</w:t>
      </w:r>
      <w:r w:rsidR="007D793C" w:rsidRPr="00154986">
        <w:rPr>
          <w:rFonts w:ascii="Times New Roman" w:hAnsi="Times New Roman" w:cs="Times New Roman"/>
          <w:b/>
        </w:rPr>
        <w:t>atabase</w:t>
      </w:r>
    </w:p>
    <w:p w14:paraId="69FF1F09" w14:textId="77777777" w:rsidR="00592866" w:rsidRPr="00616616" w:rsidRDefault="00592866" w:rsidP="00592866">
      <w:pPr>
        <w:rPr>
          <w:rFonts w:ascii="Times New Roman" w:hAnsi="Times New Roman" w:cs="Times New Roman"/>
        </w:rPr>
      </w:pPr>
    </w:p>
    <w:p w14:paraId="1F48749D" w14:textId="2151462A" w:rsidR="00E0245D" w:rsidRPr="00154986" w:rsidRDefault="00473A0E" w:rsidP="00E0245D">
      <w:pPr>
        <w:rPr>
          <w:rFonts w:ascii="Times New Roman" w:hAnsi="Times New Roman" w:cs="Times New Roman"/>
          <w:sz w:val="18"/>
          <w:szCs w:val="18"/>
        </w:rPr>
      </w:pPr>
      <w:r w:rsidRPr="00154986">
        <w:rPr>
          <w:rFonts w:ascii="Times New Roman" w:hAnsi="Times New Roman" w:cs="Times New Roman"/>
          <w:sz w:val="18"/>
          <w:szCs w:val="18"/>
        </w:rPr>
        <w:t>Figure 2 show</w:t>
      </w:r>
      <w:r w:rsidR="001B7781" w:rsidRPr="00154986">
        <w:rPr>
          <w:rFonts w:ascii="Times New Roman" w:hAnsi="Times New Roman" w:cs="Times New Roman"/>
          <w:sz w:val="18"/>
          <w:szCs w:val="18"/>
        </w:rPr>
        <w:t>s</w:t>
      </w:r>
      <w:r w:rsidRPr="00154986">
        <w:rPr>
          <w:rFonts w:ascii="Times New Roman" w:hAnsi="Times New Roman" w:cs="Times New Roman"/>
          <w:sz w:val="18"/>
          <w:szCs w:val="18"/>
        </w:rPr>
        <w:t xml:space="preserve"> the menu for adding a book in this web application.</w:t>
      </w:r>
    </w:p>
    <w:p w14:paraId="39AE6B8D" w14:textId="77777777" w:rsidR="00E0245D" w:rsidRPr="006B1C6D" w:rsidRDefault="00E0245D" w:rsidP="00E0245D"/>
    <w:p w14:paraId="7360C2C2" w14:textId="77777777" w:rsidR="00E0245D" w:rsidRPr="006B1C6D" w:rsidRDefault="00B919C6" w:rsidP="00B919C6">
      <w:pPr>
        <w:jc w:val="center"/>
      </w:pPr>
      <w:r w:rsidRPr="006B1C6D">
        <w:rPr>
          <w:noProof/>
        </w:rPr>
        <w:drawing>
          <wp:inline distT="0" distB="0" distL="0" distR="0" wp14:anchorId="71071800" wp14:editId="5E21FE99">
            <wp:extent cx="4914900" cy="7654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7219" cy="765831"/>
                    </a:xfrm>
                    <a:prstGeom prst="rect">
                      <a:avLst/>
                    </a:prstGeom>
                    <a:noFill/>
                    <a:ln>
                      <a:noFill/>
                    </a:ln>
                  </pic:spPr>
                </pic:pic>
              </a:graphicData>
            </a:graphic>
          </wp:inline>
        </w:drawing>
      </w:r>
    </w:p>
    <w:p w14:paraId="621C71B4" w14:textId="77777777" w:rsidR="00B919C6" w:rsidRPr="006B1C6D" w:rsidRDefault="00B919C6" w:rsidP="00B919C6">
      <w:pPr>
        <w:jc w:val="center"/>
      </w:pPr>
    </w:p>
    <w:p w14:paraId="22FD7851" w14:textId="3D8FAE95" w:rsidR="006C5C4C" w:rsidRPr="00E81CB0" w:rsidRDefault="006C5C4C" w:rsidP="006C5C4C">
      <w:pPr>
        <w:jc w:val="center"/>
        <w:rPr>
          <w:rFonts w:ascii="Times New Roman" w:hAnsi="Times New Roman" w:cs="Times New Roman"/>
          <w:b/>
          <w:sz w:val="18"/>
          <w:szCs w:val="18"/>
        </w:rPr>
      </w:pPr>
      <w:r w:rsidRPr="00E81CB0">
        <w:rPr>
          <w:rFonts w:ascii="Times New Roman" w:hAnsi="Times New Roman" w:cs="Times New Roman"/>
          <w:b/>
          <w:sz w:val="18"/>
          <w:szCs w:val="18"/>
        </w:rPr>
        <w:t xml:space="preserve">Figure </w:t>
      </w:r>
      <w:ins w:id="142" w:author="Prado Juliette-B44664" w:date="2015-03-02T12:47:00Z">
        <w:r w:rsidR="00E5075A">
          <w:rPr>
            <w:rFonts w:ascii="Times New Roman" w:hAnsi="Times New Roman" w:cs="Times New Roman"/>
            <w:b/>
            <w:sz w:val="18"/>
            <w:szCs w:val="18"/>
          </w:rPr>
          <w:t>3</w:t>
        </w:r>
      </w:ins>
    </w:p>
    <w:p w14:paraId="46327E7A" w14:textId="77777777" w:rsidR="006C5C4C" w:rsidRPr="006B1C6D" w:rsidRDefault="006C5C4C" w:rsidP="00B919C6"/>
    <w:p w14:paraId="4E6E4D61" w14:textId="10FA5649" w:rsidR="009E7F78" w:rsidRPr="00154986" w:rsidRDefault="00430650" w:rsidP="00B919C6">
      <w:pPr>
        <w:rPr>
          <w:rFonts w:ascii="Times New Roman" w:hAnsi="Times New Roman" w:cs="Times New Roman"/>
          <w:sz w:val="18"/>
          <w:szCs w:val="18"/>
        </w:rPr>
      </w:pPr>
      <w:r w:rsidRPr="00154986">
        <w:rPr>
          <w:rFonts w:ascii="Times New Roman" w:hAnsi="Times New Roman" w:cs="Times New Roman"/>
          <w:sz w:val="18"/>
          <w:szCs w:val="18"/>
        </w:rPr>
        <w:t xml:space="preserve">The </w:t>
      </w:r>
      <w:r w:rsidR="003A5361" w:rsidRPr="00154986">
        <w:rPr>
          <w:rFonts w:ascii="Times New Roman" w:hAnsi="Times New Roman" w:cs="Times New Roman"/>
          <w:sz w:val="18"/>
          <w:szCs w:val="18"/>
        </w:rPr>
        <w:t xml:space="preserve">code </w:t>
      </w:r>
      <w:r w:rsidR="00276EF5" w:rsidRPr="00154986">
        <w:rPr>
          <w:rFonts w:ascii="Times New Roman" w:hAnsi="Times New Roman" w:cs="Times New Roman"/>
          <w:sz w:val="18"/>
          <w:szCs w:val="18"/>
        </w:rPr>
        <w:t xml:space="preserve">for </w:t>
      </w:r>
      <w:r w:rsidR="00D64D85" w:rsidRPr="00154986">
        <w:rPr>
          <w:rFonts w:ascii="Times New Roman" w:hAnsi="Times New Roman" w:cs="Times New Roman"/>
          <w:sz w:val="18"/>
          <w:szCs w:val="18"/>
        </w:rPr>
        <w:t xml:space="preserve">adding a book for </w:t>
      </w:r>
      <w:r w:rsidR="00276EF5" w:rsidRPr="00154986">
        <w:rPr>
          <w:rFonts w:ascii="Times New Roman" w:hAnsi="Times New Roman" w:cs="Times New Roman"/>
          <w:sz w:val="18"/>
          <w:szCs w:val="18"/>
        </w:rPr>
        <w:t xml:space="preserve">each implementation </w:t>
      </w:r>
      <w:r w:rsidR="00D64D85" w:rsidRPr="00154986">
        <w:rPr>
          <w:rFonts w:ascii="Times New Roman" w:hAnsi="Times New Roman" w:cs="Times New Roman"/>
          <w:sz w:val="18"/>
          <w:szCs w:val="18"/>
        </w:rPr>
        <w:t>is</w:t>
      </w:r>
      <w:r w:rsidR="00276EF5" w:rsidRPr="00154986">
        <w:rPr>
          <w:rFonts w:ascii="Times New Roman" w:hAnsi="Times New Roman" w:cs="Times New Roman"/>
          <w:sz w:val="18"/>
          <w:szCs w:val="18"/>
        </w:rPr>
        <w:t xml:space="preserve"> </w:t>
      </w:r>
      <w:r w:rsidR="006B1C6D" w:rsidRPr="00154986">
        <w:rPr>
          <w:rFonts w:ascii="Times New Roman" w:hAnsi="Times New Roman" w:cs="Times New Roman"/>
          <w:sz w:val="18"/>
          <w:szCs w:val="18"/>
        </w:rPr>
        <w:t>shown in Appendix C</w:t>
      </w:r>
      <w:r w:rsidR="00ED0C8B" w:rsidRPr="00154986">
        <w:rPr>
          <w:rFonts w:ascii="Times New Roman" w:hAnsi="Times New Roman" w:cs="Times New Roman"/>
          <w:sz w:val="18"/>
          <w:szCs w:val="18"/>
        </w:rPr>
        <w:t>.</w:t>
      </w:r>
      <w:r w:rsidR="006B1C6D" w:rsidRPr="00154986">
        <w:rPr>
          <w:rFonts w:ascii="Times New Roman" w:hAnsi="Times New Roman" w:cs="Times New Roman"/>
          <w:sz w:val="18"/>
          <w:szCs w:val="18"/>
        </w:rPr>
        <w:t xml:space="preserve"> </w:t>
      </w:r>
      <w:ins w:id="143" w:author="Prado Juliette-B44664" w:date="2015-03-02T12:47:00Z">
        <w:r w:rsidR="00C84F7E">
          <w:rPr>
            <w:rFonts w:ascii="Times New Roman" w:hAnsi="Times New Roman" w:cs="Times New Roman"/>
            <w:sz w:val="18"/>
            <w:szCs w:val="18"/>
          </w:rPr>
          <w:t>The following subsections provide a high-level summary of the code.</w:t>
        </w:r>
      </w:ins>
    </w:p>
    <w:p w14:paraId="3AEB6EB9" w14:textId="77777777" w:rsidR="00B919C6" w:rsidRPr="00616616" w:rsidRDefault="00B919C6" w:rsidP="00B919C6">
      <w:pPr>
        <w:rPr>
          <w:rFonts w:ascii="Times New Roman" w:hAnsi="Times New Roman" w:cs="Times New Roman"/>
        </w:rPr>
      </w:pPr>
    </w:p>
    <w:p w14:paraId="75038C0A" w14:textId="70595057" w:rsidR="00B919C6" w:rsidRPr="00154986" w:rsidRDefault="00B919C6" w:rsidP="00154986">
      <w:pPr>
        <w:pStyle w:val="ListParagraph"/>
        <w:numPr>
          <w:ilvl w:val="2"/>
          <w:numId w:val="50"/>
        </w:numPr>
        <w:spacing w:before="120"/>
        <w:rPr>
          <w:rFonts w:ascii="Times New Roman" w:hAnsi="Times New Roman" w:cs="Times New Roman"/>
          <w:i/>
          <w:sz w:val="22"/>
          <w:szCs w:val="22"/>
        </w:rPr>
      </w:pPr>
      <w:r w:rsidRPr="00154986">
        <w:rPr>
          <w:rFonts w:ascii="Times New Roman" w:hAnsi="Times New Roman" w:cs="Times New Roman"/>
          <w:i/>
          <w:sz w:val="22"/>
          <w:szCs w:val="22"/>
        </w:rPr>
        <w:t xml:space="preserve">For </w:t>
      </w:r>
      <w:r w:rsidR="00FA6CFA" w:rsidRPr="00154986">
        <w:rPr>
          <w:rFonts w:ascii="Times New Roman" w:hAnsi="Times New Roman" w:cs="Times New Roman"/>
          <w:i/>
          <w:sz w:val="22"/>
          <w:szCs w:val="22"/>
        </w:rPr>
        <w:t xml:space="preserve">the </w:t>
      </w:r>
      <w:r w:rsidRPr="00154986">
        <w:rPr>
          <w:rFonts w:ascii="Times New Roman" w:hAnsi="Times New Roman" w:cs="Times New Roman"/>
          <w:i/>
          <w:sz w:val="22"/>
          <w:szCs w:val="22"/>
        </w:rPr>
        <w:t>MongoDB</w:t>
      </w:r>
      <w:r w:rsidR="00FA6CFA" w:rsidRPr="00154986">
        <w:rPr>
          <w:rFonts w:ascii="Times New Roman" w:hAnsi="Times New Roman" w:cs="Times New Roman"/>
          <w:i/>
          <w:sz w:val="22"/>
          <w:szCs w:val="22"/>
        </w:rPr>
        <w:t xml:space="preserve"> </w:t>
      </w:r>
      <w:r w:rsidR="009B2287">
        <w:rPr>
          <w:rFonts w:ascii="Times New Roman" w:hAnsi="Times New Roman" w:cs="Times New Roman"/>
          <w:i/>
          <w:sz w:val="22"/>
          <w:szCs w:val="22"/>
        </w:rPr>
        <w:t>A</w:t>
      </w:r>
      <w:r w:rsidR="00FA6CFA" w:rsidRPr="00154986">
        <w:rPr>
          <w:rFonts w:ascii="Times New Roman" w:hAnsi="Times New Roman" w:cs="Times New Roman"/>
          <w:i/>
          <w:sz w:val="22"/>
          <w:szCs w:val="22"/>
        </w:rPr>
        <w:t>pplication</w:t>
      </w:r>
    </w:p>
    <w:p w14:paraId="24205DDC" w14:textId="77777777" w:rsidR="00A67562" w:rsidRPr="00616616" w:rsidRDefault="00A67562" w:rsidP="00B919C6">
      <w:pPr>
        <w:rPr>
          <w:rFonts w:ascii="Times New Roman" w:hAnsi="Times New Roman" w:cs="Times New Roman"/>
        </w:rPr>
      </w:pPr>
    </w:p>
    <w:p w14:paraId="7B6414C6" w14:textId="6ECCEC42" w:rsidR="006A35D3" w:rsidRPr="00154986" w:rsidRDefault="00BE149C" w:rsidP="006A35D3">
      <w:pPr>
        <w:rPr>
          <w:rFonts w:ascii="Times New Roman" w:hAnsi="Times New Roman" w:cs="Times New Roman"/>
          <w:sz w:val="18"/>
          <w:szCs w:val="18"/>
        </w:rPr>
      </w:pPr>
      <w:r w:rsidRPr="00154986">
        <w:rPr>
          <w:rFonts w:ascii="Times New Roman" w:hAnsi="Times New Roman" w:cs="Times New Roman"/>
          <w:sz w:val="18"/>
          <w:szCs w:val="18"/>
        </w:rPr>
        <w:t>In the MongoDB application, t</w:t>
      </w:r>
      <w:r w:rsidR="006B1C6D" w:rsidRPr="00154986">
        <w:rPr>
          <w:rFonts w:ascii="Times New Roman" w:hAnsi="Times New Roman" w:cs="Times New Roman"/>
          <w:sz w:val="18"/>
          <w:szCs w:val="18"/>
        </w:rPr>
        <w:t xml:space="preserve">he MongoDB </w:t>
      </w:r>
      <w:r w:rsidR="006A35D3" w:rsidRPr="00154986">
        <w:rPr>
          <w:rFonts w:ascii="Times New Roman" w:hAnsi="Times New Roman" w:cs="Times New Roman"/>
          <w:sz w:val="18"/>
          <w:szCs w:val="18"/>
        </w:rPr>
        <w:t>“insert</w:t>
      </w:r>
      <w:r w:rsidR="00610BDD" w:rsidRPr="00154986">
        <w:rPr>
          <w:rFonts w:ascii="Times New Roman" w:hAnsi="Times New Roman" w:cs="Times New Roman"/>
          <w:sz w:val="18"/>
          <w:szCs w:val="18"/>
        </w:rPr>
        <w:t>”</w:t>
      </w:r>
      <w:r w:rsidR="006A35D3" w:rsidRPr="00154986">
        <w:rPr>
          <w:rFonts w:ascii="Times New Roman" w:hAnsi="Times New Roman" w:cs="Times New Roman"/>
          <w:sz w:val="18"/>
          <w:szCs w:val="18"/>
        </w:rPr>
        <w:t xml:space="preserve"> </w:t>
      </w:r>
      <w:r w:rsidR="006B1C6D" w:rsidRPr="00154986">
        <w:rPr>
          <w:rFonts w:ascii="Times New Roman" w:hAnsi="Times New Roman" w:cs="Times New Roman"/>
          <w:sz w:val="18"/>
          <w:szCs w:val="18"/>
        </w:rPr>
        <w:t xml:space="preserve">API </w:t>
      </w:r>
      <w:r w:rsidR="006A35D3" w:rsidRPr="00154986">
        <w:rPr>
          <w:rFonts w:ascii="Times New Roman" w:hAnsi="Times New Roman" w:cs="Times New Roman"/>
          <w:sz w:val="18"/>
          <w:szCs w:val="18"/>
        </w:rPr>
        <w:t xml:space="preserve">is called </w:t>
      </w:r>
      <w:r w:rsidR="003926AE" w:rsidRPr="00154986">
        <w:rPr>
          <w:rFonts w:ascii="Times New Roman" w:hAnsi="Times New Roman" w:cs="Times New Roman"/>
          <w:sz w:val="18"/>
          <w:szCs w:val="18"/>
        </w:rPr>
        <w:t>using the following</w:t>
      </w:r>
      <w:r w:rsidR="006A35D3" w:rsidRPr="00154986">
        <w:rPr>
          <w:rFonts w:ascii="Times New Roman" w:hAnsi="Times New Roman" w:cs="Times New Roman"/>
          <w:sz w:val="18"/>
          <w:szCs w:val="18"/>
        </w:rPr>
        <w:t xml:space="preserve"> statement</w:t>
      </w:r>
      <w:ins w:id="144" w:author="Prado Juliette-B44664" w:date="2015-03-02T10:04:00Z">
        <w:r w:rsidR="00423FF3">
          <w:rPr>
            <w:rFonts w:ascii="Times New Roman" w:hAnsi="Times New Roman" w:cs="Times New Roman"/>
            <w:sz w:val="18"/>
            <w:szCs w:val="18"/>
          </w:rPr>
          <w:t>:</w:t>
        </w:r>
      </w:ins>
      <w:r w:rsidR="006A35D3" w:rsidRPr="00154986">
        <w:rPr>
          <w:rFonts w:ascii="Times New Roman" w:hAnsi="Times New Roman" w:cs="Times New Roman"/>
          <w:sz w:val="18"/>
          <w:szCs w:val="18"/>
        </w:rPr>
        <w:t xml:space="preserve"> </w:t>
      </w:r>
    </w:p>
    <w:p w14:paraId="5995A0EB" w14:textId="77777777" w:rsidR="00286F4B" w:rsidRPr="00154986" w:rsidRDefault="00286F4B" w:rsidP="006A35D3">
      <w:pPr>
        <w:rPr>
          <w:rFonts w:ascii="Times New Roman" w:hAnsi="Times New Roman" w:cs="Times New Roman"/>
          <w:sz w:val="18"/>
          <w:szCs w:val="18"/>
        </w:rPr>
      </w:pPr>
    </w:p>
    <w:p w14:paraId="5C4B467D" w14:textId="22425B3E" w:rsidR="00286F4B" w:rsidRPr="00154986" w:rsidRDefault="00286F4B" w:rsidP="00C24102">
      <w:pPr>
        <w:ind w:left="720"/>
        <w:rPr>
          <w:rFonts w:ascii="Times New Roman" w:hAnsi="Times New Roman" w:cs="Times New Roman"/>
          <w:b/>
          <w:sz w:val="18"/>
          <w:szCs w:val="18"/>
        </w:rPr>
      </w:pPr>
      <w:r w:rsidRPr="00154986">
        <w:rPr>
          <w:rFonts w:ascii="Times New Roman" w:hAnsi="Times New Roman" w:cs="Times New Roman"/>
          <w:b/>
          <w:sz w:val="18"/>
          <w:szCs w:val="18"/>
        </w:rPr>
        <w:t>books.insert(new_data)</w:t>
      </w:r>
    </w:p>
    <w:p w14:paraId="4DAD3944" w14:textId="77777777" w:rsidR="003926AE" w:rsidRPr="00154986" w:rsidRDefault="003926AE" w:rsidP="006A35D3">
      <w:pPr>
        <w:rPr>
          <w:rFonts w:ascii="Times New Roman" w:hAnsi="Times New Roman" w:cs="Times New Roman"/>
          <w:b/>
          <w:sz w:val="18"/>
          <w:szCs w:val="18"/>
        </w:rPr>
      </w:pPr>
    </w:p>
    <w:p w14:paraId="43C2B84D" w14:textId="7306C866" w:rsidR="003926AE" w:rsidRPr="00154986" w:rsidRDefault="003926AE" w:rsidP="003926AE">
      <w:pPr>
        <w:rPr>
          <w:rFonts w:ascii="Times New Roman" w:hAnsi="Times New Roman" w:cs="Times New Roman"/>
          <w:sz w:val="18"/>
          <w:szCs w:val="18"/>
        </w:rPr>
      </w:pPr>
      <w:r w:rsidRPr="00154986">
        <w:rPr>
          <w:rFonts w:ascii="Times New Roman" w:hAnsi="Times New Roman" w:cs="Times New Roman"/>
          <w:sz w:val="18"/>
          <w:szCs w:val="18"/>
        </w:rPr>
        <w:t xml:space="preserve">In this statement, “books” is a connection to the </w:t>
      </w:r>
      <w:r w:rsidR="00704E61" w:rsidRPr="00154986">
        <w:rPr>
          <w:rFonts w:ascii="Times New Roman" w:hAnsi="Times New Roman" w:cs="Times New Roman"/>
          <w:sz w:val="18"/>
          <w:szCs w:val="18"/>
        </w:rPr>
        <w:t xml:space="preserve">MongoDB </w:t>
      </w:r>
      <w:r w:rsidR="00BF696F" w:rsidRPr="00154986">
        <w:rPr>
          <w:rFonts w:ascii="Times New Roman" w:hAnsi="Times New Roman" w:cs="Times New Roman"/>
          <w:sz w:val="18"/>
          <w:szCs w:val="18"/>
        </w:rPr>
        <w:t xml:space="preserve">“books” </w:t>
      </w:r>
      <w:r w:rsidRPr="00154986">
        <w:rPr>
          <w:rFonts w:ascii="Times New Roman" w:hAnsi="Times New Roman" w:cs="Times New Roman"/>
          <w:sz w:val="18"/>
          <w:szCs w:val="18"/>
        </w:rPr>
        <w:t xml:space="preserve">database and “new_data” is a python dictionary returned from the web page, which contains the data to be inserted. </w:t>
      </w:r>
      <w:r w:rsidR="00704E61" w:rsidRPr="00154986">
        <w:rPr>
          <w:rFonts w:ascii="Times New Roman" w:hAnsi="Times New Roman" w:cs="Times New Roman"/>
          <w:sz w:val="18"/>
          <w:szCs w:val="18"/>
        </w:rPr>
        <w:t xml:space="preserve"> </w:t>
      </w:r>
      <w:r w:rsidR="00BF696F" w:rsidRPr="00154986">
        <w:rPr>
          <w:rFonts w:ascii="Times New Roman" w:hAnsi="Times New Roman" w:cs="Times New Roman"/>
          <w:sz w:val="18"/>
          <w:szCs w:val="18"/>
        </w:rPr>
        <w:t>This statement has the properties of an ACID transaction</w:t>
      </w:r>
      <w:ins w:id="145" w:author="Prado Juliette-B44664" w:date="2015-03-02T11:53:00Z">
        <w:r w:rsidR="009D3072" w:rsidRPr="00154986">
          <w:rPr>
            <w:rFonts w:ascii="Times New Roman" w:hAnsi="Times New Roman" w:cs="Times New Roman"/>
            <w:noProof/>
            <w:sz w:val="18"/>
            <w:szCs w:val="18"/>
          </w:rPr>
          <w:t xml:space="preserve"> </w:t>
        </w:r>
        <w:r w:rsidR="009D3072">
          <w:rPr>
            <w:rFonts w:ascii="Times New Roman" w:hAnsi="Times New Roman" w:cs="Times New Roman"/>
            <w:noProof/>
            <w:sz w:val="18"/>
            <w:szCs w:val="18"/>
          </w:rPr>
          <w:t>[</w:t>
        </w:r>
        <w:r w:rsidR="009D3072" w:rsidRPr="00154986">
          <w:rPr>
            <w:rFonts w:ascii="Times New Roman" w:hAnsi="Times New Roman" w:cs="Times New Roman"/>
            <w:noProof/>
            <w:sz w:val="18"/>
            <w:szCs w:val="18"/>
          </w:rPr>
          <w:t>Transacti</w:t>
        </w:r>
        <w:r w:rsidR="009D3072">
          <w:rPr>
            <w:rFonts w:ascii="Times New Roman" w:hAnsi="Times New Roman" w:cs="Times New Roman"/>
            <w:noProof/>
            <w:sz w:val="18"/>
            <w:szCs w:val="18"/>
          </w:rPr>
          <w:t>ons 2011]</w:t>
        </w:r>
      </w:ins>
      <w:ins w:id="146" w:author="Prado Juliette-B44664" w:date="2015-03-02T10:04:00Z">
        <w:r w:rsidR="00423FF3">
          <w:rPr>
            <w:rFonts w:ascii="Times New Roman" w:hAnsi="Times New Roman" w:cs="Times New Roman"/>
            <w:sz w:val="18"/>
            <w:szCs w:val="18"/>
          </w:rPr>
          <w:t>;</w:t>
        </w:r>
      </w:ins>
      <w:r w:rsidR="00BF696F" w:rsidRPr="00154986">
        <w:rPr>
          <w:rFonts w:ascii="Times New Roman" w:hAnsi="Times New Roman" w:cs="Times New Roman"/>
          <w:sz w:val="18"/>
          <w:szCs w:val="18"/>
        </w:rPr>
        <w:t xml:space="preserve"> however, the entire “books” database is locked for the</w:t>
      </w:r>
      <w:r w:rsidR="00A14DA8" w:rsidRPr="00154986">
        <w:rPr>
          <w:rFonts w:ascii="Times New Roman" w:hAnsi="Times New Roman" w:cs="Times New Roman"/>
          <w:sz w:val="18"/>
          <w:szCs w:val="18"/>
        </w:rPr>
        <w:t xml:space="preserve"> duration of the statement. </w:t>
      </w:r>
      <w:r w:rsidR="00A14DA8" w:rsidRPr="00154986">
        <w:rPr>
          <w:rFonts w:ascii="Times New Roman" w:eastAsia="Times New Roman" w:hAnsi="Times New Roman" w:cs="Times New Roman"/>
          <w:sz w:val="18"/>
          <w:szCs w:val="18"/>
        </w:rPr>
        <w:t>This lock blocks all other connections from reading or writing the document</w:t>
      </w:r>
      <w:ins w:id="147" w:author="Prado Juliette-B44664" w:date="2015-03-02T11:53:00Z">
        <w:r w:rsidR="009D3072" w:rsidRPr="00154986">
          <w:rPr>
            <w:rFonts w:ascii="Times New Roman" w:hAnsi="Times New Roman" w:cs="Times New Roman"/>
            <w:noProof/>
            <w:sz w:val="18"/>
            <w:szCs w:val="18"/>
          </w:rPr>
          <w:t xml:space="preserve"> </w:t>
        </w:r>
        <w:r w:rsidR="009D3072">
          <w:rPr>
            <w:rFonts w:ascii="Times New Roman" w:hAnsi="Times New Roman" w:cs="Times New Roman"/>
            <w:noProof/>
            <w:sz w:val="18"/>
            <w:szCs w:val="18"/>
          </w:rPr>
          <w:t>[</w:t>
        </w:r>
        <w:r w:rsidR="009D3072" w:rsidRPr="003D2474">
          <w:rPr>
            <w:rFonts w:ascii="Times New Roman" w:hAnsi="Times New Roman" w:cs="Times New Roman"/>
            <w:i/>
            <w:noProof/>
            <w:sz w:val="18"/>
            <w:szCs w:val="18"/>
          </w:rPr>
          <w:t>Mongo lock granularity</w:t>
        </w:r>
        <w:r w:rsidR="009D3072">
          <w:rPr>
            <w:rFonts w:ascii="Times New Roman" w:hAnsi="Times New Roman" w:cs="Times New Roman"/>
            <w:noProof/>
            <w:sz w:val="18"/>
            <w:szCs w:val="18"/>
          </w:rPr>
          <w:t>]</w:t>
        </w:r>
      </w:ins>
      <w:ins w:id="148" w:author="Prado Juliette-B44664" w:date="2015-03-02T10:04:00Z">
        <w:r w:rsidR="00423FF3">
          <w:rPr>
            <w:rFonts w:ascii="Times New Roman" w:hAnsi="Times New Roman" w:cs="Times New Roman"/>
            <w:sz w:val="18"/>
            <w:szCs w:val="18"/>
          </w:rPr>
          <w:t>.</w:t>
        </w:r>
      </w:ins>
    </w:p>
    <w:p w14:paraId="3AE0BFF3" w14:textId="77777777" w:rsidR="007F06DE" w:rsidRPr="00154986" w:rsidRDefault="007F06DE" w:rsidP="003926AE">
      <w:pPr>
        <w:rPr>
          <w:rFonts w:ascii="Times New Roman" w:hAnsi="Times New Roman" w:cs="Times New Roman"/>
          <w:sz w:val="18"/>
          <w:szCs w:val="18"/>
        </w:rPr>
      </w:pPr>
    </w:p>
    <w:p w14:paraId="33E81043" w14:textId="6642F00E" w:rsidR="007F06DE" w:rsidRPr="00154986" w:rsidRDefault="007F06DE" w:rsidP="007F06DE">
      <w:pPr>
        <w:rPr>
          <w:rFonts w:ascii="Times New Roman" w:hAnsi="Times New Roman" w:cs="Times New Roman"/>
          <w:color w:val="000000" w:themeColor="text1"/>
          <w:sz w:val="18"/>
          <w:szCs w:val="18"/>
        </w:rPr>
      </w:pPr>
      <w:r w:rsidRPr="00154986">
        <w:rPr>
          <w:rFonts w:ascii="Times New Roman" w:hAnsi="Times New Roman" w:cs="Times New Roman"/>
          <w:color w:val="000000" w:themeColor="text1"/>
          <w:sz w:val="18"/>
          <w:szCs w:val="18"/>
        </w:rPr>
        <w:t>“In MongoDB 2.2, only individual operations are </w:t>
      </w:r>
      <w:r w:rsidRPr="00154986">
        <w:rPr>
          <w:rFonts w:ascii="Times New Roman" w:hAnsi="Times New Roman" w:cs="Times New Roman"/>
          <w:b/>
          <w:bCs/>
          <w:color w:val="000000" w:themeColor="text1"/>
          <w:sz w:val="18"/>
          <w:szCs w:val="18"/>
        </w:rPr>
        <w:t>Atomic.</w:t>
      </w:r>
      <w:r w:rsidRPr="00154986">
        <w:rPr>
          <w:rFonts w:ascii="Times New Roman" w:hAnsi="Times New Roman" w:cs="Times New Roman"/>
          <w:color w:val="000000" w:themeColor="text1"/>
          <w:sz w:val="18"/>
          <w:szCs w:val="18"/>
        </w:rPr>
        <w:t> By having per database locks control reads and writes to collections, write operations on collections are </w:t>
      </w:r>
      <w:r w:rsidRPr="00154986">
        <w:rPr>
          <w:rFonts w:ascii="Times New Roman" w:hAnsi="Times New Roman" w:cs="Times New Roman"/>
          <w:b/>
          <w:bCs/>
          <w:color w:val="000000" w:themeColor="text1"/>
          <w:sz w:val="18"/>
          <w:szCs w:val="18"/>
        </w:rPr>
        <w:t>Consistent and Isolated.</w:t>
      </w:r>
      <w:r w:rsidRPr="00154986">
        <w:rPr>
          <w:rFonts w:ascii="Times New Roman" w:hAnsi="Times New Roman" w:cs="Times New Roman"/>
          <w:color w:val="000000" w:themeColor="text1"/>
          <w:sz w:val="18"/>
          <w:szCs w:val="18"/>
        </w:rPr>
        <w:t> With journaling on, operations may be made </w:t>
      </w:r>
      <w:r w:rsidRPr="00154986">
        <w:rPr>
          <w:rFonts w:ascii="Times New Roman" w:hAnsi="Times New Roman" w:cs="Times New Roman"/>
          <w:b/>
          <w:bCs/>
          <w:color w:val="000000" w:themeColor="text1"/>
          <w:sz w:val="18"/>
          <w:szCs w:val="18"/>
        </w:rPr>
        <w:t>Durable</w:t>
      </w:r>
      <w:r w:rsidRPr="00154986">
        <w:rPr>
          <w:rFonts w:ascii="Times New Roman" w:hAnsi="Times New Roman" w:cs="Times New Roman"/>
          <w:color w:val="000000" w:themeColor="text1"/>
          <w:sz w:val="18"/>
          <w:szCs w:val="18"/>
        </w:rPr>
        <w:t>. Put these properties together, and you have basic </w:t>
      </w:r>
      <w:r w:rsidRPr="00154986">
        <w:rPr>
          <w:rFonts w:ascii="Times New Roman" w:hAnsi="Times New Roman" w:cs="Times New Roman"/>
          <w:b/>
          <w:bCs/>
          <w:color w:val="000000" w:themeColor="text1"/>
          <w:sz w:val="18"/>
          <w:szCs w:val="18"/>
        </w:rPr>
        <w:t>ACID</w:t>
      </w:r>
      <w:r w:rsidRPr="00154986">
        <w:rPr>
          <w:rFonts w:ascii="Times New Roman" w:hAnsi="Times New Roman" w:cs="Times New Roman"/>
          <w:color w:val="000000" w:themeColor="text1"/>
          <w:sz w:val="18"/>
          <w:szCs w:val="18"/>
        </w:rPr>
        <w:t xml:space="preserve"> properties for </w:t>
      </w:r>
      <w:r w:rsidRPr="00154986">
        <w:rPr>
          <w:rFonts w:ascii="Times New Roman" w:hAnsi="Times New Roman" w:cs="Times New Roman"/>
          <w:b/>
          <w:bCs/>
          <w:color w:val="000000" w:themeColor="text1"/>
          <w:sz w:val="18"/>
          <w:szCs w:val="18"/>
        </w:rPr>
        <w:t>transactions.</w:t>
      </w:r>
    </w:p>
    <w:p w14:paraId="5CBA0076" w14:textId="77777777" w:rsidR="007F06DE" w:rsidRPr="00154986" w:rsidRDefault="007F06DE" w:rsidP="007F06DE">
      <w:pPr>
        <w:rPr>
          <w:rFonts w:ascii="Times New Roman" w:hAnsi="Times New Roman" w:cs="Times New Roman"/>
          <w:color w:val="000000" w:themeColor="text1"/>
          <w:sz w:val="18"/>
          <w:szCs w:val="18"/>
        </w:rPr>
      </w:pPr>
    </w:p>
    <w:p w14:paraId="1DAFF6F9" w14:textId="6647977B" w:rsidR="007F06DE" w:rsidRPr="00154986" w:rsidRDefault="007F06DE" w:rsidP="007F06DE">
      <w:pPr>
        <w:rPr>
          <w:rFonts w:ascii="Times New Roman" w:hAnsi="Times New Roman" w:cs="Times New Roman"/>
          <w:color w:val="000000" w:themeColor="text1"/>
          <w:sz w:val="18"/>
          <w:szCs w:val="18"/>
        </w:rPr>
      </w:pPr>
      <w:r w:rsidRPr="00154986">
        <w:rPr>
          <w:rFonts w:ascii="Times New Roman" w:hAnsi="Times New Roman" w:cs="Times New Roman"/>
          <w:color w:val="000000" w:themeColor="text1"/>
          <w:sz w:val="18"/>
          <w:szCs w:val="18"/>
        </w:rPr>
        <w:t>The shortcoming with MongoDB’s implementation is that these semantics apply to individual write operations, such as an individual insert or individual update. If a MongoDB statement updates 10 rows, and something goes wrong with the fifth row, then the statement will finish execution with four rows updated and six rows not updated”</w:t>
      </w:r>
      <w:ins w:id="149" w:author="Prado Juliette-B44664" w:date="2015-03-02T11:54:00Z">
        <w:r w:rsidR="004E4470" w:rsidRPr="00154986">
          <w:rPr>
            <w:rFonts w:ascii="Times New Roman" w:hAnsi="Times New Roman" w:cs="Times New Roman"/>
            <w:noProof/>
            <w:color w:val="000000" w:themeColor="text1"/>
            <w:sz w:val="18"/>
            <w:szCs w:val="18"/>
          </w:rPr>
          <w:t xml:space="preserve"> </w:t>
        </w:r>
        <w:r w:rsidR="004E4470">
          <w:rPr>
            <w:rFonts w:ascii="Times New Roman" w:hAnsi="Times New Roman" w:cs="Times New Roman"/>
            <w:noProof/>
            <w:color w:val="000000" w:themeColor="text1"/>
            <w:sz w:val="18"/>
            <w:szCs w:val="18"/>
          </w:rPr>
          <w:t>[</w:t>
        </w:r>
        <w:r w:rsidR="004E4470" w:rsidRPr="003D2474">
          <w:rPr>
            <w:rFonts w:ascii="Times New Roman" w:hAnsi="Times New Roman" w:cs="Times New Roman"/>
            <w:i/>
            <w:noProof/>
            <w:color w:val="000000" w:themeColor="text1"/>
            <w:sz w:val="18"/>
            <w:szCs w:val="18"/>
          </w:rPr>
          <w:t>MongoDB Transactions</w:t>
        </w:r>
        <w:r w:rsidR="004E4470">
          <w:rPr>
            <w:rFonts w:ascii="Times New Roman" w:hAnsi="Times New Roman" w:cs="Times New Roman"/>
            <w:noProof/>
            <w:color w:val="000000" w:themeColor="text1"/>
            <w:sz w:val="18"/>
            <w:szCs w:val="18"/>
          </w:rPr>
          <w:t>;</w:t>
        </w:r>
      </w:ins>
      <w:r w:rsidR="00863C87" w:rsidRPr="00154986">
        <w:rPr>
          <w:rFonts w:ascii="Times New Roman" w:hAnsi="Times New Roman" w:cs="Times New Roman"/>
          <w:color w:val="000000" w:themeColor="text1"/>
          <w:sz w:val="18"/>
          <w:szCs w:val="18"/>
        </w:rPr>
        <w:t xml:space="preserve"> </w:t>
      </w:r>
      <w:ins w:id="150" w:author="Prado Juliette-B44664" w:date="2015-03-02T11:54:00Z">
        <w:r w:rsidR="004E4470" w:rsidRPr="003D2474">
          <w:rPr>
            <w:rFonts w:ascii="Times New Roman" w:hAnsi="Times New Roman" w:cs="Times New Roman"/>
            <w:i/>
            <w:noProof/>
            <w:color w:val="000000" w:themeColor="text1"/>
            <w:sz w:val="18"/>
            <w:szCs w:val="18"/>
          </w:rPr>
          <w:t>MongoDB ACID</w:t>
        </w:r>
        <w:r w:rsidR="004E4470">
          <w:rPr>
            <w:rFonts w:ascii="Times New Roman" w:hAnsi="Times New Roman" w:cs="Times New Roman"/>
            <w:noProof/>
            <w:color w:val="000000" w:themeColor="text1"/>
            <w:sz w:val="18"/>
            <w:szCs w:val="18"/>
          </w:rPr>
          <w:t>]</w:t>
        </w:r>
      </w:ins>
      <w:ins w:id="151" w:author="Prado Juliette-B44664" w:date="2015-03-02T10:05:00Z">
        <w:r w:rsidR="00423FF3">
          <w:rPr>
            <w:rFonts w:ascii="Times New Roman" w:hAnsi="Times New Roman" w:cs="Times New Roman"/>
            <w:color w:val="000000" w:themeColor="text1"/>
            <w:sz w:val="18"/>
            <w:szCs w:val="18"/>
          </w:rPr>
          <w:t>.</w:t>
        </w:r>
      </w:ins>
    </w:p>
    <w:p w14:paraId="60C35F1A" w14:textId="77777777" w:rsidR="00863C87" w:rsidRPr="00616616" w:rsidRDefault="00863C87" w:rsidP="006A35D3">
      <w:pPr>
        <w:rPr>
          <w:rFonts w:ascii="Times New Roman" w:hAnsi="Times New Roman" w:cs="Times New Roman"/>
        </w:rPr>
      </w:pPr>
    </w:p>
    <w:p w14:paraId="1F234239" w14:textId="5A5FC26B" w:rsidR="006A35D3" w:rsidRPr="00154986" w:rsidRDefault="006A35D3" w:rsidP="00154986">
      <w:pPr>
        <w:pStyle w:val="ListParagraph"/>
        <w:numPr>
          <w:ilvl w:val="2"/>
          <w:numId w:val="50"/>
        </w:numPr>
        <w:spacing w:before="120"/>
        <w:rPr>
          <w:rFonts w:ascii="Times New Roman" w:hAnsi="Times New Roman" w:cs="Times New Roman"/>
          <w:i/>
          <w:sz w:val="22"/>
          <w:szCs w:val="22"/>
        </w:rPr>
      </w:pPr>
      <w:r w:rsidRPr="00154986">
        <w:rPr>
          <w:rFonts w:ascii="Times New Roman" w:hAnsi="Times New Roman" w:cs="Times New Roman"/>
          <w:i/>
          <w:sz w:val="22"/>
          <w:szCs w:val="22"/>
        </w:rPr>
        <w:t xml:space="preserve">For the </w:t>
      </w:r>
      <w:r w:rsidR="00FF6B83" w:rsidRPr="00154986">
        <w:rPr>
          <w:rFonts w:ascii="Times New Roman" w:hAnsi="Times New Roman" w:cs="Times New Roman"/>
          <w:i/>
          <w:sz w:val="22"/>
          <w:szCs w:val="22"/>
        </w:rPr>
        <w:t>Cassandra</w:t>
      </w:r>
      <w:r w:rsidRPr="00154986">
        <w:rPr>
          <w:rFonts w:ascii="Times New Roman" w:hAnsi="Times New Roman" w:cs="Times New Roman"/>
          <w:i/>
          <w:sz w:val="22"/>
          <w:szCs w:val="22"/>
        </w:rPr>
        <w:t xml:space="preserve"> </w:t>
      </w:r>
      <w:r w:rsidR="009B2287">
        <w:rPr>
          <w:rFonts w:ascii="Times New Roman" w:hAnsi="Times New Roman" w:cs="Times New Roman"/>
          <w:i/>
          <w:sz w:val="22"/>
          <w:szCs w:val="22"/>
        </w:rPr>
        <w:t>A</w:t>
      </w:r>
      <w:r w:rsidRPr="00154986">
        <w:rPr>
          <w:rFonts w:ascii="Times New Roman" w:hAnsi="Times New Roman" w:cs="Times New Roman"/>
          <w:i/>
          <w:sz w:val="22"/>
          <w:szCs w:val="22"/>
        </w:rPr>
        <w:t>pplication</w:t>
      </w:r>
    </w:p>
    <w:p w14:paraId="56813A08" w14:textId="77777777" w:rsidR="006A35D3" w:rsidRPr="00616616" w:rsidRDefault="006A35D3" w:rsidP="006A35D3">
      <w:pPr>
        <w:rPr>
          <w:rFonts w:ascii="Times New Roman" w:hAnsi="Times New Roman" w:cs="Times New Roman"/>
          <w:b/>
          <w:u w:val="single"/>
        </w:rPr>
      </w:pPr>
    </w:p>
    <w:p w14:paraId="7248CE26" w14:textId="3F03DACB" w:rsidR="00FF6B83" w:rsidRPr="00616616" w:rsidRDefault="00FF6B83" w:rsidP="00FF6B83">
      <w:pPr>
        <w:rPr>
          <w:rFonts w:ascii="Times New Roman" w:hAnsi="Times New Roman" w:cs="Times New Roman"/>
        </w:rPr>
      </w:pPr>
      <w:r w:rsidRPr="00154986">
        <w:rPr>
          <w:rFonts w:ascii="Times New Roman" w:hAnsi="Times New Roman" w:cs="Times New Roman"/>
          <w:sz w:val="18"/>
          <w:szCs w:val="18"/>
        </w:rPr>
        <w:t xml:space="preserve">In </w:t>
      </w:r>
      <w:r w:rsidR="00FE26D8" w:rsidRPr="00154986">
        <w:rPr>
          <w:rFonts w:ascii="Times New Roman" w:hAnsi="Times New Roman" w:cs="Times New Roman"/>
          <w:sz w:val="18"/>
          <w:szCs w:val="18"/>
        </w:rPr>
        <w:t>the Cassandra</w:t>
      </w:r>
      <w:r w:rsidRPr="00154986">
        <w:rPr>
          <w:rFonts w:ascii="Times New Roman" w:hAnsi="Times New Roman" w:cs="Times New Roman"/>
          <w:sz w:val="18"/>
          <w:szCs w:val="18"/>
        </w:rPr>
        <w:t xml:space="preserve"> application, we use the</w:t>
      </w:r>
      <w:r w:rsidR="00E8429C" w:rsidRPr="00154986">
        <w:rPr>
          <w:rFonts w:ascii="Times New Roman" w:hAnsi="Times New Roman" w:cs="Times New Roman"/>
          <w:sz w:val="18"/>
          <w:szCs w:val="18"/>
        </w:rPr>
        <w:t xml:space="preserve"> Cassandr</w:t>
      </w:r>
      <w:r w:rsidRPr="00154986">
        <w:rPr>
          <w:rFonts w:ascii="Times New Roman" w:hAnsi="Times New Roman" w:cs="Times New Roman"/>
          <w:sz w:val="18"/>
          <w:szCs w:val="18"/>
        </w:rPr>
        <w:t>a database as a triple-store</w:t>
      </w:r>
      <w:ins w:id="152" w:author="Prado Juliette-B44664" w:date="2015-03-02T11:10:00Z">
        <w:r w:rsidR="004A5F1F">
          <w:rPr>
            <w:rFonts w:ascii="Times New Roman" w:hAnsi="Times New Roman" w:cs="Times New Roman"/>
            <w:sz w:val="18"/>
            <w:szCs w:val="18"/>
          </w:rPr>
          <w:t>.</w:t>
        </w:r>
      </w:ins>
      <w:r w:rsidR="002A797B" w:rsidRPr="00154986">
        <w:rPr>
          <w:rStyle w:val="FootnoteReference"/>
          <w:rFonts w:ascii="Times New Roman" w:hAnsi="Times New Roman" w:cs="Times New Roman"/>
          <w:sz w:val="18"/>
          <w:szCs w:val="18"/>
        </w:rPr>
        <w:footnoteReference w:id="9"/>
      </w:r>
      <w:r w:rsidRPr="00154986">
        <w:rPr>
          <w:rFonts w:ascii="Times New Roman" w:hAnsi="Times New Roman" w:cs="Times New Roman"/>
          <w:sz w:val="18"/>
          <w:szCs w:val="18"/>
        </w:rPr>
        <w:t xml:space="preserve"> The first step in adding the book information to the database is to get a unique identifier to use as the “subject” of the triple</w:t>
      </w:r>
      <w:ins w:id="156" w:author="Prado Juliette-B44664" w:date="2015-03-02T11:11:00Z">
        <w:r w:rsidR="004A5F1F">
          <w:rPr>
            <w:rFonts w:ascii="Times New Roman" w:hAnsi="Times New Roman" w:cs="Times New Roman"/>
            <w:sz w:val="18"/>
            <w:szCs w:val="18"/>
          </w:rPr>
          <w:t>.</w:t>
        </w:r>
      </w:ins>
      <w:r w:rsidR="0073551B" w:rsidRPr="00154986">
        <w:rPr>
          <w:rStyle w:val="FootnoteReference"/>
          <w:rFonts w:ascii="Times New Roman" w:hAnsi="Times New Roman" w:cs="Times New Roman"/>
          <w:sz w:val="18"/>
          <w:szCs w:val="18"/>
        </w:rPr>
        <w:footnoteReference w:id="10"/>
      </w:r>
      <w:r w:rsidRPr="00616616">
        <w:rPr>
          <w:rFonts w:ascii="Times New Roman" w:hAnsi="Times New Roman" w:cs="Times New Roman"/>
        </w:rPr>
        <w:t xml:space="preserve"> </w:t>
      </w:r>
      <w:r w:rsidRPr="00154986">
        <w:rPr>
          <w:rFonts w:ascii="Times New Roman" w:hAnsi="Times New Roman" w:cs="Times New Roman"/>
          <w:sz w:val="18"/>
          <w:szCs w:val="18"/>
        </w:rPr>
        <w:t>The uuid4() function is used for this.</w:t>
      </w:r>
      <w:r w:rsidR="00FE26D8" w:rsidRPr="00154986">
        <w:rPr>
          <w:rFonts w:ascii="Times New Roman" w:hAnsi="Times New Roman" w:cs="Times New Roman"/>
          <w:sz w:val="18"/>
          <w:szCs w:val="18"/>
        </w:rPr>
        <w:t xml:space="preserve"> The</w:t>
      </w:r>
      <w:r w:rsidR="00301141" w:rsidRPr="00154986">
        <w:rPr>
          <w:rFonts w:ascii="Times New Roman" w:hAnsi="Times New Roman" w:cs="Times New Roman"/>
          <w:sz w:val="18"/>
          <w:szCs w:val="18"/>
        </w:rPr>
        <w:t xml:space="preserve">n the triples are added </w:t>
      </w:r>
      <w:r w:rsidR="00C15F96" w:rsidRPr="00154986">
        <w:rPr>
          <w:rFonts w:ascii="Times New Roman" w:hAnsi="Times New Roman" w:cs="Times New Roman"/>
          <w:sz w:val="18"/>
          <w:szCs w:val="18"/>
        </w:rPr>
        <w:t>in a “batch”</w:t>
      </w:r>
      <w:r w:rsidR="00303577" w:rsidRPr="00154986">
        <w:rPr>
          <w:rFonts w:ascii="Times New Roman" w:hAnsi="Times New Roman" w:cs="Times New Roman"/>
          <w:sz w:val="18"/>
          <w:szCs w:val="18"/>
        </w:rPr>
        <w:t xml:space="preserve"> statement</w:t>
      </w:r>
      <w:r w:rsidR="00C15F96" w:rsidRPr="00154986">
        <w:rPr>
          <w:rFonts w:ascii="Times New Roman" w:hAnsi="Times New Roman" w:cs="Times New Roman"/>
          <w:sz w:val="18"/>
          <w:szCs w:val="18"/>
        </w:rPr>
        <w:t xml:space="preserve"> </w:t>
      </w:r>
      <w:ins w:id="157" w:author="Prado Juliette-B44664" w:date="2015-03-02T11:54:00Z">
        <w:r w:rsidR="00B36573">
          <w:rPr>
            <w:rFonts w:ascii="Times New Roman" w:hAnsi="Times New Roman" w:cs="Times New Roman"/>
            <w:noProof/>
            <w:sz w:val="18"/>
            <w:szCs w:val="18"/>
          </w:rPr>
          <w:t>[</w:t>
        </w:r>
        <w:r w:rsidR="00B36573" w:rsidRPr="003D2474">
          <w:rPr>
            <w:rFonts w:ascii="Times New Roman" w:hAnsi="Times New Roman" w:cs="Times New Roman"/>
            <w:i/>
            <w:noProof/>
            <w:sz w:val="18"/>
            <w:szCs w:val="18"/>
          </w:rPr>
          <w:t>Cassandra Batch</w:t>
        </w:r>
        <w:r w:rsidR="00B36573">
          <w:rPr>
            <w:rFonts w:ascii="Times New Roman" w:hAnsi="Times New Roman" w:cs="Times New Roman"/>
            <w:noProof/>
            <w:sz w:val="18"/>
            <w:szCs w:val="18"/>
          </w:rPr>
          <w:t>]</w:t>
        </w:r>
      </w:ins>
      <w:r w:rsidR="00C15F96" w:rsidRPr="00154986">
        <w:rPr>
          <w:rFonts w:ascii="Times New Roman" w:hAnsi="Times New Roman" w:cs="Times New Roman"/>
          <w:sz w:val="18"/>
          <w:szCs w:val="18"/>
        </w:rPr>
        <w:t xml:space="preserve"> </w:t>
      </w:r>
      <w:r w:rsidR="00301141" w:rsidRPr="00154986">
        <w:rPr>
          <w:rFonts w:ascii="Times New Roman" w:hAnsi="Times New Roman" w:cs="Times New Roman"/>
          <w:sz w:val="18"/>
          <w:szCs w:val="18"/>
        </w:rPr>
        <w:t xml:space="preserve">as </w:t>
      </w:r>
      <w:r w:rsidR="00FE26D8" w:rsidRPr="00154986">
        <w:rPr>
          <w:rFonts w:ascii="Times New Roman" w:hAnsi="Times New Roman" w:cs="Times New Roman"/>
          <w:sz w:val="18"/>
          <w:szCs w:val="18"/>
        </w:rPr>
        <w:t>follows</w:t>
      </w:r>
      <w:ins w:id="158" w:author="Prado Juliette-B44664" w:date="2015-03-02T10:06:00Z">
        <w:r w:rsidR="00822C55">
          <w:rPr>
            <w:rFonts w:ascii="Times New Roman" w:hAnsi="Times New Roman" w:cs="Times New Roman"/>
            <w:sz w:val="18"/>
            <w:szCs w:val="18"/>
          </w:rPr>
          <w:t>:</w:t>
        </w:r>
      </w:ins>
    </w:p>
    <w:p w14:paraId="6463E7D2" w14:textId="77777777" w:rsidR="00FF6B83" w:rsidRDefault="00FF6B83" w:rsidP="00FF6B83">
      <w:pPr>
        <w:rPr>
          <w:rFonts w:ascii="Courier New" w:hAnsi="Courier New" w:cs="Courier New"/>
          <w:sz w:val="22"/>
          <w:szCs w:val="22"/>
        </w:rPr>
      </w:pPr>
    </w:p>
    <w:p w14:paraId="280E09E1" w14:textId="6E19872E" w:rsidR="00FF6B83" w:rsidRPr="00154986" w:rsidRDefault="00FF6B83" w:rsidP="00FF6B83">
      <w:pPr>
        <w:rPr>
          <w:rFonts w:ascii="Courier New" w:hAnsi="Courier New" w:cs="Courier New"/>
          <w:b/>
          <w:sz w:val="18"/>
          <w:szCs w:val="18"/>
        </w:rPr>
      </w:pPr>
      <w:r w:rsidRPr="00154986">
        <w:rPr>
          <w:rFonts w:ascii="Courier New" w:hAnsi="Courier New" w:cs="Courier New"/>
          <w:b/>
          <w:sz w:val="18"/>
          <w:szCs w:val="18"/>
        </w:rPr>
        <w:t>id = uuid.uuid4()</w:t>
      </w:r>
    </w:p>
    <w:p w14:paraId="3D9DCCC3" w14:textId="68C0E575" w:rsidR="00FF6B83" w:rsidRPr="00154986" w:rsidRDefault="00FF6B83" w:rsidP="00FF6B83">
      <w:pPr>
        <w:rPr>
          <w:rFonts w:ascii="Courier New" w:hAnsi="Courier New" w:cs="Courier New"/>
          <w:b/>
          <w:sz w:val="18"/>
          <w:szCs w:val="18"/>
        </w:rPr>
      </w:pPr>
      <w:r w:rsidRPr="00154986">
        <w:rPr>
          <w:rFonts w:ascii="Courier New" w:hAnsi="Courier New" w:cs="Courier New"/>
          <w:b/>
          <w:sz w:val="18"/>
          <w:szCs w:val="18"/>
        </w:rPr>
        <w:t xml:space="preserve">insert_statement = "INSERT INTO "+table_name+"(id,   </w:t>
      </w:r>
    </w:p>
    <w:p w14:paraId="69C52E60" w14:textId="28961A63" w:rsidR="00FF6B83" w:rsidRPr="00154986" w:rsidRDefault="00FF6B83" w:rsidP="00C53709">
      <w:pPr>
        <w:spacing w:line="273" w:lineRule="atLeast"/>
        <w:rPr>
          <w:rFonts w:ascii="Courier New" w:eastAsia="Times New Roman" w:hAnsi="Courier New" w:cs="Courier New"/>
          <w:b/>
          <w:color w:val="333333"/>
          <w:sz w:val="18"/>
          <w:szCs w:val="18"/>
        </w:rPr>
      </w:pPr>
      <w:r w:rsidRPr="00154986">
        <w:rPr>
          <w:rFonts w:ascii="Courier New" w:hAnsi="Courier New" w:cs="Courier New"/>
          <w:b/>
          <w:sz w:val="18"/>
          <w:szCs w:val="18"/>
        </w:rPr>
        <w:t xml:space="preserve">                               property, value) values("+str(id)+", %s, %s)"</w:t>
      </w:r>
      <w:r w:rsidR="00C53709" w:rsidRPr="00154986">
        <w:rPr>
          <w:rFonts w:ascii="Consolas" w:eastAsia="Times New Roman" w:hAnsi="Consolas" w:cs="Times New Roman"/>
          <w:color w:val="333333"/>
          <w:sz w:val="18"/>
          <w:szCs w:val="18"/>
        </w:rPr>
        <w:t xml:space="preserve"> </w:t>
      </w:r>
      <w:r w:rsidR="00C53709" w:rsidRPr="00154986">
        <w:rPr>
          <w:rFonts w:ascii="Consolas" w:eastAsia="Times New Roman" w:hAnsi="Consolas" w:cs="Times New Roman"/>
          <w:color w:val="333333"/>
          <w:sz w:val="18"/>
          <w:szCs w:val="18"/>
        </w:rPr>
        <w:br/>
      </w:r>
      <w:r w:rsidR="00C53709" w:rsidRPr="00154986">
        <w:rPr>
          <w:rFonts w:ascii="Courier New" w:eastAsia="Times New Roman" w:hAnsi="Courier New" w:cs="Courier New"/>
          <w:b/>
          <w:color w:val="333333"/>
          <w:sz w:val="18"/>
          <w:szCs w:val="18"/>
        </w:rPr>
        <w:t xml:space="preserve">batch </w:t>
      </w:r>
      <w:r w:rsidR="00C53709" w:rsidRPr="00154986">
        <w:rPr>
          <w:rFonts w:ascii="Courier New" w:eastAsia="Times New Roman" w:hAnsi="Courier New" w:cs="Courier New"/>
          <w:b/>
          <w:color w:val="A71D5D"/>
          <w:sz w:val="18"/>
          <w:szCs w:val="18"/>
        </w:rPr>
        <w:t>=</w:t>
      </w:r>
      <w:r w:rsidR="00C53709" w:rsidRPr="00154986">
        <w:rPr>
          <w:rFonts w:ascii="Courier New" w:eastAsia="Times New Roman" w:hAnsi="Courier New" w:cs="Courier New"/>
          <w:b/>
          <w:color w:val="333333"/>
          <w:sz w:val="18"/>
          <w:szCs w:val="18"/>
        </w:rPr>
        <w:t xml:space="preserve"> BatchStatement()</w:t>
      </w:r>
    </w:p>
    <w:p w14:paraId="75D501ED" w14:textId="4A219E66" w:rsidR="00FF6B83" w:rsidRPr="00154986" w:rsidRDefault="00C53709" w:rsidP="00C53709">
      <w:pPr>
        <w:rPr>
          <w:rFonts w:ascii="Courier New" w:eastAsia="Times New Roman" w:hAnsi="Courier New" w:cs="Courier New"/>
          <w:b/>
          <w:sz w:val="18"/>
          <w:szCs w:val="18"/>
        </w:rPr>
      </w:pPr>
      <w:r w:rsidRPr="00154986">
        <w:rPr>
          <w:rFonts w:ascii="Courier New" w:eastAsia="Times New Roman" w:hAnsi="Courier New" w:cs="Courier New"/>
          <w:b/>
          <w:color w:val="333333"/>
          <w:sz w:val="18"/>
          <w:szCs w:val="18"/>
          <w:shd w:val="clear" w:color="auto" w:fill="FFFFFF"/>
        </w:rPr>
        <w:t>batch.add</w:t>
      </w:r>
      <w:r w:rsidR="00FF6B83" w:rsidRPr="00154986">
        <w:rPr>
          <w:rFonts w:ascii="Courier New" w:hAnsi="Courier New" w:cs="Courier New"/>
          <w:b/>
          <w:sz w:val="18"/>
          <w:szCs w:val="18"/>
        </w:rPr>
        <w:t>(insert_statement, ('title', new_data['title']))</w:t>
      </w:r>
      <w:r w:rsidR="00FF6B83" w:rsidRPr="00154986">
        <w:rPr>
          <w:rFonts w:ascii="Courier New" w:hAnsi="Courier New" w:cs="Courier New"/>
          <w:b/>
          <w:sz w:val="18"/>
          <w:szCs w:val="18"/>
        </w:rPr>
        <w:tab/>
      </w:r>
    </w:p>
    <w:p w14:paraId="32540F47" w14:textId="65E14CCA" w:rsidR="00FF6B83" w:rsidRPr="00154986" w:rsidRDefault="00C53709" w:rsidP="00FF6B83">
      <w:pPr>
        <w:rPr>
          <w:rFonts w:ascii="Courier New" w:hAnsi="Courier New" w:cs="Courier New"/>
          <w:b/>
          <w:sz w:val="18"/>
          <w:szCs w:val="18"/>
        </w:rPr>
      </w:pPr>
      <w:r w:rsidRPr="00154986">
        <w:rPr>
          <w:rFonts w:ascii="Courier New" w:eastAsia="Times New Roman" w:hAnsi="Courier New" w:cs="Courier New"/>
          <w:b/>
          <w:color w:val="333333"/>
          <w:sz w:val="18"/>
          <w:szCs w:val="18"/>
          <w:shd w:val="clear" w:color="auto" w:fill="FFFFFF"/>
        </w:rPr>
        <w:t>batch.add</w:t>
      </w:r>
      <w:r w:rsidRPr="00154986">
        <w:rPr>
          <w:rFonts w:ascii="Courier New" w:hAnsi="Courier New" w:cs="Courier New"/>
          <w:b/>
          <w:sz w:val="18"/>
          <w:szCs w:val="18"/>
        </w:rPr>
        <w:t xml:space="preserve"> </w:t>
      </w:r>
      <w:r w:rsidR="00FF6B83" w:rsidRPr="00154986">
        <w:rPr>
          <w:rFonts w:ascii="Courier New" w:hAnsi="Courier New" w:cs="Courier New"/>
          <w:b/>
          <w:sz w:val="18"/>
          <w:szCs w:val="18"/>
        </w:rPr>
        <w:t>(insert_statement, ('author', new_data['author']))</w:t>
      </w:r>
      <w:r w:rsidR="00FF6B83" w:rsidRPr="00154986">
        <w:rPr>
          <w:rFonts w:ascii="Courier New" w:hAnsi="Courier New" w:cs="Courier New"/>
          <w:b/>
          <w:sz w:val="18"/>
          <w:szCs w:val="18"/>
        </w:rPr>
        <w:tab/>
      </w:r>
    </w:p>
    <w:p w14:paraId="3214F69F" w14:textId="174EDBBC" w:rsidR="00FF6B83" w:rsidRPr="00154986" w:rsidRDefault="00C53709" w:rsidP="00FF6B83">
      <w:pPr>
        <w:rPr>
          <w:rFonts w:ascii="Courier New" w:hAnsi="Courier New" w:cs="Courier New"/>
          <w:b/>
          <w:sz w:val="18"/>
          <w:szCs w:val="18"/>
        </w:rPr>
      </w:pPr>
      <w:r w:rsidRPr="00154986">
        <w:rPr>
          <w:rFonts w:ascii="Courier New" w:eastAsia="Times New Roman" w:hAnsi="Courier New" w:cs="Courier New"/>
          <w:b/>
          <w:color w:val="333333"/>
          <w:sz w:val="18"/>
          <w:szCs w:val="18"/>
          <w:shd w:val="clear" w:color="auto" w:fill="FFFFFF"/>
        </w:rPr>
        <w:t>batch.add</w:t>
      </w:r>
      <w:r w:rsidRPr="00154986">
        <w:rPr>
          <w:rFonts w:ascii="Courier New" w:hAnsi="Courier New" w:cs="Courier New"/>
          <w:b/>
          <w:sz w:val="18"/>
          <w:szCs w:val="18"/>
        </w:rPr>
        <w:t xml:space="preserve"> </w:t>
      </w:r>
      <w:r w:rsidR="00FF6B83" w:rsidRPr="00154986">
        <w:rPr>
          <w:rFonts w:ascii="Courier New" w:hAnsi="Courier New" w:cs="Courier New"/>
          <w:b/>
          <w:sz w:val="18"/>
          <w:szCs w:val="18"/>
        </w:rPr>
        <w:t>(insert_statement, ('genre', new_data['genre']))</w:t>
      </w:r>
      <w:r w:rsidR="00FF6B83" w:rsidRPr="00154986">
        <w:rPr>
          <w:rFonts w:ascii="Courier New" w:hAnsi="Courier New" w:cs="Courier New"/>
          <w:b/>
          <w:sz w:val="18"/>
          <w:szCs w:val="18"/>
        </w:rPr>
        <w:tab/>
      </w:r>
    </w:p>
    <w:p w14:paraId="605C4A32" w14:textId="27EFE52D" w:rsidR="006A35D3" w:rsidRPr="00154986" w:rsidRDefault="00C53709" w:rsidP="00C53709">
      <w:pPr>
        <w:spacing w:line="273" w:lineRule="atLeast"/>
        <w:rPr>
          <w:rFonts w:ascii="Courier New" w:eastAsia="Times New Roman" w:hAnsi="Courier New" w:cs="Courier New"/>
          <w:b/>
          <w:color w:val="333333"/>
          <w:sz w:val="18"/>
          <w:szCs w:val="18"/>
        </w:rPr>
      </w:pPr>
      <w:r w:rsidRPr="00154986">
        <w:rPr>
          <w:rFonts w:ascii="Courier New" w:eastAsia="Times New Roman" w:hAnsi="Courier New" w:cs="Courier New"/>
          <w:b/>
          <w:color w:val="333333"/>
          <w:sz w:val="18"/>
          <w:szCs w:val="18"/>
          <w:shd w:val="clear" w:color="auto" w:fill="FFFFFF"/>
        </w:rPr>
        <w:t>batch.add</w:t>
      </w:r>
      <w:r w:rsidRPr="00154986">
        <w:rPr>
          <w:rFonts w:ascii="Courier New" w:hAnsi="Courier New" w:cs="Courier New"/>
          <w:b/>
          <w:sz w:val="18"/>
          <w:szCs w:val="18"/>
        </w:rPr>
        <w:t xml:space="preserve"> </w:t>
      </w:r>
      <w:r w:rsidR="00FF6B83" w:rsidRPr="00154986">
        <w:rPr>
          <w:rFonts w:ascii="Courier New" w:hAnsi="Courier New" w:cs="Courier New"/>
          <w:b/>
          <w:sz w:val="18"/>
          <w:szCs w:val="18"/>
        </w:rPr>
        <w:t>(insert_statement, ('description', new_data['description']))</w:t>
      </w:r>
      <w:r w:rsidRPr="00154986">
        <w:rPr>
          <w:rFonts w:ascii="Courier New" w:eastAsia="Times New Roman" w:hAnsi="Courier New" w:cs="Courier New"/>
          <w:b/>
          <w:color w:val="333333"/>
          <w:sz w:val="18"/>
          <w:szCs w:val="18"/>
        </w:rPr>
        <w:t xml:space="preserve"> </w:t>
      </w:r>
      <w:r w:rsidRPr="00154986">
        <w:rPr>
          <w:rFonts w:ascii="Courier New" w:eastAsia="Times New Roman" w:hAnsi="Courier New" w:cs="Courier New"/>
          <w:b/>
          <w:color w:val="333333"/>
          <w:sz w:val="18"/>
          <w:szCs w:val="18"/>
        </w:rPr>
        <w:br/>
        <w:t>session.execute(batch</w:t>
      </w:r>
      <w:r w:rsidR="00C24102" w:rsidRPr="00154986">
        <w:rPr>
          <w:rFonts w:ascii="Courier New" w:eastAsia="Times New Roman" w:hAnsi="Courier New" w:cs="Courier New"/>
          <w:b/>
          <w:color w:val="333333"/>
          <w:sz w:val="18"/>
          <w:szCs w:val="18"/>
        </w:rPr>
        <w:t>)</w:t>
      </w:r>
    </w:p>
    <w:p w14:paraId="78F79078" w14:textId="77777777" w:rsidR="00FE26D8" w:rsidRPr="00154986" w:rsidRDefault="00FE26D8" w:rsidP="00FF6B83">
      <w:pPr>
        <w:rPr>
          <w:rFonts w:ascii="Courier New" w:hAnsi="Courier New" w:cs="Courier New"/>
          <w:b/>
          <w:sz w:val="18"/>
          <w:szCs w:val="18"/>
        </w:rPr>
      </w:pPr>
    </w:p>
    <w:p w14:paraId="52E20C74" w14:textId="3B6EE8CC" w:rsidR="00C15F96" w:rsidRPr="00154986" w:rsidRDefault="00FE26D8" w:rsidP="00FF6B83">
      <w:pPr>
        <w:rPr>
          <w:rFonts w:ascii="Times New Roman" w:hAnsi="Times New Roman" w:cs="Times New Roman"/>
          <w:sz w:val="18"/>
          <w:szCs w:val="18"/>
        </w:rPr>
      </w:pPr>
      <w:r w:rsidRPr="00154986">
        <w:rPr>
          <w:rFonts w:ascii="Times New Roman" w:hAnsi="Times New Roman" w:cs="Times New Roman"/>
          <w:sz w:val="18"/>
          <w:szCs w:val="18"/>
        </w:rPr>
        <w:t>In these statements, “session” is a connection to the database and</w:t>
      </w:r>
      <w:r w:rsidRPr="00154986">
        <w:rPr>
          <w:rFonts w:ascii="Times New Roman" w:hAnsi="Times New Roman" w:cs="Times New Roman"/>
          <w:b/>
          <w:sz w:val="18"/>
          <w:szCs w:val="18"/>
        </w:rPr>
        <w:t xml:space="preserve"> </w:t>
      </w:r>
      <w:r w:rsidRPr="00154986">
        <w:rPr>
          <w:rFonts w:ascii="Times New Roman" w:hAnsi="Times New Roman" w:cs="Times New Roman"/>
          <w:sz w:val="18"/>
          <w:szCs w:val="18"/>
        </w:rPr>
        <w:t>“new_data” is a python dictionary returned from the web page, which contains the data to be inserted.</w:t>
      </w:r>
      <w:r w:rsidR="00C15F96" w:rsidRPr="00154986">
        <w:rPr>
          <w:rFonts w:ascii="Times New Roman" w:hAnsi="Times New Roman" w:cs="Times New Roman"/>
          <w:sz w:val="18"/>
          <w:szCs w:val="18"/>
        </w:rPr>
        <w:t xml:space="preserve"> </w:t>
      </w:r>
    </w:p>
    <w:p w14:paraId="5CF6A1F7" w14:textId="77777777" w:rsidR="00C15F96" w:rsidRPr="00154986" w:rsidRDefault="00C15F96" w:rsidP="00FF6B83">
      <w:pPr>
        <w:rPr>
          <w:rFonts w:ascii="Times New Roman" w:hAnsi="Times New Roman" w:cs="Times New Roman"/>
          <w:sz w:val="18"/>
          <w:szCs w:val="18"/>
        </w:rPr>
      </w:pPr>
    </w:p>
    <w:p w14:paraId="4630BA51" w14:textId="4CEDD0A6" w:rsidR="00C15F96" w:rsidRPr="00154986" w:rsidRDefault="006B59DA" w:rsidP="00297312">
      <w:pPr>
        <w:rPr>
          <w:rFonts w:ascii="Times New Roman" w:hAnsi="Times New Roman" w:cs="Times New Roman"/>
          <w:color w:val="000000" w:themeColor="text1"/>
          <w:sz w:val="18"/>
          <w:szCs w:val="18"/>
        </w:rPr>
      </w:pPr>
      <w:r w:rsidRPr="00154986">
        <w:rPr>
          <w:rFonts w:ascii="Times New Roman" w:eastAsia="Times New Roman" w:hAnsi="Times New Roman" w:cs="Times New Roman"/>
          <w:color w:val="000000" w:themeColor="text1"/>
          <w:sz w:val="18"/>
          <w:szCs w:val="18"/>
        </w:rPr>
        <w:t>The</w:t>
      </w:r>
      <w:r w:rsidR="00297312" w:rsidRPr="00154986">
        <w:rPr>
          <w:rFonts w:ascii="Times New Roman" w:eastAsia="Times New Roman" w:hAnsi="Times New Roman" w:cs="Times New Roman"/>
          <w:color w:val="000000" w:themeColor="text1"/>
          <w:sz w:val="18"/>
          <w:szCs w:val="18"/>
        </w:rPr>
        <w:t xml:space="preserve"> Cassandra</w:t>
      </w:r>
      <w:r w:rsidR="00C15F96" w:rsidRPr="00154986">
        <w:rPr>
          <w:rFonts w:ascii="Times New Roman" w:eastAsia="Times New Roman" w:hAnsi="Times New Roman" w:cs="Times New Roman"/>
          <w:color w:val="000000" w:themeColor="text1"/>
          <w:sz w:val="18"/>
          <w:szCs w:val="18"/>
        </w:rPr>
        <w:t xml:space="preserve"> </w:t>
      </w:r>
      <w:r w:rsidR="00297312" w:rsidRPr="00154986">
        <w:rPr>
          <w:rFonts w:ascii="Times New Roman" w:eastAsia="Times New Roman" w:hAnsi="Times New Roman" w:cs="Times New Roman"/>
          <w:color w:val="000000" w:themeColor="text1"/>
          <w:sz w:val="18"/>
          <w:szCs w:val="18"/>
        </w:rPr>
        <w:t>“</w:t>
      </w:r>
      <w:r w:rsidR="00C15F96" w:rsidRPr="00154986">
        <w:rPr>
          <w:rFonts w:ascii="Times New Roman" w:eastAsia="Times New Roman" w:hAnsi="Times New Roman" w:cs="Times New Roman"/>
          <w:color w:val="000000" w:themeColor="text1"/>
          <w:sz w:val="18"/>
          <w:szCs w:val="18"/>
        </w:rPr>
        <w:t>batch</w:t>
      </w:r>
      <w:r w:rsidR="00297312" w:rsidRPr="00154986">
        <w:rPr>
          <w:rFonts w:ascii="Times New Roman" w:eastAsia="Times New Roman" w:hAnsi="Times New Roman" w:cs="Times New Roman"/>
          <w:color w:val="000000" w:themeColor="text1"/>
          <w:sz w:val="18"/>
          <w:szCs w:val="18"/>
        </w:rPr>
        <w:t xml:space="preserve">” </w:t>
      </w:r>
      <w:r w:rsidR="00C30A95" w:rsidRPr="00154986">
        <w:rPr>
          <w:rFonts w:ascii="Times New Roman" w:eastAsia="Times New Roman" w:hAnsi="Times New Roman" w:cs="Times New Roman"/>
          <w:color w:val="000000" w:themeColor="text1"/>
          <w:sz w:val="18"/>
          <w:szCs w:val="18"/>
        </w:rPr>
        <w:t xml:space="preserve">statements </w:t>
      </w:r>
      <w:r w:rsidR="00C30A95" w:rsidRPr="00096CE3">
        <w:rPr>
          <w:rFonts w:ascii="Times New Roman" w:eastAsia="Times New Roman" w:hAnsi="Times New Roman" w:cs="Times New Roman"/>
          <w:color w:val="000000" w:themeColor="text1"/>
          <w:sz w:val="18"/>
          <w:szCs w:val="18"/>
        </w:rPr>
        <w:t>“</w:t>
      </w:r>
      <w:r w:rsidR="00C30A95" w:rsidRPr="00154986">
        <w:rPr>
          <w:rFonts w:ascii="Times New Roman" w:eastAsia="Times New Roman" w:hAnsi="Times New Roman" w:cs="Times New Roman"/>
          <w:color w:val="000000" w:themeColor="text1"/>
          <w:sz w:val="18"/>
          <w:szCs w:val="18"/>
        </w:rPr>
        <w:t>guarantee</w:t>
      </w:r>
      <w:r w:rsidR="00C15F96" w:rsidRPr="00154986">
        <w:rPr>
          <w:rFonts w:ascii="Times New Roman" w:eastAsia="Times New Roman" w:hAnsi="Times New Roman" w:cs="Times New Roman"/>
          <w:color w:val="000000" w:themeColor="text1"/>
          <w:sz w:val="18"/>
          <w:szCs w:val="18"/>
        </w:rPr>
        <w:t xml:space="preserve">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row update cannot be read</w:t>
      </w:r>
      <w:ins w:id="159" w:author="Phil Cannata" w:date="2015-03-03T21:21:00Z">
        <w:r w:rsidR="003D2474">
          <w:rPr>
            <w:rFonts w:ascii="Times New Roman" w:eastAsia="Times New Roman" w:hAnsi="Times New Roman" w:cs="Times New Roman"/>
            <w:color w:val="000000" w:themeColor="text1"/>
            <w:sz w:val="18"/>
            <w:szCs w:val="18"/>
          </w:rPr>
          <w:t>”</w:t>
        </w:r>
      </w:ins>
      <w:ins w:id="160" w:author="Prado Juliette-B44664" w:date="2015-03-02T11:55:00Z">
        <w:r w:rsidR="007365B8" w:rsidRPr="00154986">
          <w:rPr>
            <w:rFonts w:ascii="Times New Roman" w:hAnsi="Times New Roman" w:cs="Times New Roman"/>
            <w:noProof/>
            <w:color w:val="000000" w:themeColor="text1"/>
            <w:sz w:val="18"/>
            <w:szCs w:val="18"/>
          </w:rPr>
          <w:t xml:space="preserve"> </w:t>
        </w:r>
        <w:r w:rsidR="007365B8">
          <w:rPr>
            <w:rFonts w:ascii="Times New Roman" w:hAnsi="Times New Roman" w:cs="Times New Roman"/>
            <w:noProof/>
            <w:color w:val="000000" w:themeColor="text1"/>
            <w:sz w:val="18"/>
            <w:szCs w:val="18"/>
          </w:rPr>
          <w:t>[</w:t>
        </w:r>
        <w:r w:rsidR="007365B8" w:rsidRPr="003D2474">
          <w:rPr>
            <w:rFonts w:ascii="Times New Roman" w:hAnsi="Times New Roman" w:cs="Times New Roman"/>
            <w:i/>
            <w:noProof/>
            <w:color w:val="000000" w:themeColor="text1"/>
            <w:sz w:val="18"/>
            <w:szCs w:val="18"/>
          </w:rPr>
          <w:t>Cassandra Batch</w:t>
        </w:r>
        <w:r w:rsidR="007365B8">
          <w:rPr>
            <w:rFonts w:ascii="Times New Roman" w:hAnsi="Times New Roman" w:cs="Times New Roman"/>
            <w:noProof/>
            <w:color w:val="000000" w:themeColor="text1"/>
            <w:sz w:val="18"/>
            <w:szCs w:val="18"/>
          </w:rPr>
          <w:t>]</w:t>
        </w:r>
      </w:ins>
      <w:r w:rsidR="00C15F96" w:rsidRPr="00154986">
        <w:rPr>
          <w:rFonts w:ascii="Times New Roman" w:hAnsi="Times New Roman" w:cs="Times New Roman"/>
          <w:color w:val="000000" w:themeColor="text1"/>
          <w:sz w:val="18"/>
          <w:szCs w:val="18"/>
        </w:rPr>
        <w:t>.</w:t>
      </w:r>
    </w:p>
    <w:p w14:paraId="7CB06B46" w14:textId="77777777" w:rsidR="00C15F96" w:rsidRPr="00154986" w:rsidRDefault="00C15F96" w:rsidP="00FF6B83">
      <w:pPr>
        <w:rPr>
          <w:rFonts w:ascii="Times New Roman" w:hAnsi="Times New Roman" w:cs="Times New Roman"/>
          <w:sz w:val="18"/>
          <w:szCs w:val="18"/>
        </w:rPr>
      </w:pPr>
    </w:p>
    <w:p w14:paraId="6CCE16D2" w14:textId="026243FB" w:rsidR="00BB104B" w:rsidRPr="00154986" w:rsidRDefault="003D2474" w:rsidP="00BB104B">
      <w:pPr>
        <w:rPr>
          <w:sz w:val="18"/>
          <w:szCs w:val="18"/>
        </w:rPr>
      </w:pPr>
      <w:ins w:id="161" w:author="Phil Cannata" w:date="2015-03-03T21:21:00Z">
        <w:r>
          <w:rPr>
            <w:rFonts w:ascii="Times New Roman" w:hAnsi="Times New Roman" w:cs="Times New Roman"/>
            <w:color w:val="000000" w:themeColor="text1"/>
            <w:sz w:val="18"/>
            <w:szCs w:val="18"/>
          </w:rPr>
          <w:t>“</w:t>
        </w:r>
      </w:ins>
      <w:r w:rsidR="00297312" w:rsidRPr="00154986">
        <w:rPr>
          <w:rFonts w:ascii="Times New Roman" w:hAnsi="Times New Roman" w:cs="Times New Roman"/>
          <w:color w:val="000000" w:themeColor="text1"/>
          <w:sz w:val="18"/>
          <w:szCs w:val="18"/>
        </w:rPr>
        <w:t>However,</w:t>
      </w:r>
      <w:r w:rsidR="001F56A8" w:rsidRPr="00154986">
        <w:rPr>
          <w:rFonts w:ascii="Times New Roman" w:eastAsia="Times New Roman" w:hAnsi="Times New Roman" w:cs="Times New Roman"/>
          <w:color w:val="000000" w:themeColor="text1"/>
          <w:sz w:val="18"/>
          <w:szCs w:val="18"/>
          <w:shd w:val="clear" w:color="auto" w:fill="FFFFFF"/>
        </w:rPr>
        <w:t xml:space="preserve"> there is one failure scenario that the classic batch design does not address: if the</w:t>
      </w:r>
      <w:r w:rsidR="001F56A8" w:rsidRPr="00154986">
        <w:rPr>
          <w:rStyle w:val="apple-converted-space"/>
          <w:rFonts w:ascii="Times New Roman" w:eastAsia="Times New Roman" w:hAnsi="Times New Roman" w:cs="Times New Roman"/>
          <w:color w:val="000000" w:themeColor="text1"/>
          <w:sz w:val="18"/>
          <w:szCs w:val="18"/>
          <w:shd w:val="clear" w:color="auto" w:fill="FFFFFF"/>
        </w:rPr>
        <w:t> </w:t>
      </w:r>
      <w:hyperlink r:id="rId14" w:history="1">
        <w:r w:rsidR="001F56A8" w:rsidRPr="00154986">
          <w:rPr>
            <w:rStyle w:val="Hyperlink"/>
            <w:rFonts w:ascii="Times New Roman" w:eastAsia="Times New Roman" w:hAnsi="Times New Roman" w:cs="Times New Roman"/>
            <w:color w:val="000000" w:themeColor="text1"/>
            <w:sz w:val="18"/>
            <w:szCs w:val="18"/>
            <w:shd w:val="clear" w:color="auto" w:fill="FFFFFF"/>
          </w:rPr>
          <w:t>coordinator</w:t>
        </w:r>
      </w:hyperlink>
      <w:r w:rsidR="001F56A8" w:rsidRPr="00154986">
        <w:rPr>
          <w:rStyle w:val="apple-converted-space"/>
          <w:rFonts w:ascii="Times New Roman" w:eastAsia="Times New Roman" w:hAnsi="Times New Roman" w:cs="Times New Roman"/>
          <w:color w:val="000000" w:themeColor="text1"/>
          <w:sz w:val="18"/>
          <w:szCs w:val="18"/>
          <w:shd w:val="clear" w:color="auto" w:fill="FFFFFF"/>
        </w:rPr>
        <w:t> </w:t>
      </w:r>
      <w:r w:rsidR="001F56A8" w:rsidRPr="00154986">
        <w:rPr>
          <w:rFonts w:ascii="Times New Roman" w:eastAsia="Times New Roman" w:hAnsi="Times New Roman" w:cs="Times New Roman"/>
          <w:color w:val="000000" w:themeColor="text1"/>
          <w:sz w:val="18"/>
          <w:szCs w:val="18"/>
          <w:shd w:val="clear" w:color="auto" w:fill="FFFFFF"/>
        </w:rPr>
        <w:t>itself fails mid-batch, you could end up with partially applied batches.</w:t>
      </w:r>
      <w:r w:rsidR="001F56A8" w:rsidRPr="00096CE3">
        <w:rPr>
          <w:rFonts w:ascii="Times New Roman" w:hAnsi="Times New Roman" w:cs="Times New Roman"/>
          <w:color w:val="000000" w:themeColor="text1"/>
          <w:sz w:val="18"/>
          <w:szCs w:val="18"/>
        </w:rPr>
        <w:t>”</w:t>
      </w:r>
      <w:ins w:id="162" w:author="Prado Juliette-B44664" w:date="2015-03-02T11:55:00Z">
        <w:r w:rsidR="007365B8" w:rsidRPr="00154986">
          <w:rPr>
            <w:rFonts w:ascii="Times New Roman" w:hAnsi="Times New Roman" w:cs="Times New Roman"/>
            <w:noProof/>
            <w:color w:val="000000" w:themeColor="text1"/>
            <w:sz w:val="18"/>
            <w:szCs w:val="18"/>
          </w:rPr>
          <w:t xml:space="preserve"> </w:t>
        </w:r>
        <w:r w:rsidR="007365B8">
          <w:rPr>
            <w:rFonts w:ascii="Times New Roman" w:hAnsi="Times New Roman" w:cs="Times New Roman"/>
            <w:noProof/>
            <w:color w:val="000000" w:themeColor="text1"/>
            <w:sz w:val="18"/>
            <w:szCs w:val="18"/>
          </w:rPr>
          <w:t>[</w:t>
        </w:r>
        <w:r w:rsidR="007365B8" w:rsidRPr="003D2474">
          <w:rPr>
            <w:rFonts w:ascii="Times New Roman" w:hAnsi="Times New Roman" w:cs="Times New Roman"/>
            <w:i/>
            <w:noProof/>
            <w:color w:val="000000" w:themeColor="text1"/>
            <w:sz w:val="18"/>
            <w:szCs w:val="18"/>
          </w:rPr>
          <w:t>Cassandra Atomic</w:t>
        </w:r>
        <w:r w:rsidR="007365B8">
          <w:rPr>
            <w:rFonts w:ascii="Times New Roman" w:hAnsi="Times New Roman" w:cs="Times New Roman"/>
            <w:noProof/>
            <w:color w:val="000000" w:themeColor="text1"/>
            <w:sz w:val="18"/>
            <w:szCs w:val="18"/>
          </w:rPr>
          <w:t>]</w:t>
        </w:r>
      </w:ins>
      <w:r w:rsidR="00E25616" w:rsidRPr="00154986">
        <w:rPr>
          <w:rFonts w:ascii="Times New Roman" w:hAnsi="Times New Roman" w:cs="Times New Roman"/>
          <w:color w:val="000000" w:themeColor="text1"/>
          <w:sz w:val="18"/>
          <w:szCs w:val="18"/>
        </w:rPr>
        <w:t xml:space="preserve">. </w:t>
      </w:r>
      <w:r w:rsidR="001F56A8" w:rsidRPr="00096CE3">
        <w:rPr>
          <w:rFonts w:ascii="Times New Roman" w:hAnsi="Times New Roman" w:cs="Times New Roman"/>
          <w:color w:val="000000" w:themeColor="text1"/>
          <w:sz w:val="18"/>
          <w:szCs w:val="18"/>
        </w:rPr>
        <w:t>“</w:t>
      </w:r>
      <w:r w:rsidR="001F56A8" w:rsidRPr="00096CE3">
        <w:rPr>
          <w:rFonts w:ascii="Times New Roman" w:eastAsia="Times New Roman" w:hAnsi="Times New Roman" w:cs="Times New Roman"/>
          <w:color w:val="000000" w:themeColor="text1"/>
          <w:sz w:val="18"/>
          <w:szCs w:val="18"/>
        </w:rPr>
        <w:t>Although an atomic batch guarantees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w:t>
      </w:r>
      <w:r w:rsidR="00E25616" w:rsidRPr="00096CE3">
        <w:rPr>
          <w:rFonts w:ascii="Times New Roman" w:eastAsia="Times New Roman" w:hAnsi="Times New Roman" w:cs="Times New Roman"/>
          <w:color w:val="000000" w:themeColor="text1"/>
          <w:sz w:val="18"/>
          <w:szCs w:val="18"/>
        </w:rPr>
        <w:t>ow update cannot be read”</w:t>
      </w:r>
      <w:ins w:id="163" w:author="Prado Juliette-B44664" w:date="2015-03-02T11:55:00Z">
        <w:r w:rsidR="00D16084" w:rsidRPr="00096CE3">
          <w:rPr>
            <w:rFonts w:ascii="Times New Roman" w:eastAsia="Times New Roman" w:hAnsi="Times New Roman" w:cs="Times New Roman"/>
            <w:noProof/>
            <w:color w:val="000000" w:themeColor="text1"/>
            <w:sz w:val="18"/>
            <w:szCs w:val="18"/>
          </w:rPr>
          <w:t xml:space="preserve"> [</w:t>
        </w:r>
        <w:r w:rsidR="00D16084" w:rsidRPr="003D2474">
          <w:rPr>
            <w:rFonts w:ascii="Times New Roman" w:eastAsia="Times New Roman" w:hAnsi="Times New Roman" w:cs="Times New Roman"/>
            <w:i/>
            <w:noProof/>
            <w:color w:val="000000" w:themeColor="text1"/>
            <w:sz w:val="18"/>
            <w:szCs w:val="18"/>
          </w:rPr>
          <w:t xml:space="preserve">Cassandra </w:t>
        </w:r>
        <w:commentRangeStart w:id="164"/>
        <w:r w:rsidR="00D16084" w:rsidRPr="003D2474">
          <w:rPr>
            <w:rFonts w:ascii="Times New Roman" w:eastAsia="Times New Roman" w:hAnsi="Times New Roman" w:cs="Times New Roman"/>
            <w:i/>
            <w:noProof/>
            <w:color w:val="000000" w:themeColor="text1"/>
            <w:sz w:val="18"/>
            <w:szCs w:val="18"/>
          </w:rPr>
          <w:t>Isolation</w:t>
        </w:r>
      </w:ins>
      <w:commentRangeEnd w:id="164"/>
      <w:ins w:id="165" w:author="Prado Juliette-B44664" w:date="2015-03-02T13:16:00Z">
        <w:r w:rsidR="00A109AA" w:rsidRPr="00096CE3">
          <w:rPr>
            <w:rStyle w:val="CommentReference"/>
          </w:rPr>
          <w:commentReference w:id="164"/>
        </w:r>
      </w:ins>
      <w:ins w:id="166" w:author="Prado Juliette-B44664" w:date="2015-03-02T11:55:00Z">
        <w:r w:rsidR="00D16084" w:rsidRPr="00096CE3">
          <w:rPr>
            <w:rFonts w:ascii="Times New Roman" w:eastAsia="Times New Roman" w:hAnsi="Times New Roman" w:cs="Times New Roman"/>
            <w:noProof/>
            <w:color w:val="000000" w:themeColor="text1"/>
            <w:sz w:val="18"/>
            <w:szCs w:val="18"/>
          </w:rPr>
          <w:t>].</w:t>
        </w:r>
      </w:ins>
    </w:p>
    <w:p w14:paraId="394E79B7" w14:textId="77777777" w:rsidR="00BB104B" w:rsidRPr="00154986" w:rsidRDefault="00BB104B" w:rsidP="00BB104B">
      <w:pPr>
        <w:rPr>
          <w:sz w:val="18"/>
          <w:szCs w:val="18"/>
        </w:rPr>
      </w:pPr>
    </w:p>
    <w:p w14:paraId="4C6E4F18" w14:textId="25C624D8" w:rsidR="00FE26D8" w:rsidRPr="00154986" w:rsidRDefault="00BB104B" w:rsidP="00FF6B83">
      <w:pPr>
        <w:rPr>
          <w:sz w:val="18"/>
          <w:szCs w:val="18"/>
        </w:rPr>
      </w:pPr>
      <w:r w:rsidRPr="00154986">
        <w:rPr>
          <w:rFonts w:ascii="Times New Roman" w:eastAsia="Times New Roman" w:hAnsi="Times New Roman" w:cs="Times New Roman"/>
          <w:sz w:val="18"/>
          <w:szCs w:val="18"/>
          <w:shd w:val="clear" w:color="auto" w:fill="EA9999"/>
        </w:rPr>
        <w:t>Brief memo about why this isolation support is so dangerous is required.</w:t>
      </w:r>
    </w:p>
    <w:p w14:paraId="4F974B76" w14:textId="77777777" w:rsidR="006A35D3" w:rsidRPr="00F41546" w:rsidRDefault="006A35D3" w:rsidP="006A35D3">
      <w:pPr>
        <w:rPr>
          <w:rFonts w:ascii="Times New Roman" w:hAnsi="Times New Roman" w:cs="Times New Roman"/>
          <w:b/>
          <w:color w:val="FF0000"/>
          <w:u w:val="single"/>
        </w:rPr>
      </w:pPr>
    </w:p>
    <w:p w14:paraId="0FC3865C" w14:textId="664A431A" w:rsidR="00044569" w:rsidRPr="00154986" w:rsidRDefault="00B919C6" w:rsidP="00154986">
      <w:pPr>
        <w:pStyle w:val="ListParagraph"/>
        <w:numPr>
          <w:ilvl w:val="2"/>
          <w:numId w:val="50"/>
        </w:numPr>
        <w:spacing w:before="120"/>
        <w:rPr>
          <w:rFonts w:ascii="Times New Roman" w:hAnsi="Times New Roman" w:cs="Times New Roman"/>
          <w:i/>
          <w:sz w:val="22"/>
          <w:szCs w:val="22"/>
        </w:rPr>
      </w:pPr>
      <w:r w:rsidRPr="00154986">
        <w:rPr>
          <w:rFonts w:ascii="Times New Roman" w:hAnsi="Times New Roman" w:cs="Times New Roman"/>
          <w:i/>
          <w:sz w:val="22"/>
          <w:szCs w:val="22"/>
        </w:rPr>
        <w:t xml:space="preserve">For </w:t>
      </w:r>
      <w:r w:rsidR="00FA6CFA" w:rsidRPr="00154986">
        <w:rPr>
          <w:rFonts w:ascii="Times New Roman" w:hAnsi="Times New Roman" w:cs="Times New Roman"/>
          <w:i/>
          <w:sz w:val="22"/>
          <w:szCs w:val="22"/>
        </w:rPr>
        <w:t xml:space="preserve">the </w:t>
      </w:r>
      <w:r w:rsidRPr="00154986">
        <w:rPr>
          <w:rFonts w:ascii="Times New Roman" w:hAnsi="Times New Roman" w:cs="Times New Roman"/>
          <w:i/>
          <w:sz w:val="22"/>
          <w:szCs w:val="22"/>
        </w:rPr>
        <w:t>ReL</w:t>
      </w:r>
      <w:r w:rsidR="00FA6CFA" w:rsidRPr="00154986">
        <w:rPr>
          <w:rFonts w:ascii="Times New Roman" w:hAnsi="Times New Roman" w:cs="Times New Roman"/>
          <w:i/>
          <w:sz w:val="22"/>
          <w:szCs w:val="22"/>
        </w:rPr>
        <w:t xml:space="preserve"> </w:t>
      </w:r>
      <w:r w:rsidR="009B2287">
        <w:rPr>
          <w:rFonts w:ascii="Times New Roman" w:hAnsi="Times New Roman" w:cs="Times New Roman"/>
          <w:i/>
          <w:sz w:val="22"/>
          <w:szCs w:val="22"/>
        </w:rPr>
        <w:t>A</w:t>
      </w:r>
      <w:r w:rsidR="0086754A" w:rsidRPr="00154986">
        <w:rPr>
          <w:rFonts w:ascii="Times New Roman" w:hAnsi="Times New Roman" w:cs="Times New Roman"/>
          <w:i/>
          <w:sz w:val="22"/>
          <w:szCs w:val="22"/>
        </w:rPr>
        <w:t>pplication</w:t>
      </w:r>
    </w:p>
    <w:p w14:paraId="4EB17A0A" w14:textId="77777777" w:rsidR="00044569" w:rsidRPr="00616616" w:rsidRDefault="00044569" w:rsidP="0090241E">
      <w:pPr>
        <w:rPr>
          <w:rFonts w:ascii="Times New Roman" w:hAnsi="Times New Roman" w:cs="Times New Roman"/>
        </w:rPr>
      </w:pPr>
    </w:p>
    <w:p w14:paraId="7F5ECC18" w14:textId="20A6FBDB" w:rsidR="00523F69" w:rsidRPr="00154986" w:rsidRDefault="00C370A5" w:rsidP="00044569">
      <w:pPr>
        <w:rPr>
          <w:rFonts w:ascii="Times New Roman" w:hAnsi="Times New Roman" w:cs="Times New Roman"/>
          <w:sz w:val="18"/>
          <w:szCs w:val="18"/>
        </w:rPr>
      </w:pPr>
      <w:r w:rsidRPr="00154986">
        <w:rPr>
          <w:rFonts w:ascii="Times New Roman" w:hAnsi="Times New Roman" w:cs="Times New Roman"/>
          <w:sz w:val="18"/>
          <w:szCs w:val="18"/>
        </w:rPr>
        <w:t xml:space="preserve">In the ReL application, </w:t>
      </w:r>
      <w:r w:rsidR="003C7ADB" w:rsidRPr="00154986">
        <w:rPr>
          <w:rFonts w:ascii="Times New Roman" w:hAnsi="Times New Roman" w:cs="Times New Roman"/>
          <w:sz w:val="18"/>
          <w:szCs w:val="18"/>
        </w:rPr>
        <w:t>a</w:t>
      </w:r>
      <w:r w:rsidRPr="00154986">
        <w:rPr>
          <w:rFonts w:ascii="Times New Roman" w:hAnsi="Times New Roman" w:cs="Times New Roman"/>
          <w:sz w:val="18"/>
          <w:szCs w:val="18"/>
        </w:rPr>
        <w:t xml:space="preserve"> “values” variable is set equal to a python tuple of </w:t>
      </w:r>
      <w:r w:rsidR="00F41546" w:rsidRPr="00154986">
        <w:rPr>
          <w:rFonts w:ascii="Times New Roman" w:hAnsi="Times New Roman" w:cs="Times New Roman"/>
          <w:sz w:val="18"/>
          <w:szCs w:val="18"/>
        </w:rPr>
        <w:t xml:space="preserve">the </w:t>
      </w:r>
      <w:r w:rsidRPr="00154986">
        <w:rPr>
          <w:rFonts w:ascii="Times New Roman" w:hAnsi="Times New Roman" w:cs="Times New Roman"/>
          <w:sz w:val="18"/>
          <w:szCs w:val="18"/>
        </w:rPr>
        <w:t xml:space="preserve">data values that are to be inserted for a book. </w:t>
      </w:r>
      <w:r w:rsidR="003C7ADB" w:rsidRPr="00154986">
        <w:rPr>
          <w:rFonts w:ascii="Times New Roman" w:hAnsi="Times New Roman" w:cs="Times New Roman"/>
          <w:sz w:val="18"/>
          <w:szCs w:val="18"/>
        </w:rPr>
        <w:t>Once again, “new_data” is a python dictionary returned from the web page, which contains the data to be inserted.</w:t>
      </w:r>
    </w:p>
    <w:p w14:paraId="413A2AA4" w14:textId="77777777" w:rsidR="003C7ADB" w:rsidRPr="00154986" w:rsidRDefault="003C7ADB" w:rsidP="00044569">
      <w:pPr>
        <w:rPr>
          <w:sz w:val="18"/>
          <w:szCs w:val="18"/>
        </w:rPr>
      </w:pPr>
    </w:p>
    <w:p w14:paraId="3362ECE9" w14:textId="77777777" w:rsidR="00C370A5" w:rsidRPr="00154986" w:rsidRDefault="00C370A5" w:rsidP="00C370A5">
      <w:pPr>
        <w:rPr>
          <w:rFonts w:ascii="Courier New" w:hAnsi="Courier New" w:cs="Courier New"/>
          <w:b/>
          <w:sz w:val="18"/>
          <w:szCs w:val="18"/>
        </w:rPr>
      </w:pPr>
      <w:r w:rsidRPr="00154986">
        <w:rPr>
          <w:rFonts w:ascii="Courier New" w:hAnsi="Courier New" w:cs="Courier New"/>
          <w:b/>
          <w:sz w:val="18"/>
          <w:szCs w:val="18"/>
        </w:rPr>
        <w:t xml:space="preserve">values = (str(new_data['title']), str(new_data['author']), </w:t>
      </w:r>
    </w:p>
    <w:p w14:paraId="752775B1" w14:textId="77777777" w:rsidR="00C370A5" w:rsidRPr="00154986" w:rsidRDefault="00C370A5" w:rsidP="00C370A5">
      <w:pPr>
        <w:rPr>
          <w:rFonts w:ascii="Courier New" w:hAnsi="Courier New" w:cs="Courier New"/>
          <w:b/>
          <w:sz w:val="18"/>
          <w:szCs w:val="18"/>
        </w:rPr>
      </w:pPr>
      <w:r w:rsidRPr="00154986">
        <w:rPr>
          <w:rFonts w:ascii="Courier New" w:hAnsi="Courier New" w:cs="Courier New"/>
          <w:b/>
          <w:sz w:val="18"/>
          <w:szCs w:val="18"/>
        </w:rPr>
        <w:t xml:space="preserve">                      str(new_data['genre']), str(new_data['description']))</w:t>
      </w:r>
    </w:p>
    <w:p w14:paraId="4C5C53FF" w14:textId="77777777" w:rsidR="003C7ADB" w:rsidRPr="00154986" w:rsidRDefault="003C7ADB" w:rsidP="00C370A5">
      <w:pPr>
        <w:rPr>
          <w:rFonts w:ascii="Courier New" w:hAnsi="Courier New" w:cs="Courier New"/>
          <w:b/>
          <w:sz w:val="18"/>
          <w:szCs w:val="18"/>
        </w:rPr>
      </w:pPr>
    </w:p>
    <w:p w14:paraId="3D54B0C5" w14:textId="5DC7FA99" w:rsidR="003C7ADB" w:rsidRPr="00154986" w:rsidRDefault="003C7ADB" w:rsidP="00C370A5">
      <w:pPr>
        <w:rPr>
          <w:rFonts w:ascii="Times New Roman" w:hAnsi="Times New Roman" w:cs="Times New Roman"/>
          <w:sz w:val="18"/>
          <w:szCs w:val="18"/>
        </w:rPr>
      </w:pPr>
      <w:r w:rsidRPr="00154986">
        <w:rPr>
          <w:rFonts w:ascii="Times New Roman" w:hAnsi="Times New Roman" w:cs="Times New Roman"/>
          <w:sz w:val="18"/>
          <w:szCs w:val="18"/>
        </w:rPr>
        <w:t>Then, the data is inserted using standard SQL insert syntax</w:t>
      </w:r>
      <w:ins w:id="167" w:author="Prado Juliette-B44664" w:date="2015-03-02T10:08:00Z">
        <w:r w:rsidR="00822C55">
          <w:rPr>
            <w:rFonts w:ascii="Times New Roman" w:hAnsi="Times New Roman" w:cs="Times New Roman"/>
            <w:sz w:val="18"/>
            <w:szCs w:val="18"/>
          </w:rPr>
          <w:t>;</w:t>
        </w:r>
      </w:ins>
      <w:r w:rsidRPr="00154986">
        <w:rPr>
          <w:rFonts w:ascii="Times New Roman" w:hAnsi="Times New Roman" w:cs="Times New Roman"/>
          <w:sz w:val="18"/>
          <w:szCs w:val="18"/>
        </w:rPr>
        <w:t xml:space="preserve"> however, no table named “books” was created beforehand, so this is “scheme-less” and “flexible</w:t>
      </w:r>
      <w:ins w:id="168" w:author="Prado Juliette-B44664" w:date="2015-03-02T10:08:00Z">
        <w:r w:rsidR="00822C55">
          <w:rPr>
            <w:rFonts w:ascii="Times New Roman" w:hAnsi="Times New Roman" w:cs="Times New Roman"/>
            <w:sz w:val="18"/>
            <w:szCs w:val="18"/>
          </w:rPr>
          <w:t>,</w:t>
        </w:r>
      </w:ins>
      <w:r w:rsidRPr="00154986">
        <w:rPr>
          <w:rFonts w:ascii="Times New Roman" w:hAnsi="Times New Roman" w:cs="Times New Roman"/>
          <w:sz w:val="18"/>
          <w:szCs w:val="18"/>
        </w:rPr>
        <w:t>” just like MongoDB and Cassandra:</w:t>
      </w:r>
    </w:p>
    <w:p w14:paraId="62ECD98D" w14:textId="77777777" w:rsidR="00C370A5" w:rsidRPr="00154986" w:rsidRDefault="00C370A5" w:rsidP="00523F69">
      <w:pPr>
        <w:rPr>
          <w:rFonts w:ascii="Courier New" w:hAnsi="Courier New" w:cs="Courier New"/>
          <w:b/>
          <w:sz w:val="18"/>
          <w:szCs w:val="18"/>
        </w:rPr>
      </w:pPr>
    </w:p>
    <w:p w14:paraId="1BADA8AB" w14:textId="62703945" w:rsidR="00286F4B" w:rsidRPr="00154986" w:rsidRDefault="009A07A5" w:rsidP="00523F69">
      <w:pPr>
        <w:rPr>
          <w:rFonts w:ascii="Courier New" w:hAnsi="Courier New" w:cs="Courier New"/>
          <w:b/>
          <w:sz w:val="18"/>
          <w:szCs w:val="18"/>
        </w:rPr>
      </w:pPr>
      <w:r w:rsidRPr="00154986">
        <w:rPr>
          <w:rFonts w:ascii="Courier New" w:hAnsi="Courier New" w:cs="Courier New"/>
          <w:b/>
          <w:sz w:val="18"/>
          <w:szCs w:val="18"/>
        </w:rPr>
        <w:t>SQL on conn "</w:t>
      </w:r>
      <w:r w:rsidR="00044569" w:rsidRPr="00154986">
        <w:rPr>
          <w:rFonts w:ascii="Courier New" w:hAnsi="Courier New" w:cs="Courier New"/>
          <w:b/>
          <w:sz w:val="18"/>
          <w:szCs w:val="18"/>
        </w:rPr>
        <w:t xml:space="preserve">insert into books(title, author, </w:t>
      </w:r>
      <w:r w:rsidR="00286F4B" w:rsidRPr="00154986">
        <w:rPr>
          <w:rFonts w:ascii="Courier New" w:hAnsi="Courier New" w:cs="Courier New"/>
          <w:b/>
          <w:sz w:val="18"/>
          <w:szCs w:val="18"/>
        </w:rPr>
        <w:t xml:space="preserve">genre, description) </w:t>
      </w:r>
    </w:p>
    <w:p w14:paraId="7AE9741A" w14:textId="12911D0E" w:rsidR="00044569" w:rsidRPr="00154986" w:rsidRDefault="00286F4B" w:rsidP="00523F69">
      <w:pPr>
        <w:rPr>
          <w:rFonts w:ascii="Courier New" w:hAnsi="Courier New" w:cs="Courier New"/>
          <w:b/>
          <w:sz w:val="18"/>
          <w:szCs w:val="18"/>
        </w:rPr>
      </w:pPr>
      <w:r w:rsidRPr="00154986">
        <w:rPr>
          <w:rFonts w:ascii="Courier New" w:hAnsi="Courier New" w:cs="Courier New"/>
          <w:b/>
          <w:sz w:val="18"/>
          <w:szCs w:val="18"/>
        </w:rPr>
        <w:t xml:space="preserve">                                                             </w:t>
      </w:r>
      <w:r w:rsidR="009A07A5" w:rsidRPr="00154986">
        <w:rPr>
          <w:rFonts w:ascii="Courier New" w:hAnsi="Courier New" w:cs="Courier New"/>
          <w:b/>
          <w:sz w:val="18"/>
          <w:szCs w:val="18"/>
        </w:rPr>
        <w:t>values"</w:t>
      </w:r>
      <w:r w:rsidR="00044569" w:rsidRPr="00154986">
        <w:rPr>
          <w:rFonts w:ascii="Courier New" w:hAnsi="Courier New" w:cs="Courier New"/>
          <w:b/>
          <w:sz w:val="18"/>
          <w:szCs w:val="18"/>
        </w:rPr>
        <w:t>values</w:t>
      </w:r>
    </w:p>
    <w:p w14:paraId="4C360F9D" w14:textId="77777777" w:rsidR="00CE60A1" w:rsidRPr="00154986" w:rsidRDefault="00CE60A1" w:rsidP="00523F69">
      <w:pPr>
        <w:rPr>
          <w:rFonts w:ascii="Courier New" w:hAnsi="Courier New" w:cs="Courier New"/>
          <w:b/>
          <w:sz w:val="18"/>
          <w:szCs w:val="18"/>
        </w:rPr>
      </w:pPr>
    </w:p>
    <w:p w14:paraId="43DFDBBA" w14:textId="5BE5B66B" w:rsidR="00FC26C7" w:rsidRPr="00154986" w:rsidRDefault="009A07A5" w:rsidP="009A07A5">
      <w:pPr>
        <w:rPr>
          <w:rFonts w:ascii="Times New Roman" w:hAnsi="Times New Roman" w:cs="Times New Roman"/>
          <w:sz w:val="18"/>
          <w:szCs w:val="18"/>
        </w:rPr>
      </w:pPr>
      <w:r w:rsidRPr="00154986">
        <w:rPr>
          <w:rFonts w:ascii="Times New Roman" w:hAnsi="Times New Roman" w:cs="Times New Roman"/>
          <w:sz w:val="18"/>
          <w:szCs w:val="18"/>
        </w:rPr>
        <w:t>In ReL, the</w:t>
      </w:r>
      <w:r w:rsidR="00301141" w:rsidRPr="00154986">
        <w:rPr>
          <w:rFonts w:ascii="Times New Roman" w:hAnsi="Times New Roman" w:cs="Times New Roman"/>
          <w:sz w:val="18"/>
          <w:szCs w:val="18"/>
        </w:rPr>
        <w:t xml:space="preserve"> full SQL</w:t>
      </w:r>
      <w:r w:rsidR="007F7D6B" w:rsidRPr="00154986">
        <w:rPr>
          <w:rFonts w:ascii="Times New Roman" w:hAnsi="Times New Roman" w:cs="Times New Roman"/>
          <w:sz w:val="18"/>
          <w:szCs w:val="18"/>
        </w:rPr>
        <w:t xml:space="preserve"> statement</w:t>
      </w:r>
      <w:r w:rsidR="00301141" w:rsidRPr="00154986">
        <w:rPr>
          <w:rFonts w:ascii="Times New Roman" w:hAnsi="Times New Roman" w:cs="Times New Roman"/>
          <w:sz w:val="18"/>
          <w:szCs w:val="18"/>
        </w:rPr>
        <w:t xml:space="preserve"> is a concatenation of the python string beginning with “insert” and the </w:t>
      </w:r>
      <w:r w:rsidR="007F7D6B" w:rsidRPr="00154986">
        <w:rPr>
          <w:rFonts w:ascii="Times New Roman" w:hAnsi="Times New Roman" w:cs="Times New Roman"/>
          <w:sz w:val="18"/>
          <w:szCs w:val="18"/>
        </w:rPr>
        <w:t xml:space="preserve">interpreters evaluation of the </w:t>
      </w:r>
      <w:r w:rsidR="00301141" w:rsidRPr="00154986">
        <w:rPr>
          <w:rFonts w:ascii="Times New Roman" w:hAnsi="Times New Roman" w:cs="Times New Roman"/>
          <w:sz w:val="18"/>
          <w:szCs w:val="18"/>
        </w:rPr>
        <w:t>python “values”</w:t>
      </w:r>
      <w:ins w:id="169" w:author="Prado Juliette-B44664" w:date="2015-03-02T10:08:00Z">
        <w:r w:rsidR="00822C55">
          <w:rPr>
            <w:rFonts w:ascii="Times New Roman" w:hAnsi="Times New Roman" w:cs="Times New Roman"/>
            <w:sz w:val="18"/>
            <w:szCs w:val="18"/>
          </w:rPr>
          <w:t xml:space="preserve"> variable</w:t>
        </w:r>
      </w:ins>
      <w:r w:rsidR="00301141" w:rsidRPr="00154986">
        <w:rPr>
          <w:rFonts w:ascii="Times New Roman" w:hAnsi="Times New Roman" w:cs="Times New Roman"/>
          <w:sz w:val="18"/>
          <w:szCs w:val="18"/>
        </w:rPr>
        <w:t>.</w:t>
      </w:r>
      <w:r w:rsidR="00CE60A1" w:rsidRPr="00154986">
        <w:rPr>
          <w:rFonts w:ascii="Times New Roman" w:hAnsi="Times New Roman" w:cs="Times New Roman"/>
          <w:sz w:val="18"/>
          <w:szCs w:val="18"/>
        </w:rPr>
        <w:t xml:space="preserve"> “Conn</w:t>
      </w:r>
      <w:ins w:id="170" w:author="Prado Juliette-B44664" w:date="2015-03-02T10:08:00Z">
        <w:r w:rsidR="004E4B43">
          <w:rPr>
            <w:rFonts w:ascii="Times New Roman" w:hAnsi="Times New Roman" w:cs="Times New Roman"/>
            <w:sz w:val="18"/>
            <w:szCs w:val="18"/>
          </w:rPr>
          <w:t>”</w:t>
        </w:r>
      </w:ins>
      <w:r w:rsidR="00CE60A1" w:rsidRPr="00154986">
        <w:rPr>
          <w:rFonts w:ascii="Times New Roman" w:hAnsi="Times New Roman" w:cs="Times New Roman"/>
          <w:sz w:val="18"/>
          <w:szCs w:val="18"/>
        </w:rPr>
        <w:t xml:space="preserve"> is a python variable that holds a connection to the Oracle RDF triple-store database.</w:t>
      </w:r>
    </w:p>
    <w:p w14:paraId="301D30BD" w14:textId="77777777" w:rsidR="001E58F6" w:rsidRPr="00154986" w:rsidRDefault="001E58F6" w:rsidP="009A07A5">
      <w:pPr>
        <w:rPr>
          <w:rFonts w:ascii="Times New Roman" w:hAnsi="Times New Roman" w:cs="Times New Roman"/>
          <w:sz w:val="18"/>
          <w:szCs w:val="18"/>
        </w:rPr>
      </w:pPr>
    </w:p>
    <w:p w14:paraId="4D39A962" w14:textId="60785099" w:rsidR="00076E19" w:rsidRPr="00154986" w:rsidRDefault="001E58F6" w:rsidP="009A07A5">
      <w:pPr>
        <w:rPr>
          <w:rFonts w:ascii="Times New Roman" w:hAnsi="Times New Roman" w:cs="Times New Roman"/>
          <w:sz w:val="18"/>
          <w:szCs w:val="18"/>
        </w:rPr>
      </w:pPr>
      <w:r w:rsidRPr="00154986">
        <w:rPr>
          <w:rFonts w:ascii="Times New Roman" w:hAnsi="Times New Roman" w:cs="Times New Roman"/>
          <w:sz w:val="18"/>
          <w:szCs w:val="18"/>
        </w:rPr>
        <w:t xml:space="preserve">ReL converts the SQL statement </w:t>
      </w:r>
      <w:r w:rsidR="00B41318" w:rsidRPr="00154986">
        <w:rPr>
          <w:rFonts w:ascii="Times New Roman" w:hAnsi="Times New Roman" w:cs="Times New Roman"/>
          <w:sz w:val="18"/>
          <w:szCs w:val="18"/>
        </w:rPr>
        <w:t>in</w:t>
      </w:r>
      <w:r w:rsidRPr="00154986">
        <w:rPr>
          <w:rFonts w:ascii="Times New Roman" w:hAnsi="Times New Roman" w:cs="Times New Roman"/>
          <w:sz w:val="18"/>
          <w:szCs w:val="18"/>
        </w:rPr>
        <w:t>to a series of insert statements similar</w:t>
      </w:r>
      <w:ins w:id="171" w:author="Prado Juliette-B44664" w:date="2015-03-02T10:09:00Z">
        <w:r w:rsidR="004E4B43">
          <w:rPr>
            <w:rFonts w:ascii="Times New Roman" w:hAnsi="Times New Roman" w:cs="Times New Roman"/>
            <w:sz w:val="18"/>
            <w:szCs w:val="18"/>
          </w:rPr>
          <w:t xml:space="preserve"> to</w:t>
        </w:r>
      </w:ins>
      <w:r w:rsidRPr="00154986">
        <w:rPr>
          <w:rFonts w:ascii="Times New Roman" w:hAnsi="Times New Roman" w:cs="Times New Roman"/>
          <w:sz w:val="18"/>
          <w:szCs w:val="18"/>
        </w:rPr>
        <w:t xml:space="preserve"> the </w:t>
      </w:r>
      <w:r w:rsidR="008751C6" w:rsidRPr="00154986">
        <w:rPr>
          <w:rFonts w:ascii="Times New Roman" w:hAnsi="Times New Roman" w:cs="Times New Roman"/>
          <w:sz w:val="18"/>
          <w:szCs w:val="18"/>
        </w:rPr>
        <w:t>batch.add</w:t>
      </w:r>
      <w:r w:rsidRPr="00154986">
        <w:rPr>
          <w:rFonts w:ascii="Times New Roman" w:hAnsi="Times New Roman" w:cs="Times New Roman"/>
          <w:sz w:val="18"/>
          <w:szCs w:val="18"/>
        </w:rPr>
        <w:t xml:space="preserve"> statements seen in the previous Cassandra example. These statements are enclosed in </w:t>
      </w:r>
      <w:r w:rsidR="00B41318" w:rsidRPr="00154986">
        <w:rPr>
          <w:rFonts w:ascii="Times New Roman" w:hAnsi="Times New Roman" w:cs="Times New Roman"/>
          <w:sz w:val="18"/>
          <w:szCs w:val="18"/>
        </w:rPr>
        <w:t xml:space="preserve">a </w:t>
      </w:r>
      <w:r w:rsidRPr="00154986">
        <w:rPr>
          <w:rFonts w:ascii="Times New Roman" w:hAnsi="Times New Roman" w:cs="Times New Roman"/>
          <w:sz w:val="18"/>
          <w:szCs w:val="18"/>
        </w:rPr>
        <w:t>standard Oracle ACID transaction</w:t>
      </w:r>
      <w:r w:rsidR="00445DE2" w:rsidRPr="00154986">
        <w:rPr>
          <w:rFonts w:ascii="Times New Roman" w:hAnsi="Times New Roman" w:cs="Times New Roman"/>
          <w:sz w:val="18"/>
          <w:szCs w:val="18"/>
        </w:rPr>
        <w:t>, which, unlike Cassandra</w:t>
      </w:r>
      <w:ins w:id="172" w:author="Prado Juliette-B44664" w:date="2015-03-02T10:09:00Z">
        <w:r w:rsidR="004E4B43">
          <w:rPr>
            <w:rFonts w:ascii="Times New Roman" w:hAnsi="Times New Roman" w:cs="Times New Roman"/>
            <w:sz w:val="18"/>
            <w:szCs w:val="18"/>
          </w:rPr>
          <w:t>,</w:t>
        </w:r>
      </w:ins>
      <w:r w:rsidR="00445DE2" w:rsidRPr="00154986">
        <w:rPr>
          <w:rFonts w:ascii="Times New Roman" w:hAnsi="Times New Roman" w:cs="Times New Roman"/>
          <w:sz w:val="18"/>
          <w:szCs w:val="18"/>
        </w:rPr>
        <w:t xml:space="preserve"> provide complete atomicity and isolation with no failure scenarios</w:t>
      </w:r>
      <w:r w:rsidR="00B41318" w:rsidRPr="00154986">
        <w:rPr>
          <w:rFonts w:ascii="Times New Roman" w:hAnsi="Times New Roman" w:cs="Times New Roman"/>
          <w:sz w:val="18"/>
          <w:szCs w:val="18"/>
        </w:rPr>
        <w:t>.</w:t>
      </w:r>
    </w:p>
    <w:p w14:paraId="58C3B116" w14:textId="77777777" w:rsidR="00076E19" w:rsidRDefault="00076E19" w:rsidP="009A07A5">
      <w:pPr>
        <w:rPr>
          <w:rFonts w:ascii="Times New Roman" w:hAnsi="Times New Roman" w:cs="Times New Roman"/>
        </w:rPr>
      </w:pPr>
    </w:p>
    <w:p w14:paraId="1B2518D8" w14:textId="169403DC" w:rsidR="00B41318" w:rsidRPr="00154986" w:rsidRDefault="00B41318" w:rsidP="009A07A5">
      <w:pPr>
        <w:rPr>
          <w:rFonts w:ascii="Times New Roman" w:hAnsi="Times New Roman" w:cs="Times New Roman"/>
          <w:sz w:val="18"/>
          <w:szCs w:val="18"/>
        </w:rPr>
      </w:pPr>
      <w:r w:rsidRPr="00154986">
        <w:rPr>
          <w:rFonts w:ascii="Times New Roman" w:hAnsi="Times New Roman" w:cs="Times New Roman"/>
          <w:sz w:val="18"/>
          <w:szCs w:val="18"/>
        </w:rPr>
        <w:t xml:space="preserve">The following is a subset of the statements generated </w:t>
      </w:r>
      <w:r w:rsidR="00445DE2" w:rsidRPr="00154986">
        <w:rPr>
          <w:rFonts w:ascii="Times New Roman" w:hAnsi="Times New Roman" w:cs="Times New Roman"/>
          <w:sz w:val="18"/>
          <w:szCs w:val="18"/>
        </w:rPr>
        <w:t>by</w:t>
      </w:r>
      <w:r w:rsidRPr="00154986">
        <w:rPr>
          <w:rFonts w:ascii="Times New Roman" w:hAnsi="Times New Roman" w:cs="Times New Roman"/>
          <w:sz w:val="18"/>
          <w:szCs w:val="18"/>
        </w:rPr>
        <w:t xml:space="preserve"> ReL; the complete set of statements can be found in Appendix C.</w:t>
      </w:r>
      <w:r w:rsidR="00076E19" w:rsidRPr="00154986">
        <w:rPr>
          <w:rFonts w:ascii="Times New Roman" w:hAnsi="Times New Roman" w:cs="Times New Roman"/>
          <w:sz w:val="18"/>
          <w:szCs w:val="18"/>
        </w:rPr>
        <w:t xml:space="preserve"> </w:t>
      </w:r>
      <w:r w:rsidRPr="00154986">
        <w:rPr>
          <w:rFonts w:ascii="Times New Roman" w:hAnsi="Times New Roman" w:cs="Times New Roman"/>
          <w:sz w:val="18"/>
          <w:szCs w:val="18"/>
        </w:rPr>
        <w:t xml:space="preserve">The first three statements below define the Oracle transaction and the fourth statement inserts the data for the “title” </w:t>
      </w:r>
      <w:r w:rsidR="00D20613" w:rsidRPr="00154986">
        <w:rPr>
          <w:rFonts w:ascii="Times New Roman" w:hAnsi="Times New Roman" w:cs="Times New Roman"/>
          <w:sz w:val="18"/>
          <w:szCs w:val="18"/>
        </w:rPr>
        <w:t>attribute into the RDF triple-store</w:t>
      </w:r>
      <w:ins w:id="173" w:author="Prado Juliette-B44664" w:date="2015-03-02T10:09:00Z">
        <w:r w:rsidR="004E4B43">
          <w:rPr>
            <w:rFonts w:ascii="Times New Roman" w:hAnsi="Times New Roman" w:cs="Times New Roman"/>
            <w:sz w:val="18"/>
            <w:szCs w:val="18"/>
          </w:rPr>
          <w:t>:</w:t>
        </w:r>
      </w:ins>
    </w:p>
    <w:p w14:paraId="3C2D4C96" w14:textId="77777777" w:rsidR="0068651A" w:rsidRPr="00301141" w:rsidRDefault="0068651A" w:rsidP="0068651A">
      <w:pPr>
        <w:ind w:left="720"/>
        <w:rPr>
          <w:rFonts w:ascii="Times New Roman" w:hAnsi="Times New Roman" w:cs="Times New Roman"/>
        </w:rPr>
      </w:pPr>
    </w:p>
    <w:p w14:paraId="036640B6" w14:textId="77777777" w:rsidR="001A503E" w:rsidRPr="00154986" w:rsidRDefault="001A503E" w:rsidP="001A503E">
      <w:pPr>
        <w:rPr>
          <w:rFonts w:ascii="Courier New" w:hAnsi="Courier New" w:cs="Courier New"/>
          <w:b/>
          <w:sz w:val="18"/>
          <w:szCs w:val="18"/>
        </w:rPr>
      </w:pPr>
      <w:r w:rsidRPr="00154986">
        <w:rPr>
          <w:rFonts w:ascii="Courier New" w:hAnsi="Courier New" w:cs="Courier New"/>
          <w:b/>
          <w:sz w:val="18"/>
          <w:szCs w:val="18"/>
        </w:rPr>
        <w:t>BEGIN</w:t>
      </w:r>
    </w:p>
    <w:p w14:paraId="04CD2B96" w14:textId="77777777" w:rsidR="001A503E" w:rsidRPr="00154986" w:rsidRDefault="001A503E" w:rsidP="001A503E">
      <w:pPr>
        <w:rPr>
          <w:rFonts w:ascii="Courier New" w:hAnsi="Courier New" w:cs="Courier New"/>
          <w:b/>
          <w:sz w:val="18"/>
          <w:szCs w:val="18"/>
        </w:rPr>
      </w:pPr>
      <w:r w:rsidRPr="00154986">
        <w:rPr>
          <w:rFonts w:ascii="Courier New" w:hAnsi="Courier New" w:cs="Courier New"/>
          <w:b/>
          <w:sz w:val="18"/>
          <w:szCs w:val="18"/>
        </w:rPr>
        <w:t>commit ;</w:t>
      </w:r>
    </w:p>
    <w:p w14:paraId="4E0DC613" w14:textId="127F553E" w:rsidR="001A503E" w:rsidRPr="00154986" w:rsidRDefault="001A503E" w:rsidP="001A503E">
      <w:pPr>
        <w:rPr>
          <w:rFonts w:ascii="Courier New" w:hAnsi="Courier New" w:cs="Courier New"/>
          <w:b/>
          <w:sz w:val="18"/>
          <w:szCs w:val="18"/>
        </w:rPr>
      </w:pPr>
      <w:r w:rsidRPr="00154986">
        <w:rPr>
          <w:rFonts w:ascii="Courier New" w:hAnsi="Courier New" w:cs="Courier New"/>
          <w:b/>
          <w:sz w:val="18"/>
          <w:szCs w:val="18"/>
        </w:rPr>
        <w:t>set transaction isolation level serializable ;</w:t>
      </w:r>
    </w:p>
    <w:p w14:paraId="72CA31C4" w14:textId="77777777" w:rsidR="00D20613" w:rsidRPr="00154986" w:rsidRDefault="001A503E" w:rsidP="001A503E">
      <w:pPr>
        <w:rPr>
          <w:rFonts w:ascii="Courier New" w:hAnsi="Courier New" w:cs="Courier New"/>
          <w:sz w:val="18"/>
          <w:szCs w:val="18"/>
        </w:rPr>
      </w:pPr>
      <w:r w:rsidRPr="00154986">
        <w:rPr>
          <w:rFonts w:ascii="Courier New" w:hAnsi="Courier New" w:cs="Courier New"/>
          <w:sz w:val="18"/>
          <w:szCs w:val="18"/>
        </w:rPr>
        <w:t xml:space="preserve">INSERT INTO BOOK_DATA VALUES ( BOOK_APP_SQNC.nextval, </w:t>
      </w:r>
      <w:r w:rsidR="00D20613" w:rsidRPr="00154986">
        <w:rPr>
          <w:rFonts w:ascii="Courier New" w:hAnsi="Courier New" w:cs="Courier New"/>
          <w:sz w:val="18"/>
          <w:szCs w:val="18"/>
        </w:rPr>
        <w:t xml:space="preserve">  </w:t>
      </w:r>
    </w:p>
    <w:p w14:paraId="2F630ACE" w14:textId="77777777" w:rsidR="00D20613" w:rsidRPr="00154986" w:rsidRDefault="00D20613" w:rsidP="001A503E">
      <w:pPr>
        <w:rPr>
          <w:rFonts w:ascii="Courier New" w:hAnsi="Courier New" w:cs="Courier New"/>
          <w:b/>
          <w:sz w:val="18"/>
          <w:szCs w:val="18"/>
        </w:rPr>
      </w:pPr>
      <w:r w:rsidRPr="00154986">
        <w:rPr>
          <w:rFonts w:ascii="Courier New" w:hAnsi="Courier New" w:cs="Courier New"/>
          <w:sz w:val="18"/>
          <w:szCs w:val="18"/>
        </w:rPr>
        <w:t xml:space="preserve">    </w:t>
      </w:r>
      <w:r w:rsidR="001A503E" w:rsidRPr="00154986">
        <w:rPr>
          <w:rFonts w:ascii="Courier New" w:hAnsi="Courier New" w:cs="Courier New"/>
          <w:sz w:val="18"/>
          <w:szCs w:val="18"/>
        </w:rPr>
        <w:t xml:space="preserve">SDO_RDF_TRIPLE_S('FALL2014_CS347_PROF:&lt;owl&gt;', </w:t>
      </w:r>
      <w:r w:rsidR="001A503E" w:rsidRPr="00154986">
        <w:rPr>
          <w:rFonts w:ascii="Courier New" w:hAnsi="Courier New" w:cs="Courier New"/>
          <w:b/>
          <w:sz w:val="18"/>
          <w:szCs w:val="18"/>
        </w:rPr>
        <w:t xml:space="preserve">'owl#89', 'owl#title', '"A </w:t>
      </w:r>
    </w:p>
    <w:p w14:paraId="0833774B" w14:textId="3EABC578" w:rsidR="001A503E" w:rsidRPr="00154986" w:rsidRDefault="00D20613" w:rsidP="001A503E">
      <w:pPr>
        <w:rPr>
          <w:rFonts w:ascii="Courier New" w:hAnsi="Courier New" w:cs="Courier New"/>
          <w:sz w:val="18"/>
          <w:szCs w:val="18"/>
        </w:rPr>
      </w:pPr>
      <w:r w:rsidRPr="00154986">
        <w:rPr>
          <w:rFonts w:ascii="Courier New" w:hAnsi="Courier New" w:cs="Courier New"/>
          <w:b/>
          <w:sz w:val="18"/>
          <w:szCs w:val="18"/>
        </w:rPr>
        <w:t xml:space="preserve">    </w:t>
      </w:r>
      <w:r w:rsidR="001A503E" w:rsidRPr="00154986">
        <w:rPr>
          <w:rFonts w:ascii="Courier New" w:hAnsi="Courier New" w:cs="Courier New"/>
          <w:b/>
          <w:sz w:val="18"/>
          <w:szCs w:val="18"/>
        </w:rPr>
        <w:t>Profile of Mathematical Logic"^^xsd:string'</w:t>
      </w:r>
      <w:r w:rsidR="001A503E" w:rsidRPr="00154986">
        <w:rPr>
          <w:rFonts w:ascii="Courier New" w:hAnsi="Courier New" w:cs="Courier New"/>
          <w:sz w:val="18"/>
          <w:szCs w:val="18"/>
        </w:rPr>
        <w:t>));</w:t>
      </w:r>
    </w:p>
    <w:p w14:paraId="3998A00D" w14:textId="77777777" w:rsidR="001A503E" w:rsidRDefault="001A503E" w:rsidP="0068651A">
      <w:pPr>
        <w:rPr>
          <w:rFonts w:ascii="Times New Roman" w:hAnsi="Times New Roman" w:cs="Times New Roman"/>
        </w:rPr>
      </w:pPr>
    </w:p>
    <w:p w14:paraId="31F6BC2C" w14:textId="4764D25B" w:rsidR="00693E32" w:rsidRDefault="00B41318" w:rsidP="0068651A">
      <w:pPr>
        <w:rPr>
          <w:ins w:id="174" w:author="Prado Juliette-B44664" w:date="2015-03-02T10:10:00Z"/>
          <w:rFonts w:ascii="Times New Roman" w:hAnsi="Times New Roman" w:cs="Times New Roman"/>
          <w:sz w:val="18"/>
          <w:szCs w:val="18"/>
        </w:rPr>
      </w:pPr>
      <w:r w:rsidRPr="00154986">
        <w:rPr>
          <w:rFonts w:ascii="Times New Roman" w:hAnsi="Times New Roman" w:cs="Times New Roman"/>
          <w:sz w:val="18"/>
          <w:szCs w:val="18"/>
        </w:rPr>
        <w:t xml:space="preserve">The next four </w:t>
      </w:r>
      <w:r w:rsidR="00D20613" w:rsidRPr="00154986">
        <w:rPr>
          <w:rFonts w:ascii="Times New Roman" w:hAnsi="Times New Roman" w:cs="Times New Roman"/>
          <w:b/>
          <w:sz w:val="18"/>
          <w:szCs w:val="18"/>
        </w:rPr>
        <w:t>INSERT</w:t>
      </w:r>
      <w:r w:rsidR="00D20613" w:rsidRPr="00154986">
        <w:rPr>
          <w:rFonts w:ascii="Times New Roman" w:hAnsi="Times New Roman" w:cs="Times New Roman"/>
          <w:sz w:val="18"/>
          <w:szCs w:val="18"/>
        </w:rPr>
        <w:t xml:space="preserve"> </w:t>
      </w:r>
      <w:r w:rsidRPr="00154986">
        <w:rPr>
          <w:rFonts w:ascii="Times New Roman" w:hAnsi="Times New Roman" w:cs="Times New Roman"/>
          <w:sz w:val="18"/>
          <w:szCs w:val="18"/>
        </w:rPr>
        <w:t>statements insert metadata (i.e., schema information) for the “title</w:t>
      </w:r>
      <w:r w:rsidR="00D20613" w:rsidRPr="00154986">
        <w:rPr>
          <w:rFonts w:ascii="Times New Roman" w:hAnsi="Times New Roman" w:cs="Times New Roman"/>
          <w:sz w:val="18"/>
          <w:szCs w:val="18"/>
        </w:rPr>
        <w:t>” attribute into the RDF triple-store</w:t>
      </w:r>
      <w:ins w:id="175" w:author="Prado Juliette-B44664" w:date="2015-03-02T10:10:00Z">
        <w:r w:rsidR="00693E32">
          <w:rPr>
            <w:rFonts w:ascii="Times New Roman" w:hAnsi="Times New Roman" w:cs="Times New Roman"/>
            <w:sz w:val="18"/>
            <w:szCs w:val="18"/>
          </w:rPr>
          <w:t>:</w:t>
        </w:r>
      </w:ins>
    </w:p>
    <w:p w14:paraId="6E0B7075" w14:textId="01E6D92F" w:rsidR="00693E32" w:rsidRDefault="005C3ED9" w:rsidP="0068651A">
      <w:pPr>
        <w:rPr>
          <w:ins w:id="176" w:author="Prado Juliette-B44664" w:date="2015-03-02T10:10:00Z"/>
          <w:rFonts w:ascii="Times New Roman" w:hAnsi="Times New Roman" w:cs="Times New Roman"/>
          <w:sz w:val="18"/>
          <w:szCs w:val="18"/>
        </w:rPr>
      </w:pPr>
      <w:r w:rsidRPr="00154986">
        <w:rPr>
          <w:rFonts w:ascii="Times New Roman" w:hAnsi="Times New Roman" w:cs="Times New Roman"/>
          <w:sz w:val="18"/>
          <w:szCs w:val="18"/>
        </w:rPr>
        <w:t xml:space="preserve"> </w:t>
      </w:r>
    </w:p>
    <w:p w14:paraId="7CF39A9E" w14:textId="77777777" w:rsidR="00693E32" w:rsidRPr="00154986" w:rsidRDefault="00693E32" w:rsidP="00693E32">
      <w:pPr>
        <w:rPr>
          <w:rFonts w:ascii="Courier New" w:hAnsi="Courier New" w:cs="Courier New"/>
          <w:sz w:val="18"/>
          <w:szCs w:val="18"/>
        </w:rPr>
      </w:pPr>
      <w:r w:rsidRPr="00154986">
        <w:rPr>
          <w:rFonts w:ascii="Courier New" w:hAnsi="Courier New" w:cs="Courier New"/>
          <w:b/>
          <w:sz w:val="18"/>
          <w:szCs w:val="18"/>
        </w:rPr>
        <w:t>INSERT</w:t>
      </w:r>
      <w:r w:rsidRPr="00154986">
        <w:rPr>
          <w:rFonts w:ascii="Courier New" w:hAnsi="Courier New" w:cs="Courier New"/>
          <w:sz w:val="18"/>
          <w:szCs w:val="18"/>
        </w:rPr>
        <w:t xml:space="preserve"> INTO BOOK_DATA VALUES ( BOOK_APP_SQNC.nextval, SDO_RDF_TRIPLE_S('FALL2014_CS347_PROF:&lt;owl&gt;', </w:t>
      </w:r>
      <w:r w:rsidRPr="00154986">
        <w:rPr>
          <w:rFonts w:ascii="Courier New" w:hAnsi="Courier New" w:cs="Courier New"/>
          <w:i/>
          <w:sz w:val="18"/>
          <w:szCs w:val="18"/>
          <w:u w:val="single"/>
        </w:rPr>
        <w:t xml:space="preserve">'owl#title', </w:t>
      </w:r>
      <w:r w:rsidRPr="00154986">
        <w:rPr>
          <w:rFonts w:ascii="Courier New" w:hAnsi="Courier New" w:cs="Courier New"/>
          <w:b/>
          <w:i/>
          <w:sz w:val="18"/>
          <w:szCs w:val="18"/>
          <w:u w:val="single"/>
        </w:rPr>
        <w:t>'rdf:type', 'owl:DatatypeProperty'</w:t>
      </w:r>
      <w:r w:rsidRPr="00154986">
        <w:rPr>
          <w:rFonts w:ascii="Courier New" w:hAnsi="Courier New" w:cs="Courier New"/>
          <w:sz w:val="18"/>
          <w:szCs w:val="18"/>
        </w:rPr>
        <w:t>))</w:t>
      </w:r>
    </w:p>
    <w:p w14:paraId="287F88E6" w14:textId="77777777" w:rsidR="00693E32" w:rsidRPr="00154986" w:rsidRDefault="00693E32" w:rsidP="00693E32">
      <w:pPr>
        <w:rPr>
          <w:rFonts w:ascii="Courier New" w:hAnsi="Courier New" w:cs="Courier New"/>
          <w:sz w:val="18"/>
          <w:szCs w:val="18"/>
        </w:rPr>
      </w:pPr>
      <w:r w:rsidRPr="00154986">
        <w:rPr>
          <w:rFonts w:ascii="Courier New" w:hAnsi="Courier New" w:cs="Courier New"/>
          <w:b/>
          <w:sz w:val="18"/>
          <w:szCs w:val="18"/>
        </w:rPr>
        <w:t>INSERT</w:t>
      </w:r>
      <w:r w:rsidRPr="00154986">
        <w:rPr>
          <w:rFonts w:ascii="Courier New" w:hAnsi="Courier New" w:cs="Courier New"/>
          <w:sz w:val="18"/>
          <w:szCs w:val="18"/>
        </w:rPr>
        <w:t xml:space="preserve"> INTO BOOK_DATA VALUES ( BOOK_APP_SQNC.nextval, SDO_RDF_TRIPLE_S('FALL2014_CS347_PROF:&lt;owl&gt;', </w:t>
      </w:r>
      <w:r w:rsidRPr="00154986">
        <w:rPr>
          <w:rFonts w:ascii="Courier New" w:hAnsi="Courier New" w:cs="Courier New"/>
          <w:i/>
          <w:sz w:val="18"/>
          <w:szCs w:val="18"/>
          <w:u w:val="single"/>
        </w:rPr>
        <w:t xml:space="preserve">'owl#title', </w:t>
      </w:r>
      <w:r w:rsidRPr="00154986">
        <w:rPr>
          <w:rFonts w:ascii="Courier New" w:hAnsi="Courier New" w:cs="Courier New"/>
          <w:b/>
          <w:i/>
          <w:sz w:val="18"/>
          <w:szCs w:val="18"/>
          <w:u w:val="single"/>
        </w:rPr>
        <w:t>'rdfs:domain', 'owl#books'</w:t>
      </w:r>
      <w:r w:rsidRPr="00154986">
        <w:rPr>
          <w:rFonts w:ascii="Courier New" w:hAnsi="Courier New" w:cs="Courier New"/>
          <w:sz w:val="18"/>
          <w:szCs w:val="18"/>
        </w:rPr>
        <w:t>))</w:t>
      </w:r>
    </w:p>
    <w:p w14:paraId="3FB3AFCE" w14:textId="77777777" w:rsidR="00693E32" w:rsidRPr="00154986" w:rsidRDefault="00693E32" w:rsidP="00693E32">
      <w:pPr>
        <w:rPr>
          <w:rFonts w:ascii="Courier New" w:hAnsi="Courier New" w:cs="Courier New"/>
          <w:sz w:val="18"/>
          <w:szCs w:val="18"/>
        </w:rPr>
      </w:pPr>
      <w:r w:rsidRPr="00154986">
        <w:rPr>
          <w:rFonts w:ascii="Courier New" w:hAnsi="Courier New" w:cs="Courier New"/>
          <w:b/>
          <w:sz w:val="18"/>
          <w:szCs w:val="18"/>
        </w:rPr>
        <w:t>INSERT</w:t>
      </w:r>
      <w:r w:rsidRPr="00154986">
        <w:rPr>
          <w:rFonts w:ascii="Courier New" w:hAnsi="Courier New" w:cs="Courier New"/>
          <w:sz w:val="18"/>
          <w:szCs w:val="18"/>
        </w:rPr>
        <w:t xml:space="preserve"> INTO BOOK_DATA VALUES ( BOOK_APP_SQNC.nextval, SDO_RDF_TRIPLE_S('FALL2014_CS347_PROF:&lt;owl&gt;', </w:t>
      </w:r>
      <w:r w:rsidRPr="00154986">
        <w:rPr>
          <w:rFonts w:ascii="Courier New" w:hAnsi="Courier New" w:cs="Courier New"/>
          <w:i/>
          <w:sz w:val="18"/>
          <w:szCs w:val="18"/>
          <w:u w:val="single"/>
        </w:rPr>
        <w:t xml:space="preserve">'owl#title', </w:t>
      </w:r>
      <w:r w:rsidRPr="00154986">
        <w:rPr>
          <w:rFonts w:ascii="Courier New" w:hAnsi="Courier New" w:cs="Courier New"/>
          <w:b/>
          <w:i/>
          <w:sz w:val="18"/>
          <w:szCs w:val="18"/>
          <w:u w:val="single"/>
        </w:rPr>
        <w:t>'rdf:range', 'rdfs:xsd:string'</w:t>
      </w:r>
      <w:r w:rsidRPr="00154986">
        <w:rPr>
          <w:rFonts w:ascii="Courier New" w:hAnsi="Courier New" w:cs="Courier New"/>
          <w:sz w:val="18"/>
          <w:szCs w:val="18"/>
        </w:rPr>
        <w:t>))</w:t>
      </w:r>
    </w:p>
    <w:p w14:paraId="6B6C39EA" w14:textId="77777777" w:rsidR="00693E32" w:rsidRPr="00154986" w:rsidRDefault="00693E32" w:rsidP="00693E32">
      <w:pPr>
        <w:rPr>
          <w:rFonts w:ascii="Courier New" w:hAnsi="Courier New" w:cs="Courier New"/>
          <w:sz w:val="18"/>
          <w:szCs w:val="18"/>
        </w:rPr>
      </w:pPr>
      <w:r w:rsidRPr="00154986">
        <w:rPr>
          <w:rFonts w:ascii="Courier New" w:hAnsi="Courier New" w:cs="Courier New"/>
          <w:b/>
          <w:sz w:val="18"/>
          <w:szCs w:val="18"/>
        </w:rPr>
        <w:t>INSERT</w:t>
      </w:r>
      <w:r w:rsidRPr="00154986">
        <w:rPr>
          <w:rFonts w:ascii="Courier New" w:hAnsi="Courier New" w:cs="Courier New"/>
          <w:sz w:val="18"/>
          <w:szCs w:val="18"/>
        </w:rPr>
        <w:t xml:space="preserve"> INTO BOOK_DATA VALUES ( BOOK_APP_SQNC.nextval, SDO_RDF_TRIPLE_S('FALL2014_CS347_PROF:&lt;owl&gt;', </w:t>
      </w:r>
      <w:r w:rsidRPr="00154986">
        <w:rPr>
          <w:rFonts w:ascii="Courier New" w:hAnsi="Courier New" w:cs="Courier New"/>
          <w:i/>
          <w:sz w:val="18"/>
          <w:szCs w:val="18"/>
          <w:u w:val="single"/>
        </w:rPr>
        <w:t xml:space="preserve">'owl#title', </w:t>
      </w:r>
      <w:r w:rsidRPr="00154986">
        <w:rPr>
          <w:rFonts w:ascii="Courier New" w:hAnsi="Courier New" w:cs="Courier New"/>
          <w:b/>
          <w:i/>
          <w:sz w:val="18"/>
          <w:szCs w:val="18"/>
          <w:u w:val="single"/>
        </w:rPr>
        <w:t>'rdf:type', 'owl:FunctionalProperty'</w:t>
      </w:r>
      <w:r w:rsidRPr="00154986">
        <w:rPr>
          <w:rFonts w:ascii="Courier New" w:hAnsi="Courier New" w:cs="Courier New"/>
          <w:sz w:val="18"/>
          <w:szCs w:val="18"/>
        </w:rPr>
        <w:t>))</w:t>
      </w:r>
    </w:p>
    <w:p w14:paraId="6331CAEB" w14:textId="77777777" w:rsidR="00693E32" w:rsidRDefault="00693E32" w:rsidP="0068651A">
      <w:pPr>
        <w:rPr>
          <w:ins w:id="177" w:author="Prado Juliette-B44664" w:date="2015-03-02T10:10:00Z"/>
          <w:rFonts w:ascii="Times New Roman" w:hAnsi="Times New Roman" w:cs="Times New Roman"/>
          <w:sz w:val="18"/>
          <w:szCs w:val="18"/>
        </w:rPr>
      </w:pPr>
    </w:p>
    <w:p w14:paraId="0842924F" w14:textId="77777777" w:rsidR="00693E32" w:rsidRDefault="00693E32" w:rsidP="0068651A">
      <w:pPr>
        <w:rPr>
          <w:ins w:id="178" w:author="Prado Juliette-B44664" w:date="2015-03-02T10:10:00Z"/>
          <w:rFonts w:ascii="Times New Roman" w:hAnsi="Times New Roman" w:cs="Times New Roman"/>
          <w:sz w:val="18"/>
          <w:szCs w:val="18"/>
        </w:rPr>
      </w:pPr>
    </w:p>
    <w:p w14:paraId="31676F9E" w14:textId="00128FCC" w:rsidR="00693E32" w:rsidRDefault="00693E32" w:rsidP="0068651A">
      <w:pPr>
        <w:rPr>
          <w:ins w:id="179" w:author="Prado Juliette-B44664" w:date="2015-03-02T10:11:00Z"/>
          <w:rFonts w:ascii="Times New Roman" w:hAnsi="Times New Roman" w:cs="Times New Roman"/>
          <w:sz w:val="18"/>
          <w:szCs w:val="18"/>
        </w:rPr>
      </w:pPr>
      <w:ins w:id="180" w:author="Prado Juliette-B44664" w:date="2015-03-02T10:11:00Z">
        <w:r>
          <w:rPr>
            <w:rFonts w:ascii="Times New Roman" w:hAnsi="Times New Roman" w:cs="Times New Roman"/>
            <w:sz w:val="18"/>
            <w:szCs w:val="18"/>
          </w:rPr>
          <w:t>In these</w:t>
        </w:r>
      </w:ins>
      <w:r w:rsidR="005C3ED9" w:rsidRPr="00154986">
        <w:rPr>
          <w:rFonts w:ascii="Times New Roman" w:hAnsi="Times New Roman" w:cs="Times New Roman"/>
          <w:sz w:val="18"/>
          <w:szCs w:val="18"/>
        </w:rPr>
        <w:t xml:space="preserve"> fo</w:t>
      </w:r>
      <w:r w:rsidR="00885B5B" w:rsidRPr="00154986">
        <w:rPr>
          <w:rFonts w:ascii="Times New Roman" w:hAnsi="Times New Roman" w:cs="Times New Roman"/>
          <w:sz w:val="18"/>
          <w:szCs w:val="18"/>
        </w:rPr>
        <w:t>ur statements</w:t>
      </w:r>
      <w:ins w:id="181" w:author="Prado Juliette-B44664" w:date="2015-03-02T10:11:00Z">
        <w:r>
          <w:rPr>
            <w:rFonts w:ascii="Times New Roman" w:hAnsi="Times New Roman" w:cs="Times New Roman"/>
            <w:sz w:val="18"/>
            <w:szCs w:val="18"/>
          </w:rPr>
          <w:t>,</w:t>
        </w:r>
      </w:ins>
      <w:r w:rsidR="00885B5B" w:rsidRPr="00154986">
        <w:rPr>
          <w:rFonts w:ascii="Times New Roman" w:hAnsi="Times New Roman" w:cs="Times New Roman"/>
          <w:sz w:val="18"/>
          <w:szCs w:val="18"/>
        </w:rPr>
        <w:t xml:space="preserve"> “title”</w:t>
      </w:r>
      <w:ins w:id="182" w:author="Prado Juliette-B44664" w:date="2015-03-02T10:11:00Z">
        <w:r>
          <w:rPr>
            <w:rFonts w:ascii="Times New Roman" w:hAnsi="Times New Roman" w:cs="Times New Roman"/>
            <w:sz w:val="18"/>
            <w:szCs w:val="18"/>
          </w:rPr>
          <w:t xml:space="preserve"> has the following properties:</w:t>
        </w:r>
      </w:ins>
    </w:p>
    <w:p w14:paraId="4AC66F04" w14:textId="0667AAF9" w:rsidR="00693E32" w:rsidRPr="00096CE3" w:rsidRDefault="00693E32" w:rsidP="002257A8">
      <w:pPr>
        <w:pStyle w:val="ListParagraph"/>
        <w:numPr>
          <w:ilvl w:val="0"/>
          <w:numId w:val="53"/>
        </w:numPr>
        <w:rPr>
          <w:ins w:id="183" w:author="Prado Juliette-B44664" w:date="2015-03-02T10:11:00Z"/>
          <w:rFonts w:ascii="Times New Roman" w:hAnsi="Times New Roman" w:cs="Times New Roman"/>
          <w:sz w:val="18"/>
          <w:szCs w:val="18"/>
        </w:rPr>
      </w:pPr>
      <w:commentRangeStart w:id="184"/>
      <w:ins w:id="185" w:author="Prado Juliette-B44664" w:date="2015-03-02T10:11:00Z">
        <w:r w:rsidRPr="00096CE3">
          <w:rPr>
            <w:rFonts w:ascii="Times New Roman" w:hAnsi="Times New Roman" w:cs="Times New Roman"/>
            <w:sz w:val="18"/>
            <w:szCs w:val="18"/>
          </w:rPr>
          <w:t>T</w:t>
        </w:r>
      </w:ins>
      <w:r w:rsidR="005C3ED9" w:rsidRPr="002257A8">
        <w:rPr>
          <w:rFonts w:ascii="Times New Roman" w:hAnsi="Times New Roman" w:cs="Times New Roman"/>
          <w:sz w:val="18"/>
          <w:szCs w:val="18"/>
        </w:rPr>
        <w:t>ype</w:t>
      </w:r>
      <w:commentRangeEnd w:id="184"/>
      <w:r w:rsidR="00A109AA" w:rsidRPr="00096CE3">
        <w:rPr>
          <w:rStyle w:val="CommentReference"/>
        </w:rPr>
        <w:commentReference w:id="184"/>
      </w:r>
      <w:ins w:id="186" w:author="Prado Juliette-B44664" w:date="2015-03-02T10:11:00Z">
        <w:r w:rsidRPr="00096CE3">
          <w:rPr>
            <w:rFonts w:ascii="Times New Roman" w:hAnsi="Times New Roman" w:cs="Times New Roman"/>
            <w:sz w:val="18"/>
            <w:szCs w:val="18"/>
          </w:rPr>
          <w:t xml:space="preserve"> =</w:t>
        </w:r>
      </w:ins>
      <w:r w:rsidR="005C3ED9" w:rsidRPr="002257A8">
        <w:rPr>
          <w:rFonts w:ascii="Times New Roman" w:hAnsi="Times New Roman" w:cs="Times New Roman"/>
          <w:sz w:val="18"/>
          <w:szCs w:val="18"/>
        </w:rPr>
        <w:t xml:space="preserve"> “owl:DatatypeProperty”</w:t>
      </w:r>
    </w:p>
    <w:p w14:paraId="2E614293" w14:textId="6AABF560" w:rsidR="00693E32" w:rsidRPr="00096CE3" w:rsidRDefault="00693E32" w:rsidP="002257A8">
      <w:pPr>
        <w:pStyle w:val="ListParagraph"/>
        <w:numPr>
          <w:ilvl w:val="0"/>
          <w:numId w:val="53"/>
        </w:numPr>
        <w:rPr>
          <w:ins w:id="187" w:author="Prado Juliette-B44664" w:date="2015-03-02T10:11:00Z"/>
          <w:rFonts w:ascii="Times New Roman" w:hAnsi="Times New Roman" w:cs="Times New Roman"/>
          <w:sz w:val="18"/>
          <w:szCs w:val="18"/>
        </w:rPr>
      </w:pPr>
      <w:ins w:id="188" w:author="Prado Juliette-B44664" w:date="2015-03-02T10:11:00Z">
        <w:r w:rsidRPr="00096CE3">
          <w:rPr>
            <w:rFonts w:ascii="Times New Roman" w:hAnsi="Times New Roman" w:cs="Times New Roman"/>
            <w:sz w:val="18"/>
            <w:szCs w:val="18"/>
          </w:rPr>
          <w:t>D</w:t>
        </w:r>
      </w:ins>
      <w:r w:rsidR="005C3ED9" w:rsidRPr="002257A8">
        <w:rPr>
          <w:rFonts w:ascii="Times New Roman" w:hAnsi="Times New Roman" w:cs="Times New Roman"/>
          <w:sz w:val="18"/>
          <w:szCs w:val="18"/>
        </w:rPr>
        <w:t xml:space="preserve">omain </w:t>
      </w:r>
      <w:ins w:id="189" w:author="Prado Juliette-B44664" w:date="2015-03-02T10:11:00Z">
        <w:r w:rsidRPr="00096CE3">
          <w:rPr>
            <w:rFonts w:ascii="Times New Roman" w:hAnsi="Times New Roman" w:cs="Times New Roman"/>
            <w:sz w:val="18"/>
            <w:szCs w:val="18"/>
          </w:rPr>
          <w:t>=</w:t>
        </w:r>
      </w:ins>
      <w:r w:rsidR="005C3ED9" w:rsidRPr="002257A8">
        <w:rPr>
          <w:rFonts w:ascii="Times New Roman" w:hAnsi="Times New Roman" w:cs="Times New Roman"/>
          <w:sz w:val="18"/>
          <w:szCs w:val="18"/>
        </w:rPr>
        <w:t xml:space="preserve"> “books” </w:t>
      </w:r>
    </w:p>
    <w:p w14:paraId="1FFE6862" w14:textId="31C217D2" w:rsidR="00693E32" w:rsidRPr="00096CE3" w:rsidRDefault="00693E32" w:rsidP="002257A8">
      <w:pPr>
        <w:pStyle w:val="ListParagraph"/>
        <w:numPr>
          <w:ilvl w:val="0"/>
          <w:numId w:val="53"/>
        </w:numPr>
        <w:rPr>
          <w:ins w:id="190" w:author="Prado Juliette-B44664" w:date="2015-03-02T10:12:00Z"/>
          <w:rFonts w:ascii="Times New Roman" w:hAnsi="Times New Roman" w:cs="Times New Roman"/>
          <w:sz w:val="18"/>
          <w:szCs w:val="18"/>
        </w:rPr>
      </w:pPr>
      <w:ins w:id="191" w:author="Prado Juliette-B44664" w:date="2015-03-02T10:11:00Z">
        <w:r w:rsidRPr="00096CE3">
          <w:rPr>
            <w:rFonts w:ascii="Times New Roman" w:hAnsi="Times New Roman" w:cs="Times New Roman"/>
            <w:sz w:val="18"/>
            <w:szCs w:val="18"/>
          </w:rPr>
          <w:t>R</w:t>
        </w:r>
      </w:ins>
      <w:r w:rsidR="005C3ED9" w:rsidRPr="002257A8">
        <w:rPr>
          <w:rFonts w:ascii="Times New Roman" w:hAnsi="Times New Roman" w:cs="Times New Roman"/>
          <w:sz w:val="18"/>
          <w:szCs w:val="18"/>
        </w:rPr>
        <w:t xml:space="preserve">ange </w:t>
      </w:r>
      <w:ins w:id="192" w:author="Prado Juliette-B44664" w:date="2015-03-02T10:12:00Z">
        <w:r w:rsidRPr="00096CE3">
          <w:rPr>
            <w:rFonts w:ascii="Times New Roman" w:hAnsi="Times New Roman" w:cs="Times New Roman"/>
            <w:sz w:val="18"/>
            <w:szCs w:val="18"/>
          </w:rPr>
          <w:t>=</w:t>
        </w:r>
      </w:ins>
      <w:r w:rsidR="005C3ED9" w:rsidRPr="002257A8">
        <w:rPr>
          <w:rFonts w:ascii="Times New Roman" w:hAnsi="Times New Roman" w:cs="Times New Roman"/>
          <w:sz w:val="18"/>
          <w:szCs w:val="18"/>
        </w:rPr>
        <w:t xml:space="preserve"> “string”</w:t>
      </w:r>
    </w:p>
    <w:p w14:paraId="2903B8E2" w14:textId="13971517" w:rsidR="004A7C87" w:rsidRPr="00096CE3" w:rsidRDefault="00693E32" w:rsidP="002257A8">
      <w:pPr>
        <w:pStyle w:val="ListParagraph"/>
        <w:numPr>
          <w:ilvl w:val="0"/>
          <w:numId w:val="53"/>
        </w:numPr>
        <w:rPr>
          <w:ins w:id="193" w:author="Prado Juliette-B44664" w:date="2015-03-02T11:55:00Z"/>
          <w:rFonts w:ascii="Times New Roman" w:hAnsi="Times New Roman" w:cs="Times New Roman"/>
          <w:sz w:val="18"/>
          <w:szCs w:val="18"/>
        </w:rPr>
      </w:pPr>
      <w:ins w:id="194" w:author="Prado Juliette-B44664" w:date="2015-03-02T10:12:00Z">
        <w:r w:rsidRPr="00096CE3">
          <w:rPr>
            <w:rFonts w:ascii="Times New Roman" w:hAnsi="Times New Roman" w:cs="Times New Roman"/>
            <w:sz w:val="18"/>
            <w:szCs w:val="18"/>
          </w:rPr>
          <w:t>T</w:t>
        </w:r>
      </w:ins>
      <w:r w:rsidR="005C3ED9" w:rsidRPr="002257A8">
        <w:rPr>
          <w:rFonts w:ascii="Times New Roman" w:hAnsi="Times New Roman" w:cs="Times New Roman"/>
          <w:sz w:val="18"/>
          <w:szCs w:val="18"/>
        </w:rPr>
        <w:t>ype “owl:FunctionalProperty”</w:t>
      </w:r>
    </w:p>
    <w:p w14:paraId="6DD0DD67" w14:textId="0ED86BFA" w:rsidR="00693E32" w:rsidRDefault="00885B5B" w:rsidP="002257A8">
      <w:pPr>
        <w:pStyle w:val="ListParagraph"/>
        <w:ind w:left="765"/>
        <w:rPr>
          <w:ins w:id="195" w:author="Prado Juliette-B44664" w:date="2015-03-02T10:13:00Z"/>
          <w:rFonts w:ascii="Times New Roman" w:hAnsi="Times New Roman" w:cs="Times New Roman"/>
          <w:sz w:val="18"/>
          <w:szCs w:val="18"/>
        </w:rPr>
      </w:pPr>
      <w:r w:rsidRPr="002257A8">
        <w:rPr>
          <w:rFonts w:ascii="Times New Roman" w:hAnsi="Times New Roman" w:cs="Times New Roman"/>
          <w:sz w:val="18"/>
          <w:szCs w:val="18"/>
        </w:rPr>
        <w:t xml:space="preserve"> </w:t>
      </w:r>
    </w:p>
    <w:p w14:paraId="30DFEA57" w14:textId="2610C46F" w:rsidR="0068651A" w:rsidRPr="002257A8" w:rsidRDefault="00D20613" w:rsidP="00007098">
      <w:pPr>
        <w:rPr>
          <w:rFonts w:ascii="Times New Roman" w:hAnsi="Times New Roman" w:cs="Times New Roman"/>
          <w:sz w:val="18"/>
          <w:szCs w:val="18"/>
        </w:rPr>
      </w:pPr>
      <w:r w:rsidRPr="002257A8">
        <w:rPr>
          <w:rFonts w:ascii="Times New Roman" w:hAnsi="Times New Roman" w:cs="Times New Roman"/>
          <w:sz w:val="18"/>
          <w:szCs w:val="18"/>
        </w:rPr>
        <w:t xml:space="preserve">“BOOK_APP_SQNC.nextval” is a GUID similar </w:t>
      </w:r>
      <w:ins w:id="196" w:author="Prado Juliette-B44664" w:date="2015-03-02T10:12:00Z">
        <w:r w:rsidR="00693E32" w:rsidRPr="002257A8">
          <w:rPr>
            <w:rFonts w:ascii="Times New Roman" w:hAnsi="Times New Roman" w:cs="Times New Roman"/>
            <w:sz w:val="18"/>
            <w:szCs w:val="18"/>
          </w:rPr>
          <w:t xml:space="preserve">to </w:t>
        </w:r>
      </w:ins>
      <w:r w:rsidRPr="002257A8">
        <w:rPr>
          <w:rFonts w:ascii="Times New Roman" w:hAnsi="Times New Roman" w:cs="Times New Roman"/>
          <w:sz w:val="18"/>
          <w:szCs w:val="18"/>
        </w:rPr>
        <w:t xml:space="preserve">the </w:t>
      </w:r>
      <w:ins w:id="197" w:author="Prado Juliette-B44664" w:date="2015-03-02T10:10:00Z">
        <w:r w:rsidR="004E4B43" w:rsidRPr="002257A8">
          <w:rPr>
            <w:rFonts w:ascii="Times New Roman" w:hAnsi="Times New Roman" w:cs="Times New Roman"/>
            <w:sz w:val="18"/>
            <w:szCs w:val="18"/>
          </w:rPr>
          <w:t>ID</w:t>
        </w:r>
      </w:ins>
      <w:r w:rsidRPr="002257A8">
        <w:rPr>
          <w:rFonts w:ascii="Times New Roman" w:hAnsi="Times New Roman" w:cs="Times New Roman"/>
          <w:sz w:val="18"/>
          <w:szCs w:val="18"/>
        </w:rPr>
        <w:t xml:space="preserve"> in the Cassandra example.</w:t>
      </w:r>
    </w:p>
    <w:p w14:paraId="62560991" w14:textId="77777777" w:rsidR="00380719" w:rsidRPr="00154986" w:rsidRDefault="00380719" w:rsidP="002257A8">
      <w:pPr>
        <w:rPr>
          <w:sz w:val="18"/>
          <w:szCs w:val="18"/>
        </w:rPr>
      </w:pPr>
    </w:p>
    <w:p w14:paraId="001D29F4" w14:textId="7E1848EA" w:rsidR="0068651A" w:rsidRPr="001151B6" w:rsidRDefault="00380719" w:rsidP="00380719">
      <w:pPr>
        <w:rPr>
          <w:rFonts w:ascii="Times New Roman" w:hAnsi="Times New Roman" w:cs="Times New Roman"/>
        </w:rPr>
      </w:pPr>
      <w:r w:rsidRPr="00154986">
        <w:rPr>
          <w:rFonts w:ascii="Times New Roman" w:hAnsi="Times New Roman" w:cs="Times New Roman"/>
          <w:sz w:val="18"/>
          <w:szCs w:val="18"/>
        </w:rPr>
        <w:t xml:space="preserve">This schema information </w:t>
      </w:r>
      <w:r w:rsidR="0012589E" w:rsidRPr="00154986">
        <w:rPr>
          <w:rFonts w:ascii="Times New Roman" w:hAnsi="Times New Roman" w:cs="Times New Roman"/>
          <w:sz w:val="18"/>
          <w:szCs w:val="18"/>
        </w:rPr>
        <w:t>is</w:t>
      </w:r>
      <w:r w:rsidRPr="00154986">
        <w:rPr>
          <w:rFonts w:ascii="Times New Roman" w:hAnsi="Times New Roman" w:cs="Times New Roman"/>
          <w:sz w:val="18"/>
          <w:szCs w:val="18"/>
        </w:rPr>
        <w:t xml:space="preserve"> used when querying the </w:t>
      </w:r>
      <w:r w:rsidR="00B41318" w:rsidRPr="00154986">
        <w:rPr>
          <w:rFonts w:ascii="Times New Roman" w:hAnsi="Times New Roman" w:cs="Times New Roman"/>
          <w:sz w:val="18"/>
          <w:szCs w:val="18"/>
        </w:rPr>
        <w:t>library</w:t>
      </w:r>
      <w:r w:rsidR="002812A7" w:rsidRPr="00154986">
        <w:rPr>
          <w:rFonts w:ascii="Times New Roman" w:hAnsi="Times New Roman" w:cs="Times New Roman"/>
          <w:sz w:val="18"/>
          <w:szCs w:val="18"/>
        </w:rPr>
        <w:t xml:space="preserve"> </w:t>
      </w:r>
      <w:r w:rsidRPr="00154986">
        <w:rPr>
          <w:rFonts w:ascii="Times New Roman" w:hAnsi="Times New Roman" w:cs="Times New Roman"/>
          <w:sz w:val="18"/>
          <w:szCs w:val="18"/>
        </w:rPr>
        <w:t>data</w:t>
      </w:r>
      <w:r w:rsidR="0086754A" w:rsidRPr="00154986">
        <w:rPr>
          <w:rFonts w:ascii="Times New Roman" w:hAnsi="Times New Roman" w:cs="Times New Roman"/>
          <w:sz w:val="18"/>
          <w:szCs w:val="18"/>
        </w:rPr>
        <w:t>base</w:t>
      </w:r>
      <w:r w:rsidRPr="00154986">
        <w:rPr>
          <w:rFonts w:ascii="Times New Roman" w:hAnsi="Times New Roman" w:cs="Times New Roman"/>
          <w:sz w:val="18"/>
          <w:szCs w:val="18"/>
        </w:rPr>
        <w:t>.</w:t>
      </w:r>
    </w:p>
    <w:p w14:paraId="14A5DAF1" w14:textId="77777777" w:rsidR="006C5C4C" w:rsidRPr="001151B6" w:rsidRDefault="006C5C4C" w:rsidP="006C5C4C">
      <w:pPr>
        <w:rPr>
          <w:rFonts w:ascii="Times New Roman" w:hAnsi="Times New Roman" w:cs="Times New Roman"/>
        </w:rPr>
      </w:pPr>
    </w:p>
    <w:p w14:paraId="7A342B66" w14:textId="229A8291" w:rsidR="00256502" w:rsidRPr="00154986" w:rsidRDefault="00A6141F" w:rsidP="00154986">
      <w:pPr>
        <w:spacing w:before="120"/>
        <w:rPr>
          <w:rFonts w:ascii="Times New Roman" w:hAnsi="Times New Roman" w:cs="Times New Roman"/>
          <w:b/>
        </w:rPr>
      </w:pPr>
      <w:r w:rsidRPr="00154986">
        <w:rPr>
          <w:rFonts w:ascii="Times New Roman" w:hAnsi="Times New Roman" w:cs="Times New Roman"/>
          <w:b/>
        </w:rPr>
        <w:t xml:space="preserve">2.2 </w:t>
      </w:r>
      <w:r w:rsidR="00256502" w:rsidRPr="00154986">
        <w:rPr>
          <w:rFonts w:ascii="Times New Roman" w:hAnsi="Times New Roman" w:cs="Times New Roman"/>
          <w:b/>
        </w:rPr>
        <w:t>Search</w:t>
      </w:r>
      <w:r w:rsidR="00E678D6" w:rsidRPr="00154986">
        <w:rPr>
          <w:rFonts w:ascii="Times New Roman" w:hAnsi="Times New Roman" w:cs="Times New Roman"/>
          <w:b/>
        </w:rPr>
        <w:t>ing</w:t>
      </w:r>
      <w:r w:rsidR="00537227" w:rsidRPr="00154986">
        <w:rPr>
          <w:rFonts w:ascii="Times New Roman" w:hAnsi="Times New Roman" w:cs="Times New Roman"/>
          <w:b/>
        </w:rPr>
        <w:t xml:space="preserve"> the </w:t>
      </w:r>
      <w:r w:rsidR="009B2287">
        <w:rPr>
          <w:rFonts w:ascii="Times New Roman" w:hAnsi="Times New Roman" w:cs="Times New Roman"/>
          <w:b/>
        </w:rPr>
        <w:t>B</w:t>
      </w:r>
      <w:r w:rsidR="00537227" w:rsidRPr="00154986">
        <w:rPr>
          <w:rFonts w:ascii="Times New Roman" w:hAnsi="Times New Roman" w:cs="Times New Roman"/>
          <w:b/>
        </w:rPr>
        <w:t xml:space="preserve">ook </w:t>
      </w:r>
      <w:r w:rsidR="009B2287">
        <w:rPr>
          <w:rFonts w:ascii="Times New Roman" w:hAnsi="Times New Roman" w:cs="Times New Roman"/>
          <w:b/>
        </w:rPr>
        <w:t>W</w:t>
      </w:r>
      <w:r w:rsidR="001857E6" w:rsidRPr="00154986">
        <w:rPr>
          <w:rFonts w:ascii="Times New Roman" w:hAnsi="Times New Roman" w:cs="Times New Roman"/>
          <w:b/>
        </w:rPr>
        <w:t>ebsite</w:t>
      </w:r>
      <w:r w:rsidR="00E678D6" w:rsidRPr="00154986">
        <w:rPr>
          <w:rFonts w:ascii="Times New Roman" w:hAnsi="Times New Roman" w:cs="Times New Roman"/>
          <w:b/>
        </w:rPr>
        <w:t xml:space="preserve"> </w:t>
      </w:r>
      <w:r w:rsidR="009B2287">
        <w:rPr>
          <w:rFonts w:ascii="Times New Roman" w:hAnsi="Times New Roman" w:cs="Times New Roman"/>
          <w:b/>
        </w:rPr>
        <w:t>D</w:t>
      </w:r>
      <w:r w:rsidR="00537227" w:rsidRPr="00154986">
        <w:rPr>
          <w:rFonts w:ascii="Times New Roman" w:hAnsi="Times New Roman" w:cs="Times New Roman"/>
          <w:b/>
        </w:rPr>
        <w:t>atabase</w:t>
      </w:r>
    </w:p>
    <w:p w14:paraId="37762C5E" w14:textId="77777777" w:rsidR="0012589E" w:rsidRPr="001151B6" w:rsidRDefault="0012589E" w:rsidP="0012589E">
      <w:pPr>
        <w:rPr>
          <w:rFonts w:ascii="Times New Roman" w:hAnsi="Times New Roman" w:cs="Times New Roman"/>
          <w:b/>
        </w:rPr>
      </w:pPr>
    </w:p>
    <w:p w14:paraId="0F4CCB42" w14:textId="333D5D1A" w:rsidR="00CC325D" w:rsidRPr="00154986" w:rsidRDefault="004B064D" w:rsidP="00137AD4">
      <w:pPr>
        <w:rPr>
          <w:rFonts w:ascii="Times New Roman" w:hAnsi="Times New Roman" w:cs="Times New Roman"/>
          <w:sz w:val="18"/>
          <w:szCs w:val="18"/>
        </w:rPr>
      </w:pPr>
      <w:r w:rsidRPr="00154986">
        <w:rPr>
          <w:rFonts w:ascii="Times New Roman" w:hAnsi="Times New Roman" w:cs="Times New Roman"/>
          <w:sz w:val="18"/>
          <w:szCs w:val="18"/>
        </w:rPr>
        <w:t>Figure 3 shows the menu for searching for a book in this web application.</w:t>
      </w:r>
    </w:p>
    <w:p w14:paraId="52AA7659" w14:textId="77777777" w:rsidR="0012589E" w:rsidRPr="001151B6" w:rsidRDefault="0012589E" w:rsidP="00137AD4">
      <w:pPr>
        <w:jc w:val="center"/>
        <w:rPr>
          <w:rFonts w:ascii="Times New Roman" w:hAnsi="Times New Roman" w:cs="Times New Roman"/>
        </w:rPr>
      </w:pPr>
    </w:p>
    <w:p w14:paraId="101E6451" w14:textId="345939C4" w:rsidR="00CC325D" w:rsidRPr="006B1C6D" w:rsidRDefault="001045D7" w:rsidP="00137AD4">
      <w:pPr>
        <w:jc w:val="center"/>
      </w:pPr>
      <w:r w:rsidRPr="006B1C6D">
        <w:rPr>
          <w:noProof/>
        </w:rPr>
        <w:drawing>
          <wp:inline distT="0" distB="0" distL="0" distR="0" wp14:anchorId="7C51CD85" wp14:editId="416A92D2">
            <wp:extent cx="4914900" cy="89113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6595" cy="891440"/>
                    </a:xfrm>
                    <a:prstGeom prst="rect">
                      <a:avLst/>
                    </a:prstGeom>
                    <a:noFill/>
                    <a:ln>
                      <a:noFill/>
                    </a:ln>
                  </pic:spPr>
                </pic:pic>
              </a:graphicData>
            </a:graphic>
          </wp:inline>
        </w:drawing>
      </w:r>
    </w:p>
    <w:p w14:paraId="2EEDC58E" w14:textId="77777777" w:rsidR="00CC325D" w:rsidRPr="006B1C6D" w:rsidRDefault="00CC325D" w:rsidP="00137AD4">
      <w:pPr>
        <w:jc w:val="center"/>
      </w:pPr>
    </w:p>
    <w:p w14:paraId="72C0A922" w14:textId="6C4CAF30" w:rsidR="00CC325D" w:rsidRPr="00E81CB0" w:rsidRDefault="00CC325D" w:rsidP="00137AD4">
      <w:pPr>
        <w:jc w:val="center"/>
        <w:rPr>
          <w:rFonts w:ascii="Times New Roman" w:hAnsi="Times New Roman" w:cs="Times New Roman"/>
          <w:b/>
          <w:sz w:val="18"/>
          <w:szCs w:val="18"/>
        </w:rPr>
      </w:pPr>
      <w:r w:rsidRPr="00E81CB0">
        <w:rPr>
          <w:rFonts w:ascii="Times New Roman" w:hAnsi="Times New Roman" w:cs="Times New Roman"/>
          <w:b/>
          <w:sz w:val="18"/>
          <w:szCs w:val="18"/>
        </w:rPr>
        <w:t xml:space="preserve">Figure </w:t>
      </w:r>
      <w:ins w:id="198" w:author="Prado Juliette-B44664" w:date="2015-03-02T12:49:00Z">
        <w:r w:rsidR="005F75CD">
          <w:rPr>
            <w:rFonts w:ascii="Times New Roman" w:hAnsi="Times New Roman" w:cs="Times New Roman"/>
            <w:b/>
            <w:sz w:val="18"/>
            <w:szCs w:val="18"/>
          </w:rPr>
          <w:t>4</w:t>
        </w:r>
      </w:ins>
    </w:p>
    <w:p w14:paraId="0912D32B" w14:textId="77777777" w:rsidR="00CC325D" w:rsidRPr="006B1C6D" w:rsidRDefault="00CC325D" w:rsidP="00CC325D">
      <w:pPr>
        <w:jc w:val="center"/>
      </w:pPr>
    </w:p>
    <w:p w14:paraId="795B4D18" w14:textId="5D0E49A7" w:rsidR="00783603" w:rsidRPr="00154986" w:rsidRDefault="00D64D85" w:rsidP="00783603">
      <w:pPr>
        <w:rPr>
          <w:rFonts w:ascii="Times New Roman" w:hAnsi="Times New Roman" w:cs="Times New Roman"/>
          <w:sz w:val="18"/>
          <w:szCs w:val="18"/>
        </w:rPr>
      </w:pPr>
      <w:r w:rsidRPr="00154986">
        <w:rPr>
          <w:rFonts w:ascii="Times New Roman" w:hAnsi="Times New Roman" w:cs="Times New Roman"/>
          <w:sz w:val="18"/>
          <w:szCs w:val="18"/>
        </w:rPr>
        <w:t>The</w:t>
      </w:r>
      <w:r w:rsidR="00783603" w:rsidRPr="00154986">
        <w:rPr>
          <w:rFonts w:ascii="Times New Roman" w:hAnsi="Times New Roman" w:cs="Times New Roman"/>
          <w:sz w:val="18"/>
          <w:szCs w:val="18"/>
        </w:rPr>
        <w:t xml:space="preserve"> code for </w:t>
      </w:r>
      <w:r w:rsidRPr="00154986">
        <w:rPr>
          <w:rFonts w:ascii="Times New Roman" w:hAnsi="Times New Roman" w:cs="Times New Roman"/>
          <w:sz w:val="18"/>
          <w:szCs w:val="18"/>
        </w:rPr>
        <w:t xml:space="preserve">searching the database for </w:t>
      </w:r>
      <w:r w:rsidR="00783603" w:rsidRPr="00154986">
        <w:rPr>
          <w:rFonts w:ascii="Times New Roman" w:hAnsi="Times New Roman" w:cs="Times New Roman"/>
          <w:sz w:val="18"/>
          <w:szCs w:val="18"/>
        </w:rPr>
        <w:t xml:space="preserve">each implementation </w:t>
      </w:r>
      <w:r w:rsidRPr="00154986">
        <w:rPr>
          <w:rFonts w:ascii="Times New Roman" w:hAnsi="Times New Roman" w:cs="Times New Roman"/>
          <w:sz w:val="18"/>
          <w:szCs w:val="18"/>
        </w:rPr>
        <w:t>is</w:t>
      </w:r>
      <w:r w:rsidR="00783603" w:rsidRPr="00154986">
        <w:rPr>
          <w:rFonts w:ascii="Times New Roman" w:hAnsi="Times New Roman" w:cs="Times New Roman"/>
          <w:sz w:val="18"/>
          <w:szCs w:val="18"/>
        </w:rPr>
        <w:t xml:space="preserve"> shown in Appendix D. </w:t>
      </w:r>
      <w:ins w:id="199" w:author="Prado Juliette-B44664" w:date="2015-03-02T10:13:00Z">
        <w:r w:rsidR="002464BD">
          <w:rPr>
            <w:rFonts w:ascii="Times New Roman" w:hAnsi="Times New Roman" w:cs="Times New Roman"/>
            <w:sz w:val="18"/>
            <w:szCs w:val="18"/>
          </w:rPr>
          <w:t>The following subsections provide a high-level summary of the code.</w:t>
        </w:r>
      </w:ins>
    </w:p>
    <w:p w14:paraId="5D3EE241" w14:textId="77777777" w:rsidR="00CC325D" w:rsidRPr="001151B6" w:rsidRDefault="00CC325D" w:rsidP="00CC325D">
      <w:pPr>
        <w:rPr>
          <w:rFonts w:ascii="Times New Roman" w:hAnsi="Times New Roman" w:cs="Times New Roman"/>
        </w:rPr>
      </w:pPr>
    </w:p>
    <w:p w14:paraId="507AB99E" w14:textId="1C8FA6F5" w:rsidR="00CC325D" w:rsidRPr="00154986" w:rsidRDefault="005C17E7" w:rsidP="00154986">
      <w:pPr>
        <w:pStyle w:val="ListParagraph"/>
        <w:numPr>
          <w:ilvl w:val="2"/>
          <w:numId w:val="51"/>
        </w:numPr>
        <w:spacing w:before="120"/>
        <w:rPr>
          <w:rFonts w:ascii="Times New Roman" w:hAnsi="Times New Roman" w:cs="Times New Roman"/>
          <w:i/>
          <w:sz w:val="22"/>
          <w:szCs w:val="22"/>
        </w:rPr>
      </w:pPr>
      <w:r w:rsidRPr="00154986">
        <w:rPr>
          <w:rFonts w:ascii="Times New Roman" w:hAnsi="Times New Roman" w:cs="Times New Roman"/>
          <w:i/>
          <w:sz w:val="22"/>
          <w:szCs w:val="22"/>
        </w:rPr>
        <w:t xml:space="preserve">For the MongoDB </w:t>
      </w:r>
      <w:r w:rsidR="009B2287">
        <w:rPr>
          <w:rFonts w:ascii="Times New Roman" w:hAnsi="Times New Roman" w:cs="Times New Roman"/>
          <w:i/>
          <w:sz w:val="22"/>
          <w:szCs w:val="22"/>
        </w:rPr>
        <w:t>A</w:t>
      </w:r>
      <w:r w:rsidRPr="00154986">
        <w:rPr>
          <w:rFonts w:ascii="Times New Roman" w:hAnsi="Times New Roman" w:cs="Times New Roman"/>
          <w:i/>
          <w:sz w:val="22"/>
          <w:szCs w:val="22"/>
        </w:rPr>
        <w:t>pplication</w:t>
      </w:r>
    </w:p>
    <w:p w14:paraId="44A60A59" w14:textId="77777777" w:rsidR="00CC325D" w:rsidRPr="001151B6" w:rsidRDefault="00CC325D" w:rsidP="00CC325D">
      <w:pPr>
        <w:rPr>
          <w:rFonts w:ascii="Times New Roman" w:hAnsi="Times New Roman" w:cs="Times New Roman"/>
        </w:rPr>
      </w:pPr>
    </w:p>
    <w:p w14:paraId="0015643C" w14:textId="58D72473" w:rsidR="00610BDD" w:rsidRPr="00154986" w:rsidRDefault="00610BDD" w:rsidP="00610BDD">
      <w:pPr>
        <w:rPr>
          <w:rFonts w:ascii="Times New Roman" w:hAnsi="Times New Roman" w:cs="Times New Roman"/>
          <w:color w:val="000000" w:themeColor="text1"/>
          <w:sz w:val="18"/>
          <w:szCs w:val="18"/>
        </w:rPr>
      </w:pPr>
      <w:r w:rsidRPr="00154986">
        <w:rPr>
          <w:rFonts w:ascii="Times New Roman" w:hAnsi="Times New Roman" w:cs="Times New Roman"/>
          <w:sz w:val="18"/>
          <w:szCs w:val="18"/>
        </w:rPr>
        <w:t>In the MongoDB application, the MongoDB “find” API is calle</w:t>
      </w:r>
      <w:r w:rsidR="00B0682A" w:rsidRPr="00154986">
        <w:rPr>
          <w:rFonts w:ascii="Times New Roman" w:hAnsi="Times New Roman" w:cs="Times New Roman"/>
          <w:sz w:val="18"/>
          <w:szCs w:val="18"/>
        </w:rPr>
        <w:t>d using the following statement</w:t>
      </w:r>
      <w:ins w:id="200" w:author="Prado Juliette-B44664" w:date="2015-03-02T10:14:00Z">
        <w:r w:rsidR="007E37F4">
          <w:rPr>
            <w:rFonts w:ascii="Times New Roman" w:hAnsi="Times New Roman" w:cs="Times New Roman"/>
            <w:sz w:val="18"/>
            <w:szCs w:val="18"/>
          </w:rPr>
          <w:t>,</w:t>
        </w:r>
      </w:ins>
      <w:r w:rsidR="00B0682A" w:rsidRPr="00154986">
        <w:rPr>
          <w:rFonts w:ascii="Times New Roman" w:hAnsi="Times New Roman" w:cs="Times New Roman"/>
          <w:sz w:val="18"/>
          <w:szCs w:val="18"/>
        </w:rPr>
        <w:t xml:space="preserve"> where </w:t>
      </w:r>
      <w:r w:rsidR="00137AD4" w:rsidRPr="00154986">
        <w:rPr>
          <w:rFonts w:ascii="Times New Roman" w:eastAsia="Times New Roman" w:hAnsi="Times New Roman" w:cs="Times New Roman"/>
          <w:sz w:val="18"/>
          <w:szCs w:val="18"/>
        </w:rPr>
        <w:t>“query” is a string containing the terms the user typed into the search bar:</w:t>
      </w:r>
    </w:p>
    <w:p w14:paraId="16C834D7" w14:textId="77777777" w:rsidR="00CC325D" w:rsidRPr="00154986" w:rsidRDefault="00CC325D" w:rsidP="00CC325D">
      <w:pPr>
        <w:rPr>
          <w:sz w:val="18"/>
          <w:szCs w:val="18"/>
        </w:rPr>
      </w:pPr>
    </w:p>
    <w:p w14:paraId="7C8C5F4E" w14:textId="233150ED" w:rsidR="00000085" w:rsidRPr="00154986" w:rsidRDefault="00610BDD" w:rsidP="00000085">
      <w:pPr>
        <w:rPr>
          <w:rFonts w:ascii="Courier New" w:hAnsi="Courier New" w:cs="Courier New"/>
          <w:b/>
          <w:sz w:val="18"/>
          <w:szCs w:val="18"/>
        </w:rPr>
      </w:pPr>
      <w:r w:rsidRPr="00154986">
        <w:rPr>
          <w:rFonts w:ascii="Courier New" w:hAnsi="Courier New" w:cs="Courier New"/>
          <w:b/>
          <w:sz w:val="18"/>
          <w:szCs w:val="18"/>
        </w:rPr>
        <w:t>books.find({'$or':[{'title':query},{'author':query}]})</w:t>
      </w:r>
    </w:p>
    <w:p w14:paraId="35FA5908" w14:textId="77777777" w:rsidR="00610BDD" w:rsidRPr="006B1C6D" w:rsidRDefault="00610BDD" w:rsidP="00000085"/>
    <w:p w14:paraId="6BAD3BE5" w14:textId="57B9F91E" w:rsidR="00D50DB9" w:rsidRPr="00154986" w:rsidRDefault="00D50DB9" w:rsidP="00154986">
      <w:pPr>
        <w:pStyle w:val="ListParagraph"/>
        <w:numPr>
          <w:ilvl w:val="2"/>
          <w:numId w:val="51"/>
        </w:numPr>
        <w:spacing w:before="120"/>
        <w:rPr>
          <w:rFonts w:ascii="Times New Roman" w:hAnsi="Times New Roman" w:cs="Times New Roman"/>
          <w:i/>
          <w:sz w:val="22"/>
          <w:szCs w:val="22"/>
        </w:rPr>
      </w:pPr>
      <w:r w:rsidRPr="00154986">
        <w:rPr>
          <w:rFonts w:ascii="Times New Roman" w:hAnsi="Times New Roman" w:cs="Times New Roman"/>
          <w:i/>
          <w:sz w:val="22"/>
          <w:szCs w:val="22"/>
        </w:rPr>
        <w:t xml:space="preserve">For the Cassandra </w:t>
      </w:r>
      <w:r w:rsidR="009B2287">
        <w:rPr>
          <w:rFonts w:ascii="Times New Roman" w:hAnsi="Times New Roman" w:cs="Times New Roman"/>
          <w:i/>
          <w:sz w:val="22"/>
          <w:szCs w:val="22"/>
        </w:rPr>
        <w:t>A</w:t>
      </w:r>
      <w:r w:rsidRPr="00154986">
        <w:rPr>
          <w:rFonts w:ascii="Times New Roman" w:hAnsi="Times New Roman" w:cs="Times New Roman"/>
          <w:i/>
          <w:sz w:val="22"/>
          <w:szCs w:val="22"/>
        </w:rPr>
        <w:t>pplica</w:t>
      </w:r>
      <w:r w:rsidR="009B2287">
        <w:rPr>
          <w:rFonts w:ascii="Times New Roman" w:hAnsi="Times New Roman" w:cs="Times New Roman"/>
          <w:i/>
          <w:sz w:val="22"/>
          <w:szCs w:val="22"/>
        </w:rPr>
        <w:t>ti</w:t>
      </w:r>
      <w:r w:rsidRPr="00154986">
        <w:rPr>
          <w:rFonts w:ascii="Times New Roman" w:hAnsi="Times New Roman" w:cs="Times New Roman"/>
          <w:i/>
          <w:sz w:val="22"/>
          <w:szCs w:val="22"/>
        </w:rPr>
        <w:t>on</w:t>
      </w:r>
    </w:p>
    <w:p w14:paraId="3935E481" w14:textId="77777777" w:rsidR="00D50DB9" w:rsidRDefault="00D50DB9" w:rsidP="00D50DB9">
      <w:pPr>
        <w:rPr>
          <w:rFonts w:ascii="Times New Roman" w:hAnsi="Times New Roman" w:cs="Times New Roman"/>
          <w:b/>
          <w:u w:val="single"/>
        </w:rPr>
      </w:pPr>
    </w:p>
    <w:p w14:paraId="74082F12" w14:textId="51341D56" w:rsidR="00B0682A" w:rsidRPr="00154986" w:rsidRDefault="00B0682A" w:rsidP="00B0682A">
      <w:pPr>
        <w:rPr>
          <w:rFonts w:ascii="Times New Roman" w:hAnsi="Times New Roman" w:cs="Times New Roman"/>
          <w:sz w:val="18"/>
          <w:szCs w:val="18"/>
        </w:rPr>
      </w:pPr>
      <w:r w:rsidRPr="00154986">
        <w:rPr>
          <w:rFonts w:ascii="Times New Roman" w:hAnsi="Times New Roman" w:cs="Times New Roman"/>
          <w:sz w:val="18"/>
          <w:szCs w:val="18"/>
        </w:rPr>
        <w:t>In the Cassandra application, the first step is to get the subject uuids of the triples that satisfy the query as follows:</w:t>
      </w:r>
    </w:p>
    <w:p w14:paraId="5AF6B87F" w14:textId="77777777" w:rsidR="00B0682A" w:rsidRPr="00154986" w:rsidRDefault="00B0682A" w:rsidP="00B0682A">
      <w:pPr>
        <w:rPr>
          <w:rFonts w:ascii="Courier New" w:hAnsi="Courier New" w:cs="Courier New"/>
          <w:sz w:val="18"/>
          <w:szCs w:val="18"/>
        </w:rPr>
      </w:pPr>
    </w:p>
    <w:p w14:paraId="0AA611AC" w14:textId="341350A1" w:rsidR="00B0682A" w:rsidRPr="00154986" w:rsidRDefault="00B0682A" w:rsidP="00B0682A">
      <w:pPr>
        <w:rPr>
          <w:rFonts w:ascii="Courier New" w:hAnsi="Courier New" w:cs="Courier New"/>
          <w:sz w:val="18"/>
          <w:szCs w:val="18"/>
        </w:rPr>
      </w:pPr>
      <w:r w:rsidRPr="00154986">
        <w:rPr>
          <w:rFonts w:ascii="Courier New" w:hAnsi="Courier New" w:cs="Courier New"/>
          <w:sz w:val="18"/>
          <w:szCs w:val="18"/>
        </w:rPr>
        <w:t>query = request.form['query']</w:t>
      </w:r>
    </w:p>
    <w:p w14:paraId="331DAD91" w14:textId="4959D023" w:rsidR="00B0682A" w:rsidRPr="00154986" w:rsidRDefault="00B0682A" w:rsidP="00B0682A">
      <w:pPr>
        <w:rPr>
          <w:rFonts w:ascii="Courier New" w:hAnsi="Courier New" w:cs="Courier New"/>
          <w:sz w:val="18"/>
          <w:szCs w:val="18"/>
        </w:rPr>
      </w:pPr>
      <w:r w:rsidRPr="00154986">
        <w:rPr>
          <w:rFonts w:ascii="Courier New" w:hAnsi="Courier New" w:cs="Courier New"/>
          <w:sz w:val="18"/>
          <w:szCs w:val="18"/>
        </w:rPr>
        <w:t xml:space="preserve">id_select_statement = "SELECT id FROM "+table_name+" WHERE </w:t>
      </w:r>
    </w:p>
    <w:p w14:paraId="2000A191" w14:textId="1592A5DC" w:rsidR="00B0682A" w:rsidRPr="00154986" w:rsidRDefault="00B0682A" w:rsidP="00B0682A">
      <w:pPr>
        <w:rPr>
          <w:rFonts w:ascii="Courier New" w:hAnsi="Courier New" w:cs="Courier New"/>
          <w:sz w:val="18"/>
          <w:szCs w:val="18"/>
        </w:rPr>
      </w:pPr>
      <w:r w:rsidRPr="00154986">
        <w:rPr>
          <w:rFonts w:ascii="Courier New" w:hAnsi="Courier New" w:cs="Courier New"/>
          <w:sz w:val="18"/>
          <w:szCs w:val="18"/>
        </w:rPr>
        <w:t xml:space="preserve">                               property = %s and value = %s ALLOW FILTERING"</w:t>
      </w:r>
    </w:p>
    <w:p w14:paraId="2FEC1FCF" w14:textId="35F1A5EA" w:rsidR="00B0682A" w:rsidRPr="00154986" w:rsidRDefault="00B0682A" w:rsidP="00B0682A">
      <w:pPr>
        <w:rPr>
          <w:rFonts w:ascii="Courier New" w:hAnsi="Courier New" w:cs="Courier New"/>
          <w:sz w:val="18"/>
          <w:szCs w:val="18"/>
        </w:rPr>
      </w:pPr>
      <w:r w:rsidRPr="00154986">
        <w:rPr>
          <w:rFonts w:ascii="Courier New" w:hAnsi="Courier New" w:cs="Courier New"/>
          <w:sz w:val="18"/>
          <w:szCs w:val="18"/>
        </w:rPr>
        <w:t>title_ids = session.execute(id_select_statement, ('title', query))</w:t>
      </w:r>
    </w:p>
    <w:p w14:paraId="108D04F8" w14:textId="1276D64E" w:rsidR="00B0682A" w:rsidRPr="00154986" w:rsidRDefault="00B0682A" w:rsidP="00B0682A">
      <w:pPr>
        <w:rPr>
          <w:rFonts w:ascii="Courier New" w:hAnsi="Courier New" w:cs="Courier New"/>
          <w:sz w:val="18"/>
          <w:szCs w:val="18"/>
        </w:rPr>
      </w:pPr>
      <w:r w:rsidRPr="00154986">
        <w:rPr>
          <w:rFonts w:ascii="Courier New" w:hAnsi="Courier New" w:cs="Courier New"/>
          <w:sz w:val="18"/>
          <w:szCs w:val="18"/>
        </w:rPr>
        <w:t>author_ids = session.execute(id_select_statement, ('author', query))</w:t>
      </w:r>
    </w:p>
    <w:p w14:paraId="4872E31F" w14:textId="77777777" w:rsidR="00B0682A" w:rsidRPr="00154986" w:rsidRDefault="00B0682A" w:rsidP="00B0682A">
      <w:pPr>
        <w:rPr>
          <w:rFonts w:ascii="Times New Roman" w:hAnsi="Times New Roman" w:cs="Times New Roman"/>
          <w:b/>
          <w:sz w:val="18"/>
          <w:szCs w:val="18"/>
          <w:u w:val="single"/>
        </w:rPr>
      </w:pPr>
    </w:p>
    <w:p w14:paraId="7A7FECF5" w14:textId="2DDA32EB" w:rsidR="00B0682A" w:rsidRPr="00154986" w:rsidRDefault="00003669" w:rsidP="00B0682A">
      <w:pPr>
        <w:rPr>
          <w:rFonts w:ascii="Times New Roman" w:hAnsi="Times New Roman" w:cs="Times New Roman"/>
          <w:sz w:val="18"/>
          <w:szCs w:val="18"/>
        </w:rPr>
      </w:pPr>
      <w:r w:rsidRPr="00154986">
        <w:rPr>
          <w:rFonts w:ascii="Times New Roman" w:hAnsi="Times New Roman" w:cs="Times New Roman"/>
          <w:sz w:val="18"/>
          <w:szCs w:val="18"/>
        </w:rPr>
        <w:t>Next, a result dictionary containing the title and author</w:t>
      </w:r>
      <w:r w:rsidR="003E5CA0" w:rsidRPr="00154986">
        <w:rPr>
          <w:rFonts w:ascii="Times New Roman" w:hAnsi="Times New Roman" w:cs="Times New Roman"/>
          <w:sz w:val="18"/>
          <w:szCs w:val="18"/>
        </w:rPr>
        <w:t xml:space="preserve"> associated with each subject uuid</w:t>
      </w:r>
      <w:r w:rsidRPr="00154986">
        <w:rPr>
          <w:rFonts w:ascii="Times New Roman" w:hAnsi="Times New Roman" w:cs="Times New Roman"/>
          <w:sz w:val="18"/>
          <w:szCs w:val="18"/>
        </w:rPr>
        <w:t xml:space="preserve"> is constructed as</w:t>
      </w:r>
      <w:r w:rsidR="00B0682A" w:rsidRPr="00154986">
        <w:rPr>
          <w:rFonts w:ascii="Times New Roman" w:hAnsi="Times New Roman" w:cs="Times New Roman"/>
          <w:sz w:val="18"/>
          <w:szCs w:val="18"/>
        </w:rPr>
        <w:t xml:space="preserve"> follows:</w:t>
      </w:r>
    </w:p>
    <w:p w14:paraId="0D045D7D" w14:textId="77777777" w:rsidR="00B0682A" w:rsidRPr="00154986" w:rsidRDefault="00B0682A" w:rsidP="00B0682A">
      <w:pPr>
        <w:rPr>
          <w:rFonts w:ascii="Courier New" w:hAnsi="Courier New" w:cs="Courier New"/>
          <w:sz w:val="18"/>
          <w:szCs w:val="18"/>
        </w:rPr>
      </w:pPr>
    </w:p>
    <w:p w14:paraId="239D675F" w14:textId="77777777" w:rsidR="00B0682A" w:rsidRDefault="00B0682A" w:rsidP="00B0682A">
      <w:pPr>
        <w:rPr>
          <w:rFonts w:ascii="Courier New" w:hAnsi="Courier New" w:cs="Courier New"/>
          <w:sz w:val="22"/>
          <w:szCs w:val="22"/>
        </w:rPr>
      </w:pPr>
      <w:r w:rsidRPr="00154986">
        <w:rPr>
          <w:rFonts w:ascii="Courier New" w:hAnsi="Courier New" w:cs="Courier New"/>
          <w:sz w:val="18"/>
          <w:szCs w:val="18"/>
        </w:rPr>
        <w:t>value_select_statement = "SELECT value FROM "+table_name+" WHERE id = %s and</w:t>
      </w:r>
      <w:r w:rsidRPr="00B0682A">
        <w:rPr>
          <w:rFonts w:ascii="Courier New" w:hAnsi="Courier New" w:cs="Courier New"/>
          <w:sz w:val="22"/>
          <w:szCs w:val="22"/>
        </w:rPr>
        <w:t xml:space="preserve"> </w:t>
      </w:r>
    </w:p>
    <w:p w14:paraId="7B832B25" w14:textId="7C26FEC3" w:rsidR="00B0682A" w:rsidRPr="00154986" w:rsidRDefault="00B0682A" w:rsidP="00B0682A">
      <w:pPr>
        <w:rPr>
          <w:rFonts w:ascii="Courier New" w:hAnsi="Courier New" w:cs="Courier New"/>
          <w:sz w:val="18"/>
          <w:szCs w:val="18"/>
        </w:rPr>
      </w:pPr>
      <w:r w:rsidRPr="00154986">
        <w:rPr>
          <w:rFonts w:ascii="Courier New" w:hAnsi="Courier New" w:cs="Courier New"/>
          <w:sz w:val="18"/>
          <w:szCs w:val="18"/>
        </w:rPr>
        <w:t xml:space="preserve">                                      property = %s LIMIT 1 ALLOW FILTERING"</w:t>
      </w:r>
    </w:p>
    <w:p w14:paraId="16B8B3B2" w14:textId="52977D5F" w:rsidR="00B0682A" w:rsidRPr="00154986" w:rsidRDefault="00B0682A" w:rsidP="00B0682A">
      <w:pPr>
        <w:rPr>
          <w:rFonts w:ascii="Courier New" w:hAnsi="Courier New" w:cs="Courier New"/>
          <w:sz w:val="18"/>
          <w:szCs w:val="18"/>
        </w:rPr>
      </w:pPr>
      <w:r w:rsidRPr="00154986">
        <w:rPr>
          <w:rFonts w:ascii="Courier New" w:hAnsi="Courier New" w:cs="Courier New"/>
          <w:sz w:val="18"/>
          <w:szCs w:val="18"/>
        </w:rPr>
        <w:t>result_dict = {}</w:t>
      </w:r>
    </w:p>
    <w:p w14:paraId="46D268A3" w14:textId="18B17EC1" w:rsidR="00B0682A" w:rsidRPr="00154986" w:rsidRDefault="00B0682A" w:rsidP="00B0682A">
      <w:pPr>
        <w:rPr>
          <w:rFonts w:ascii="Courier New" w:hAnsi="Courier New" w:cs="Courier New"/>
          <w:sz w:val="18"/>
          <w:szCs w:val="18"/>
        </w:rPr>
      </w:pPr>
      <w:r w:rsidRPr="00154986">
        <w:rPr>
          <w:rFonts w:ascii="Courier New" w:hAnsi="Courier New" w:cs="Courier New"/>
          <w:sz w:val="18"/>
          <w:szCs w:val="18"/>
        </w:rPr>
        <w:t>for row in title_ids:</w:t>
      </w:r>
    </w:p>
    <w:p w14:paraId="11051F2B" w14:textId="1829AD6A" w:rsidR="00B0682A" w:rsidRPr="00154986" w:rsidRDefault="00003669" w:rsidP="00B0682A">
      <w:pPr>
        <w:rPr>
          <w:rFonts w:ascii="Courier New" w:hAnsi="Courier New" w:cs="Courier New"/>
          <w:sz w:val="18"/>
          <w:szCs w:val="18"/>
        </w:rPr>
      </w:pPr>
      <w:r w:rsidRPr="00154986">
        <w:rPr>
          <w:rFonts w:ascii="Courier New" w:hAnsi="Courier New" w:cs="Courier New"/>
          <w:sz w:val="18"/>
          <w:szCs w:val="18"/>
        </w:rPr>
        <w:tab/>
      </w:r>
      <w:r w:rsidR="00B0682A" w:rsidRPr="00154986">
        <w:rPr>
          <w:rFonts w:ascii="Courier New" w:hAnsi="Courier New" w:cs="Courier New"/>
          <w:sz w:val="18"/>
          <w:szCs w:val="18"/>
        </w:rPr>
        <w:t>id = row.id</w:t>
      </w:r>
    </w:p>
    <w:p w14:paraId="0C8961F5" w14:textId="06B6A219" w:rsidR="00B0682A" w:rsidRPr="00154986" w:rsidRDefault="00003669" w:rsidP="00B0682A">
      <w:pPr>
        <w:rPr>
          <w:rFonts w:ascii="Courier New" w:hAnsi="Courier New" w:cs="Courier New"/>
          <w:sz w:val="18"/>
          <w:szCs w:val="18"/>
        </w:rPr>
      </w:pPr>
      <w:r w:rsidRPr="00154986">
        <w:rPr>
          <w:rFonts w:ascii="Courier New" w:hAnsi="Courier New" w:cs="Courier New"/>
          <w:sz w:val="18"/>
          <w:szCs w:val="18"/>
        </w:rPr>
        <w:tab/>
      </w:r>
      <w:r w:rsidR="00B0682A" w:rsidRPr="00154986">
        <w:rPr>
          <w:rFonts w:ascii="Courier New" w:hAnsi="Courier New" w:cs="Courier New"/>
          <w:sz w:val="18"/>
          <w:szCs w:val="18"/>
        </w:rPr>
        <w:t>title_name = session.execute(value_select_statement, (id, 'title'))[0]</w:t>
      </w:r>
    </w:p>
    <w:p w14:paraId="77B43847" w14:textId="77777777" w:rsidR="00003669" w:rsidRPr="00154986" w:rsidRDefault="00003669" w:rsidP="00B0682A">
      <w:pPr>
        <w:rPr>
          <w:rFonts w:ascii="Courier New" w:hAnsi="Courier New" w:cs="Courier New"/>
          <w:sz w:val="18"/>
          <w:szCs w:val="18"/>
        </w:rPr>
      </w:pPr>
      <w:r>
        <w:rPr>
          <w:rFonts w:ascii="Courier New" w:hAnsi="Courier New" w:cs="Courier New"/>
          <w:sz w:val="22"/>
          <w:szCs w:val="22"/>
        </w:rPr>
        <w:tab/>
      </w:r>
      <w:r w:rsidR="00B0682A" w:rsidRPr="00154986">
        <w:rPr>
          <w:rFonts w:ascii="Courier New" w:hAnsi="Courier New" w:cs="Courier New"/>
          <w:sz w:val="18"/>
          <w:szCs w:val="18"/>
        </w:rPr>
        <w:t xml:space="preserve">author_name = session.execute(value_select_statement, (id, </w:t>
      </w:r>
    </w:p>
    <w:p w14:paraId="0D7FA35D" w14:textId="46E4769C" w:rsidR="00B0682A" w:rsidRPr="00154986" w:rsidRDefault="00003669" w:rsidP="00B0682A">
      <w:pPr>
        <w:rPr>
          <w:rFonts w:ascii="Courier New" w:hAnsi="Courier New" w:cs="Courier New"/>
          <w:sz w:val="18"/>
          <w:szCs w:val="18"/>
        </w:rPr>
      </w:pPr>
      <w:r w:rsidRPr="00154986">
        <w:rPr>
          <w:rFonts w:ascii="Courier New" w:hAnsi="Courier New" w:cs="Courier New"/>
          <w:sz w:val="18"/>
          <w:szCs w:val="18"/>
        </w:rPr>
        <w:t xml:space="preserve">                                                              </w:t>
      </w:r>
      <w:r w:rsidR="00B0682A" w:rsidRPr="00154986">
        <w:rPr>
          <w:rFonts w:ascii="Courier New" w:hAnsi="Courier New" w:cs="Courier New"/>
          <w:sz w:val="18"/>
          <w:szCs w:val="18"/>
        </w:rPr>
        <w:t xml:space="preserve">'author'))[0]  </w:t>
      </w:r>
    </w:p>
    <w:p w14:paraId="74AAD277" w14:textId="02FB4FFA" w:rsidR="00B0682A" w:rsidRPr="00154986" w:rsidRDefault="00003669" w:rsidP="00B0682A">
      <w:pPr>
        <w:rPr>
          <w:rFonts w:ascii="Courier New" w:hAnsi="Courier New" w:cs="Courier New"/>
          <w:sz w:val="18"/>
          <w:szCs w:val="18"/>
        </w:rPr>
      </w:pPr>
      <w:r w:rsidRPr="00154986">
        <w:rPr>
          <w:rFonts w:ascii="Courier New" w:hAnsi="Courier New" w:cs="Courier New"/>
          <w:sz w:val="18"/>
          <w:szCs w:val="18"/>
        </w:rPr>
        <w:tab/>
      </w:r>
      <w:r w:rsidR="00B0682A" w:rsidRPr="00154986">
        <w:rPr>
          <w:rFonts w:ascii="Courier New" w:hAnsi="Courier New" w:cs="Courier New"/>
          <w:sz w:val="18"/>
          <w:szCs w:val="18"/>
        </w:rPr>
        <w:t>inner_dict = {'title': title_name.value, 'author': author_name.value}</w:t>
      </w:r>
    </w:p>
    <w:p w14:paraId="58591B76" w14:textId="3FA7847E" w:rsidR="00B0682A" w:rsidRPr="00154986" w:rsidRDefault="00003669" w:rsidP="00B0682A">
      <w:pPr>
        <w:rPr>
          <w:rFonts w:ascii="Courier New" w:hAnsi="Courier New" w:cs="Courier New"/>
          <w:sz w:val="18"/>
          <w:szCs w:val="18"/>
        </w:rPr>
      </w:pPr>
      <w:r w:rsidRPr="00154986">
        <w:rPr>
          <w:rFonts w:ascii="Courier New" w:hAnsi="Courier New" w:cs="Courier New"/>
          <w:sz w:val="18"/>
          <w:szCs w:val="18"/>
        </w:rPr>
        <w:tab/>
      </w:r>
      <w:r w:rsidR="00B0682A" w:rsidRPr="00154986">
        <w:rPr>
          <w:rFonts w:ascii="Courier New" w:hAnsi="Courier New" w:cs="Courier New"/>
          <w:sz w:val="18"/>
          <w:szCs w:val="18"/>
        </w:rPr>
        <w:t>result_dict[str(id)] = inner_dict</w:t>
      </w:r>
    </w:p>
    <w:p w14:paraId="4A460190" w14:textId="6BEFD5C5" w:rsidR="00B0682A" w:rsidRPr="00154986" w:rsidRDefault="00B0682A" w:rsidP="00B0682A">
      <w:pPr>
        <w:rPr>
          <w:rFonts w:ascii="Courier New" w:hAnsi="Courier New" w:cs="Courier New"/>
          <w:sz w:val="18"/>
          <w:szCs w:val="18"/>
        </w:rPr>
      </w:pPr>
      <w:r w:rsidRPr="00154986">
        <w:rPr>
          <w:rFonts w:ascii="Courier New" w:hAnsi="Courier New" w:cs="Courier New"/>
          <w:sz w:val="18"/>
          <w:szCs w:val="18"/>
        </w:rPr>
        <w:t>for row in author_ids:</w:t>
      </w:r>
    </w:p>
    <w:p w14:paraId="7AB6C9F3" w14:textId="33A9AAB0" w:rsidR="00B0682A" w:rsidRPr="00154986" w:rsidRDefault="00003669" w:rsidP="00B0682A">
      <w:pPr>
        <w:rPr>
          <w:rFonts w:ascii="Courier New" w:hAnsi="Courier New" w:cs="Courier New"/>
          <w:sz w:val="18"/>
          <w:szCs w:val="18"/>
        </w:rPr>
      </w:pPr>
      <w:r w:rsidRPr="00154986">
        <w:rPr>
          <w:rFonts w:ascii="Courier New" w:hAnsi="Courier New" w:cs="Courier New"/>
          <w:sz w:val="18"/>
          <w:szCs w:val="18"/>
        </w:rPr>
        <w:tab/>
      </w:r>
      <w:r w:rsidR="00B0682A" w:rsidRPr="00154986">
        <w:rPr>
          <w:rFonts w:ascii="Courier New" w:hAnsi="Courier New" w:cs="Courier New"/>
          <w:sz w:val="18"/>
          <w:szCs w:val="18"/>
        </w:rPr>
        <w:t>id = row.id</w:t>
      </w:r>
    </w:p>
    <w:p w14:paraId="516E6AE9" w14:textId="741FECE2" w:rsidR="00B0682A" w:rsidRPr="00154986" w:rsidRDefault="00003669" w:rsidP="00B0682A">
      <w:pPr>
        <w:rPr>
          <w:rFonts w:ascii="Courier New" w:hAnsi="Courier New" w:cs="Courier New"/>
          <w:sz w:val="18"/>
          <w:szCs w:val="18"/>
        </w:rPr>
      </w:pPr>
      <w:r w:rsidRPr="00154986">
        <w:rPr>
          <w:rFonts w:ascii="Courier New" w:hAnsi="Courier New" w:cs="Courier New"/>
          <w:sz w:val="18"/>
          <w:szCs w:val="18"/>
        </w:rPr>
        <w:tab/>
      </w:r>
      <w:r w:rsidR="00B0682A" w:rsidRPr="00154986">
        <w:rPr>
          <w:rFonts w:ascii="Courier New" w:hAnsi="Courier New" w:cs="Courier New"/>
          <w:sz w:val="18"/>
          <w:szCs w:val="18"/>
        </w:rPr>
        <w:t>title_name = session.execute(value_select_statement, (id, 'title'))[0]</w:t>
      </w:r>
    </w:p>
    <w:p w14:paraId="086B7782" w14:textId="77777777" w:rsidR="00003669" w:rsidRPr="00154986" w:rsidRDefault="00003669" w:rsidP="00B0682A">
      <w:pPr>
        <w:rPr>
          <w:rFonts w:ascii="Courier New" w:hAnsi="Courier New" w:cs="Courier New"/>
          <w:sz w:val="18"/>
          <w:szCs w:val="18"/>
        </w:rPr>
      </w:pPr>
      <w:r w:rsidRPr="00154986">
        <w:rPr>
          <w:rFonts w:ascii="Courier New" w:hAnsi="Courier New" w:cs="Courier New"/>
          <w:sz w:val="18"/>
          <w:szCs w:val="18"/>
        </w:rPr>
        <w:tab/>
      </w:r>
      <w:r w:rsidR="00B0682A" w:rsidRPr="00154986">
        <w:rPr>
          <w:rFonts w:ascii="Courier New" w:hAnsi="Courier New" w:cs="Courier New"/>
          <w:sz w:val="18"/>
          <w:szCs w:val="18"/>
        </w:rPr>
        <w:t xml:space="preserve">author_name = session.execute(value_select_statement, (id, </w:t>
      </w:r>
    </w:p>
    <w:p w14:paraId="14083B66" w14:textId="7B2C95EF" w:rsidR="00B0682A" w:rsidRPr="00154986" w:rsidRDefault="00003669" w:rsidP="00B0682A">
      <w:pPr>
        <w:rPr>
          <w:rFonts w:ascii="Courier New" w:hAnsi="Courier New" w:cs="Courier New"/>
          <w:sz w:val="18"/>
          <w:szCs w:val="18"/>
        </w:rPr>
      </w:pPr>
      <w:r w:rsidRPr="00154986">
        <w:rPr>
          <w:rFonts w:ascii="Courier New" w:hAnsi="Courier New" w:cs="Courier New"/>
          <w:sz w:val="18"/>
          <w:szCs w:val="18"/>
        </w:rPr>
        <w:t xml:space="preserve">                                                               </w:t>
      </w:r>
      <w:r w:rsidR="00B0682A" w:rsidRPr="00154986">
        <w:rPr>
          <w:rFonts w:ascii="Courier New" w:hAnsi="Courier New" w:cs="Courier New"/>
          <w:sz w:val="18"/>
          <w:szCs w:val="18"/>
        </w:rPr>
        <w:t xml:space="preserve">'author'))[0]  </w:t>
      </w:r>
    </w:p>
    <w:p w14:paraId="1ADB67DD" w14:textId="7880FD1D" w:rsidR="00B0682A" w:rsidRPr="00154986" w:rsidRDefault="00B0682A" w:rsidP="00B0682A">
      <w:pPr>
        <w:rPr>
          <w:rFonts w:ascii="Courier New" w:hAnsi="Courier New" w:cs="Courier New"/>
          <w:sz w:val="18"/>
          <w:szCs w:val="18"/>
        </w:rPr>
      </w:pPr>
      <w:r w:rsidRPr="00154986">
        <w:rPr>
          <w:rFonts w:ascii="Courier New" w:hAnsi="Courier New" w:cs="Courier New"/>
          <w:sz w:val="18"/>
          <w:szCs w:val="18"/>
        </w:rPr>
        <w:t>inner_dict = {'title': title_name.value, 'author': author_name.value}</w:t>
      </w:r>
    </w:p>
    <w:p w14:paraId="0989F268" w14:textId="077B3527" w:rsidR="00D50DB9" w:rsidRPr="00154986" w:rsidRDefault="00B0682A" w:rsidP="00B0682A">
      <w:pPr>
        <w:rPr>
          <w:rFonts w:ascii="Courier New" w:hAnsi="Courier New" w:cs="Courier New"/>
          <w:sz w:val="18"/>
          <w:szCs w:val="18"/>
        </w:rPr>
      </w:pPr>
      <w:r w:rsidRPr="00154986">
        <w:rPr>
          <w:rFonts w:ascii="Courier New" w:hAnsi="Courier New" w:cs="Courier New"/>
          <w:sz w:val="18"/>
          <w:szCs w:val="18"/>
        </w:rPr>
        <w:t>result_dict[str(id)] = inner_dict</w:t>
      </w:r>
    </w:p>
    <w:p w14:paraId="1CB2D723" w14:textId="77777777" w:rsidR="00003669" w:rsidRPr="00D50DB9" w:rsidRDefault="00003669" w:rsidP="00B0682A">
      <w:pPr>
        <w:rPr>
          <w:rFonts w:ascii="Times New Roman" w:hAnsi="Times New Roman" w:cs="Times New Roman"/>
          <w:b/>
          <w:u w:val="single"/>
        </w:rPr>
      </w:pPr>
    </w:p>
    <w:p w14:paraId="30313C28" w14:textId="1496D1A3" w:rsidR="00000085" w:rsidRPr="00154986" w:rsidRDefault="005C17E7" w:rsidP="00154986">
      <w:pPr>
        <w:pStyle w:val="ListParagraph"/>
        <w:numPr>
          <w:ilvl w:val="2"/>
          <w:numId w:val="51"/>
        </w:numPr>
        <w:spacing w:before="120"/>
        <w:rPr>
          <w:rFonts w:ascii="Times New Roman" w:hAnsi="Times New Roman" w:cs="Times New Roman"/>
          <w:i/>
          <w:sz w:val="22"/>
          <w:szCs w:val="22"/>
        </w:rPr>
      </w:pPr>
      <w:r w:rsidRPr="00154986">
        <w:rPr>
          <w:rFonts w:ascii="Times New Roman" w:hAnsi="Times New Roman" w:cs="Times New Roman"/>
          <w:i/>
          <w:sz w:val="22"/>
          <w:szCs w:val="22"/>
        </w:rPr>
        <w:t xml:space="preserve">For the ReL </w:t>
      </w:r>
      <w:r w:rsidR="009B2287">
        <w:rPr>
          <w:rFonts w:ascii="Times New Roman" w:hAnsi="Times New Roman" w:cs="Times New Roman"/>
          <w:i/>
          <w:sz w:val="22"/>
          <w:szCs w:val="22"/>
        </w:rPr>
        <w:t>A</w:t>
      </w:r>
      <w:r w:rsidRPr="00154986">
        <w:rPr>
          <w:rFonts w:ascii="Times New Roman" w:hAnsi="Times New Roman" w:cs="Times New Roman"/>
          <w:i/>
          <w:sz w:val="22"/>
          <w:szCs w:val="22"/>
        </w:rPr>
        <w:t>pplication</w:t>
      </w:r>
      <w:r w:rsidR="00F31C25" w:rsidRPr="00154986">
        <w:rPr>
          <w:rFonts w:ascii="Times New Roman" w:hAnsi="Times New Roman" w:cs="Times New Roman"/>
          <w:i/>
          <w:sz w:val="22"/>
          <w:szCs w:val="22"/>
        </w:rPr>
        <w:t xml:space="preserve"> </w:t>
      </w:r>
    </w:p>
    <w:p w14:paraId="6BDD9814" w14:textId="77777777" w:rsidR="00000085" w:rsidRPr="001151B6" w:rsidRDefault="00000085" w:rsidP="00000085">
      <w:pPr>
        <w:rPr>
          <w:rFonts w:ascii="Times New Roman" w:hAnsi="Times New Roman" w:cs="Times New Roman"/>
        </w:rPr>
      </w:pPr>
    </w:p>
    <w:p w14:paraId="2F203765" w14:textId="03738344" w:rsidR="00000085" w:rsidRPr="00154986" w:rsidRDefault="00000085" w:rsidP="00000085">
      <w:pPr>
        <w:rPr>
          <w:rFonts w:ascii="Times New Roman" w:hAnsi="Times New Roman" w:cs="Times New Roman"/>
          <w:sz w:val="18"/>
          <w:szCs w:val="18"/>
        </w:rPr>
      </w:pPr>
      <w:r w:rsidRPr="00154986">
        <w:rPr>
          <w:rFonts w:ascii="Times New Roman" w:hAnsi="Times New Roman" w:cs="Times New Roman"/>
          <w:sz w:val="18"/>
          <w:szCs w:val="18"/>
        </w:rPr>
        <w:t xml:space="preserve">The </w:t>
      </w:r>
      <w:r w:rsidR="0012589E" w:rsidRPr="00154986">
        <w:rPr>
          <w:rFonts w:ascii="Times New Roman" w:hAnsi="Times New Roman" w:cs="Times New Roman"/>
          <w:sz w:val="18"/>
          <w:szCs w:val="18"/>
        </w:rPr>
        <w:t xml:space="preserve">ReL </w:t>
      </w:r>
      <w:r w:rsidRPr="00154986">
        <w:rPr>
          <w:rFonts w:ascii="Times New Roman" w:hAnsi="Times New Roman" w:cs="Times New Roman"/>
          <w:sz w:val="18"/>
          <w:szCs w:val="18"/>
        </w:rPr>
        <w:t>search is done using standard S</w:t>
      </w:r>
      <w:r w:rsidR="001B0867" w:rsidRPr="00154986">
        <w:rPr>
          <w:rFonts w:ascii="Times New Roman" w:hAnsi="Times New Roman" w:cs="Times New Roman"/>
          <w:sz w:val="18"/>
          <w:szCs w:val="18"/>
        </w:rPr>
        <w:t>QL select statements as follows:</w:t>
      </w:r>
    </w:p>
    <w:p w14:paraId="3C5683A0" w14:textId="77777777" w:rsidR="00000085" w:rsidRPr="00154986" w:rsidRDefault="00000085" w:rsidP="00000085">
      <w:pPr>
        <w:rPr>
          <w:sz w:val="18"/>
          <w:szCs w:val="18"/>
        </w:rPr>
      </w:pPr>
    </w:p>
    <w:p w14:paraId="4B607B5C" w14:textId="77777777" w:rsidR="00F31C25"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query = request.form['query']</w:t>
      </w:r>
    </w:p>
    <w:p w14:paraId="4F69436D" w14:textId="77777777" w:rsidR="00F31C25"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w:t>
      </w:r>
    </w:p>
    <w:p w14:paraId="360518D6" w14:textId="27DC3400" w:rsidR="00A24D74" w:rsidRPr="00154986" w:rsidRDefault="00A24D74" w:rsidP="00F31C25">
      <w:pPr>
        <w:rPr>
          <w:rFonts w:ascii="Courier New" w:hAnsi="Courier New" w:cs="Courier New"/>
          <w:sz w:val="18"/>
          <w:szCs w:val="18"/>
        </w:rPr>
      </w:pPr>
      <w:r w:rsidRPr="00154986">
        <w:rPr>
          <w:rFonts w:ascii="Courier New" w:hAnsi="Courier New" w:cs="Courier New"/>
          <w:sz w:val="18"/>
          <w:szCs w:val="18"/>
        </w:rPr>
        <w:t xml:space="preserve">        titles = SQL on conn "</w:t>
      </w:r>
      <w:r w:rsidR="00F31C25" w:rsidRPr="00154986">
        <w:rPr>
          <w:rFonts w:ascii="Courier New" w:hAnsi="Courier New" w:cs="Courier New"/>
          <w:sz w:val="18"/>
          <w:szCs w:val="18"/>
        </w:rPr>
        <w:t xml:space="preserve">select title, author from books where title </w:t>
      </w:r>
    </w:p>
    <w:p w14:paraId="144C7F9F" w14:textId="0929C674" w:rsidR="00F31C25" w:rsidRPr="00154986" w:rsidRDefault="00A24D74" w:rsidP="00F31C25">
      <w:pPr>
        <w:rPr>
          <w:rFonts w:ascii="Courier New" w:hAnsi="Courier New" w:cs="Courier New"/>
          <w:sz w:val="18"/>
          <w:szCs w:val="18"/>
        </w:rPr>
      </w:pPr>
      <w:r w:rsidRPr="00154986">
        <w:rPr>
          <w:rFonts w:ascii="Courier New" w:hAnsi="Courier New" w:cs="Courier New"/>
          <w:sz w:val="18"/>
          <w:szCs w:val="18"/>
        </w:rPr>
        <w:t xml:space="preserve">                                                                = '"query"'"</w:t>
      </w:r>
    </w:p>
    <w:p w14:paraId="2E4BE8BE" w14:textId="77777777" w:rsidR="00A24D74"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authors = SQL on conn """select title, author from books where </w:t>
      </w:r>
      <w:r w:rsidR="00A24D74" w:rsidRPr="00154986">
        <w:rPr>
          <w:rFonts w:ascii="Courier New" w:hAnsi="Courier New" w:cs="Courier New"/>
          <w:sz w:val="18"/>
          <w:szCs w:val="18"/>
        </w:rPr>
        <w:t xml:space="preserve"> </w:t>
      </w:r>
    </w:p>
    <w:p w14:paraId="55C8B421" w14:textId="0CBBA9A7" w:rsidR="00F31C25" w:rsidRPr="00154986" w:rsidRDefault="00A24D74" w:rsidP="00F31C25">
      <w:pPr>
        <w:rPr>
          <w:rFonts w:ascii="Courier New" w:hAnsi="Courier New" w:cs="Courier New"/>
          <w:sz w:val="18"/>
          <w:szCs w:val="18"/>
        </w:rPr>
      </w:pPr>
      <w:r w:rsidRPr="00154986">
        <w:rPr>
          <w:rFonts w:ascii="Courier New" w:hAnsi="Courier New" w:cs="Courier New"/>
          <w:sz w:val="18"/>
          <w:szCs w:val="18"/>
        </w:rPr>
        <w:t xml:space="preserve">                                                   </w:t>
      </w:r>
      <w:r w:rsidR="005D14E1" w:rsidRPr="00154986">
        <w:rPr>
          <w:rFonts w:ascii="Courier New" w:hAnsi="Courier New" w:cs="Courier New"/>
          <w:sz w:val="18"/>
          <w:szCs w:val="18"/>
        </w:rPr>
        <w:t xml:space="preserve">      </w:t>
      </w:r>
      <w:r w:rsidRPr="00154986">
        <w:rPr>
          <w:rFonts w:ascii="Courier New" w:hAnsi="Courier New" w:cs="Courier New"/>
          <w:sz w:val="18"/>
          <w:szCs w:val="18"/>
        </w:rPr>
        <w:t>author = '"query"'"</w:t>
      </w:r>
    </w:p>
    <w:p w14:paraId="0FB326C4" w14:textId="77777777" w:rsidR="00F31C25"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result_dict = {}</w:t>
      </w:r>
    </w:p>
    <w:p w14:paraId="66E2D955" w14:textId="77777777" w:rsidR="00F31C25"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num = 0</w:t>
      </w:r>
    </w:p>
    <w:p w14:paraId="27B8918F" w14:textId="77777777" w:rsidR="00F31C25"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for j in titles :</w:t>
      </w:r>
    </w:p>
    <w:p w14:paraId="5527906C" w14:textId="77777777" w:rsidR="00A24D74"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result_dict.update({'Key' + str(num) : {'title' : j[0], 'author' </w:t>
      </w:r>
    </w:p>
    <w:p w14:paraId="6EB4E234" w14:textId="45633ECC" w:rsidR="00F31C25" w:rsidRPr="00154986" w:rsidRDefault="00A24D74" w:rsidP="00F31C25">
      <w:pPr>
        <w:rPr>
          <w:rFonts w:ascii="Courier New" w:hAnsi="Courier New" w:cs="Courier New"/>
          <w:sz w:val="18"/>
          <w:szCs w:val="18"/>
        </w:rPr>
      </w:pPr>
      <w:r w:rsidRPr="00154986">
        <w:rPr>
          <w:rFonts w:ascii="Courier New" w:hAnsi="Courier New" w:cs="Courier New"/>
          <w:sz w:val="18"/>
          <w:szCs w:val="18"/>
        </w:rPr>
        <w:t xml:space="preserve">                                                                   </w:t>
      </w:r>
      <w:r w:rsidR="00F31C25" w:rsidRPr="00154986">
        <w:rPr>
          <w:rFonts w:ascii="Courier New" w:hAnsi="Courier New" w:cs="Courier New"/>
          <w:sz w:val="18"/>
          <w:szCs w:val="18"/>
        </w:rPr>
        <w:t>: j[1]}})</w:t>
      </w:r>
    </w:p>
    <w:p w14:paraId="2C56DB21" w14:textId="77777777" w:rsidR="00F31C25"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num += 1</w:t>
      </w:r>
    </w:p>
    <w:p w14:paraId="1B214CBE" w14:textId="77777777" w:rsidR="00F31C25"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num = 0</w:t>
      </w:r>
    </w:p>
    <w:p w14:paraId="6789E100" w14:textId="77777777" w:rsidR="00F31C25"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for j in authors :</w:t>
      </w:r>
    </w:p>
    <w:p w14:paraId="0B6CFF24" w14:textId="77777777" w:rsidR="00A24D74"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result_dict.update({'Key' + str(num) : {'title' : j[0], 'author' </w:t>
      </w:r>
    </w:p>
    <w:p w14:paraId="2F899DE2" w14:textId="50B4B86C" w:rsidR="00F31C25" w:rsidRPr="00154986" w:rsidRDefault="00A24D74" w:rsidP="00F31C25">
      <w:pPr>
        <w:rPr>
          <w:rFonts w:ascii="Courier New" w:hAnsi="Courier New" w:cs="Courier New"/>
          <w:sz w:val="18"/>
          <w:szCs w:val="18"/>
        </w:rPr>
      </w:pPr>
      <w:r w:rsidRPr="00154986">
        <w:rPr>
          <w:rFonts w:ascii="Courier New" w:hAnsi="Courier New" w:cs="Courier New"/>
          <w:sz w:val="18"/>
          <w:szCs w:val="18"/>
        </w:rPr>
        <w:t xml:space="preserve">                                                                   </w:t>
      </w:r>
      <w:r w:rsidR="00F31C25" w:rsidRPr="00154986">
        <w:rPr>
          <w:rFonts w:ascii="Courier New" w:hAnsi="Courier New" w:cs="Courier New"/>
          <w:sz w:val="18"/>
          <w:szCs w:val="18"/>
        </w:rPr>
        <w:t>: j[1]}})</w:t>
      </w:r>
    </w:p>
    <w:p w14:paraId="4D7ABB9F" w14:textId="77777777" w:rsidR="00F31C25"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num += 1</w:t>
      </w:r>
    </w:p>
    <w:p w14:paraId="787C9867" w14:textId="77777777" w:rsidR="00F31C25" w:rsidRPr="00154986" w:rsidRDefault="00F31C25" w:rsidP="00F31C25">
      <w:pPr>
        <w:rPr>
          <w:rFonts w:ascii="Courier New" w:hAnsi="Courier New" w:cs="Courier New"/>
          <w:sz w:val="18"/>
          <w:szCs w:val="18"/>
        </w:rPr>
      </w:pPr>
    </w:p>
    <w:p w14:paraId="5EEF98DC" w14:textId="77777777" w:rsidR="00F31C25"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no_results = result_dict == 0</w:t>
      </w:r>
    </w:p>
    <w:p w14:paraId="4013F11C" w14:textId="77777777" w:rsidR="00A24D74" w:rsidRPr="00154986" w:rsidRDefault="00F31C25" w:rsidP="00F31C25">
      <w:pPr>
        <w:rPr>
          <w:rFonts w:ascii="Courier New" w:hAnsi="Courier New" w:cs="Courier New"/>
          <w:sz w:val="18"/>
          <w:szCs w:val="18"/>
        </w:rPr>
      </w:pPr>
      <w:r w:rsidRPr="00154986">
        <w:rPr>
          <w:rFonts w:ascii="Courier New" w:hAnsi="Courier New" w:cs="Courier New"/>
          <w:sz w:val="18"/>
          <w:szCs w:val="18"/>
        </w:rPr>
        <w:t xml:space="preserve">        return render_template('search.html', posting=True, query=query, </w:t>
      </w:r>
    </w:p>
    <w:p w14:paraId="62D424F1" w14:textId="4DA4D065" w:rsidR="008051D8" w:rsidRPr="00154986" w:rsidRDefault="00A24D74" w:rsidP="00F31C25">
      <w:pPr>
        <w:rPr>
          <w:sz w:val="18"/>
          <w:szCs w:val="18"/>
        </w:rPr>
      </w:pPr>
      <w:r w:rsidRPr="00154986">
        <w:rPr>
          <w:rFonts w:ascii="Courier New" w:hAnsi="Courier New" w:cs="Courier New"/>
          <w:sz w:val="18"/>
          <w:szCs w:val="18"/>
        </w:rPr>
        <w:t xml:space="preserve">                                 </w:t>
      </w:r>
      <w:r w:rsidR="00F31C25" w:rsidRPr="00154986">
        <w:rPr>
          <w:rFonts w:ascii="Courier New" w:hAnsi="Courier New" w:cs="Courier New"/>
          <w:sz w:val="18"/>
          <w:szCs w:val="18"/>
        </w:rPr>
        <w:t>no_results=no_results, results=result_dict)</w:t>
      </w:r>
    </w:p>
    <w:p w14:paraId="1D36CEFF" w14:textId="77777777" w:rsidR="00F31C25" w:rsidRPr="00154986" w:rsidRDefault="00F31C25" w:rsidP="00FC4134">
      <w:pPr>
        <w:rPr>
          <w:rFonts w:ascii="Times New Roman" w:hAnsi="Times New Roman" w:cs="Times New Roman"/>
          <w:sz w:val="18"/>
          <w:szCs w:val="18"/>
        </w:rPr>
      </w:pPr>
    </w:p>
    <w:p w14:paraId="5C6E6B5C" w14:textId="082C8116" w:rsidR="00FC4134" w:rsidRPr="00154986" w:rsidRDefault="00FC4134" w:rsidP="00FC4134">
      <w:pPr>
        <w:rPr>
          <w:rFonts w:ascii="Times New Roman" w:hAnsi="Times New Roman" w:cs="Times New Roman"/>
          <w:sz w:val="18"/>
          <w:szCs w:val="18"/>
        </w:rPr>
      </w:pPr>
      <w:r w:rsidRPr="00154986">
        <w:rPr>
          <w:rFonts w:ascii="Times New Roman" w:hAnsi="Times New Roman" w:cs="Times New Roman"/>
          <w:sz w:val="18"/>
          <w:szCs w:val="18"/>
        </w:rPr>
        <w:t>Behind the scenes, ReL converts the SQL select</w:t>
      </w:r>
      <w:r w:rsidR="00E000DF" w:rsidRPr="00154986">
        <w:rPr>
          <w:rFonts w:ascii="Times New Roman" w:hAnsi="Times New Roman" w:cs="Times New Roman"/>
          <w:sz w:val="18"/>
          <w:szCs w:val="18"/>
        </w:rPr>
        <w:t xml:space="preserve"> statements</w:t>
      </w:r>
      <w:r w:rsidRPr="00154986">
        <w:rPr>
          <w:rFonts w:ascii="Times New Roman" w:hAnsi="Times New Roman" w:cs="Times New Roman"/>
          <w:sz w:val="18"/>
          <w:szCs w:val="18"/>
        </w:rPr>
        <w:t xml:space="preserve"> </w:t>
      </w:r>
      <w:r w:rsidR="000229CB" w:rsidRPr="00154986">
        <w:rPr>
          <w:rFonts w:ascii="Times New Roman" w:hAnsi="Times New Roman" w:cs="Times New Roman"/>
          <w:sz w:val="18"/>
          <w:szCs w:val="18"/>
        </w:rPr>
        <w:t>into SPARQL statements</w:t>
      </w:r>
      <w:r w:rsidR="00E000DF" w:rsidRPr="00154986">
        <w:rPr>
          <w:rFonts w:ascii="Times New Roman" w:hAnsi="Times New Roman" w:cs="Times New Roman"/>
          <w:sz w:val="18"/>
          <w:szCs w:val="18"/>
        </w:rPr>
        <w:t xml:space="preserve">, as </w:t>
      </w:r>
      <w:r w:rsidR="00E545FA" w:rsidRPr="00154986">
        <w:rPr>
          <w:rFonts w:ascii="Times New Roman" w:hAnsi="Times New Roman" w:cs="Times New Roman"/>
          <w:sz w:val="18"/>
          <w:szCs w:val="18"/>
        </w:rPr>
        <w:t>shown below</w:t>
      </w:r>
      <w:ins w:id="201" w:author="Prado Juliette-B44664" w:date="2015-03-02T11:11:00Z">
        <w:r w:rsidR="004A5F1F">
          <w:rPr>
            <w:rFonts w:ascii="Times New Roman" w:hAnsi="Times New Roman" w:cs="Times New Roman"/>
            <w:sz w:val="18"/>
            <w:szCs w:val="18"/>
          </w:rPr>
          <w:t>:</w:t>
        </w:r>
      </w:ins>
      <w:r w:rsidR="00CB42C1" w:rsidRPr="00154986">
        <w:rPr>
          <w:rStyle w:val="FootnoteReference"/>
          <w:rFonts w:ascii="Times New Roman" w:hAnsi="Times New Roman" w:cs="Times New Roman"/>
          <w:sz w:val="18"/>
          <w:szCs w:val="18"/>
        </w:rPr>
        <w:footnoteReference w:id="11"/>
      </w:r>
      <w:r w:rsidR="00412A9B" w:rsidRPr="00154986">
        <w:rPr>
          <w:rFonts w:ascii="Times New Roman" w:hAnsi="Times New Roman" w:cs="Times New Roman"/>
          <w:sz w:val="18"/>
          <w:szCs w:val="18"/>
          <w:vertAlign w:val="superscript"/>
        </w:rPr>
        <w:t>,</w:t>
      </w:r>
      <w:ins w:id="204" w:author="Prado Juliette-B44664" w:date="2015-03-02T10:15:00Z">
        <w:r w:rsidR="004925B8">
          <w:rPr>
            <w:rFonts w:ascii="Times New Roman" w:hAnsi="Times New Roman" w:cs="Times New Roman"/>
            <w:sz w:val="18"/>
            <w:szCs w:val="18"/>
            <w:vertAlign w:val="superscript"/>
          </w:rPr>
          <w:t xml:space="preserve"> </w:t>
        </w:r>
      </w:ins>
      <w:r w:rsidR="00412A9B" w:rsidRPr="00154986">
        <w:rPr>
          <w:rStyle w:val="FootnoteReference"/>
          <w:rFonts w:ascii="Times New Roman" w:hAnsi="Times New Roman" w:cs="Times New Roman"/>
          <w:sz w:val="18"/>
          <w:szCs w:val="18"/>
        </w:rPr>
        <w:footnoteReference w:id="12"/>
      </w:r>
    </w:p>
    <w:p w14:paraId="13198962" w14:textId="77777777" w:rsidR="00FC4134" w:rsidRPr="00154986" w:rsidRDefault="00FC4134" w:rsidP="00FC4134">
      <w:pPr>
        <w:rPr>
          <w:sz w:val="18"/>
          <w:szCs w:val="18"/>
        </w:rPr>
      </w:pPr>
    </w:p>
    <w:p w14:paraId="716DDFD1"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SELECT v1 "title", v2 "author"</w:t>
      </w:r>
    </w:p>
    <w:p w14:paraId="1F305535"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 xml:space="preserve"> FROM TABLE(SEM_MATCH('SELECT * WHERE {</w:t>
      </w:r>
    </w:p>
    <w:p w14:paraId="1C418489"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ab/>
        <w:t>?s1 rdf:type :books .</w:t>
      </w:r>
    </w:p>
    <w:p w14:paraId="18862AAD"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ab/>
        <w:t>OPTIONAL { ?s1 :title ?v1 }</w:t>
      </w:r>
    </w:p>
    <w:p w14:paraId="6E1FFD72"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ab/>
        <w:t>OPTIONAL { ?s1 :author ?v2 }</w:t>
      </w:r>
    </w:p>
    <w:p w14:paraId="5C4AED02"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ab/>
      </w:r>
      <w:r w:rsidRPr="00154986">
        <w:rPr>
          <w:rFonts w:ascii="Courier New" w:hAnsi="Courier New" w:cs="Courier New"/>
          <w:b/>
          <w:sz w:val="18"/>
          <w:szCs w:val="18"/>
        </w:rPr>
        <w:t>?s1 :title ?f1</w:t>
      </w:r>
      <w:r w:rsidRPr="00154986">
        <w:rPr>
          <w:rFonts w:ascii="Courier New" w:hAnsi="Courier New" w:cs="Courier New"/>
          <w:sz w:val="18"/>
          <w:szCs w:val="18"/>
        </w:rPr>
        <w:t xml:space="preserve"> .</w:t>
      </w:r>
    </w:p>
    <w:p w14:paraId="41734376"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ab/>
        <w:t>FILTER(?f1 = "Howard DeLong") }' ,</w:t>
      </w:r>
    </w:p>
    <w:p w14:paraId="7DEFE89F"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SEM_MODELS('FALL2014_CS347_PROF'), null,</w:t>
      </w:r>
    </w:p>
    <w:p w14:paraId="7E836678" w14:textId="77BC0508" w:rsidR="00256502" w:rsidRPr="006B1C6D" w:rsidRDefault="00F66144" w:rsidP="00F66144">
      <w:pPr>
        <w:rPr>
          <w:rFonts w:ascii="Courier New" w:hAnsi="Courier New" w:cs="Courier New"/>
          <w:sz w:val="22"/>
          <w:szCs w:val="22"/>
        </w:rPr>
      </w:pPr>
      <w:r w:rsidRPr="00154986">
        <w:rPr>
          <w:rFonts w:ascii="Courier New" w:hAnsi="Courier New" w:cs="Courier New"/>
          <w:sz w:val="18"/>
          <w:szCs w:val="18"/>
        </w:rPr>
        <w:t>SEM_ALIASES( SEM_ALIAS('', 'http://www.example.org/people.owl#')), null) )</w:t>
      </w:r>
    </w:p>
    <w:p w14:paraId="40592B24" w14:textId="77777777" w:rsidR="00F66144" w:rsidRPr="006B1C6D" w:rsidRDefault="00F66144" w:rsidP="00F66144">
      <w:pPr>
        <w:rPr>
          <w:rFonts w:ascii="Courier New" w:hAnsi="Courier New" w:cs="Courier New"/>
          <w:sz w:val="22"/>
          <w:szCs w:val="22"/>
        </w:rPr>
      </w:pPr>
    </w:p>
    <w:p w14:paraId="0E6A9BBA"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SELECT v1 "title", v2 "author"</w:t>
      </w:r>
    </w:p>
    <w:p w14:paraId="2AE4F408"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 xml:space="preserve"> FROM TABLE(SEM_MATCH('SELECT * WHERE {</w:t>
      </w:r>
    </w:p>
    <w:p w14:paraId="2C7298FF"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ab/>
        <w:t>?s1 rdf:type :books .</w:t>
      </w:r>
    </w:p>
    <w:p w14:paraId="43642A0E"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ab/>
        <w:t>OPTIONAL { ?s1 :title ?v1 }</w:t>
      </w:r>
    </w:p>
    <w:p w14:paraId="74AE367F"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ab/>
        <w:t>OPTIONAL { ?s1 :author ?v2 }</w:t>
      </w:r>
    </w:p>
    <w:p w14:paraId="5A6D970D"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ab/>
      </w:r>
      <w:r w:rsidRPr="00154986">
        <w:rPr>
          <w:rFonts w:ascii="Courier New" w:hAnsi="Courier New" w:cs="Courier New"/>
          <w:b/>
          <w:sz w:val="18"/>
          <w:szCs w:val="18"/>
        </w:rPr>
        <w:t>?s1 :author ?f1</w:t>
      </w:r>
      <w:r w:rsidRPr="00154986">
        <w:rPr>
          <w:rFonts w:ascii="Courier New" w:hAnsi="Courier New" w:cs="Courier New"/>
          <w:sz w:val="18"/>
          <w:szCs w:val="18"/>
        </w:rPr>
        <w:t xml:space="preserve"> .</w:t>
      </w:r>
    </w:p>
    <w:p w14:paraId="3948C3BC"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ab/>
        <w:t>FILTER(?f1 = "Howard DeLong") }' ,</w:t>
      </w:r>
    </w:p>
    <w:p w14:paraId="3789E05C" w14:textId="77777777" w:rsidR="00F66144" w:rsidRPr="00154986" w:rsidRDefault="00F66144" w:rsidP="00F66144">
      <w:pPr>
        <w:rPr>
          <w:rFonts w:ascii="Courier New" w:hAnsi="Courier New" w:cs="Courier New"/>
          <w:sz w:val="18"/>
          <w:szCs w:val="18"/>
        </w:rPr>
      </w:pPr>
      <w:r w:rsidRPr="00154986">
        <w:rPr>
          <w:rFonts w:ascii="Courier New" w:hAnsi="Courier New" w:cs="Courier New"/>
          <w:sz w:val="18"/>
          <w:szCs w:val="18"/>
        </w:rPr>
        <w:t>SEM_MODELS('FALL2014_CS347_PROF'), null,</w:t>
      </w:r>
    </w:p>
    <w:p w14:paraId="71044ACE" w14:textId="43FA137E" w:rsidR="00471A70" w:rsidRPr="00154986" w:rsidRDefault="00F66144" w:rsidP="00471A70">
      <w:pPr>
        <w:rPr>
          <w:rFonts w:ascii="Times New Roman" w:hAnsi="Times New Roman" w:cs="Times New Roman"/>
          <w:sz w:val="18"/>
          <w:szCs w:val="18"/>
        </w:rPr>
      </w:pPr>
      <w:r w:rsidRPr="00154986">
        <w:rPr>
          <w:rFonts w:ascii="Courier New" w:hAnsi="Courier New" w:cs="Courier New"/>
          <w:sz w:val="18"/>
          <w:szCs w:val="18"/>
        </w:rPr>
        <w:t>SEM_ALIASES( SEM_ALIAS('', 'http://www.example.org/people.owl#')), null) )</w:t>
      </w:r>
      <w:r w:rsidR="00471A70" w:rsidRPr="00154986">
        <w:rPr>
          <w:rFonts w:ascii="Times New Roman" w:hAnsi="Times New Roman" w:cs="Times New Roman"/>
          <w:sz w:val="18"/>
          <w:szCs w:val="18"/>
        </w:rPr>
        <w:t xml:space="preserve"> </w:t>
      </w:r>
    </w:p>
    <w:p w14:paraId="4CB6C54F" w14:textId="77777777" w:rsidR="00471A70" w:rsidRPr="001151B6" w:rsidRDefault="00471A70" w:rsidP="00471A70">
      <w:pPr>
        <w:rPr>
          <w:rFonts w:ascii="Times New Roman" w:hAnsi="Times New Roman" w:cs="Times New Roman"/>
        </w:rPr>
      </w:pPr>
    </w:p>
    <w:p w14:paraId="3371599D" w14:textId="282232EA" w:rsidR="0047226F" w:rsidRPr="00154986" w:rsidRDefault="00094B63" w:rsidP="00154986">
      <w:pPr>
        <w:spacing w:before="120"/>
        <w:rPr>
          <w:rFonts w:ascii="Times New Roman" w:hAnsi="Times New Roman" w:cs="Times New Roman"/>
          <w:b/>
        </w:rPr>
      </w:pPr>
      <w:r w:rsidRPr="00154986">
        <w:rPr>
          <w:rFonts w:ascii="Times New Roman" w:hAnsi="Times New Roman" w:cs="Times New Roman"/>
          <w:b/>
        </w:rPr>
        <w:t>2.3</w:t>
      </w:r>
      <w:r w:rsidR="00471A70" w:rsidRPr="00154986">
        <w:rPr>
          <w:rFonts w:ascii="Times New Roman" w:hAnsi="Times New Roman" w:cs="Times New Roman"/>
          <w:b/>
        </w:rPr>
        <w:t xml:space="preserve"> </w:t>
      </w:r>
      <w:r w:rsidR="000D5D71" w:rsidRPr="00154986">
        <w:rPr>
          <w:rFonts w:ascii="Times New Roman" w:hAnsi="Times New Roman" w:cs="Times New Roman"/>
          <w:b/>
        </w:rPr>
        <w:t>Updating</w:t>
      </w:r>
      <w:r w:rsidR="0047226F" w:rsidRPr="00154986">
        <w:rPr>
          <w:rFonts w:ascii="Times New Roman" w:hAnsi="Times New Roman" w:cs="Times New Roman"/>
          <w:b/>
        </w:rPr>
        <w:t xml:space="preserve"> the </w:t>
      </w:r>
      <w:r w:rsidR="009B2287">
        <w:rPr>
          <w:rFonts w:ascii="Times New Roman" w:hAnsi="Times New Roman" w:cs="Times New Roman"/>
          <w:b/>
        </w:rPr>
        <w:t>B</w:t>
      </w:r>
      <w:r w:rsidR="0047226F" w:rsidRPr="00154986">
        <w:rPr>
          <w:rFonts w:ascii="Times New Roman" w:hAnsi="Times New Roman" w:cs="Times New Roman"/>
          <w:b/>
        </w:rPr>
        <w:t xml:space="preserve">ook </w:t>
      </w:r>
      <w:r w:rsidR="009B2287">
        <w:rPr>
          <w:rFonts w:ascii="Times New Roman" w:hAnsi="Times New Roman" w:cs="Times New Roman"/>
          <w:b/>
        </w:rPr>
        <w:t>W</w:t>
      </w:r>
      <w:r w:rsidR="0047226F" w:rsidRPr="00154986">
        <w:rPr>
          <w:rFonts w:ascii="Times New Roman" w:hAnsi="Times New Roman" w:cs="Times New Roman"/>
          <w:b/>
        </w:rPr>
        <w:t xml:space="preserve">ebsite </w:t>
      </w:r>
      <w:r w:rsidR="009B2287">
        <w:rPr>
          <w:rFonts w:ascii="Times New Roman" w:hAnsi="Times New Roman" w:cs="Times New Roman"/>
          <w:b/>
        </w:rPr>
        <w:t>D</w:t>
      </w:r>
      <w:r w:rsidR="0047226F" w:rsidRPr="00154986">
        <w:rPr>
          <w:rFonts w:ascii="Times New Roman" w:hAnsi="Times New Roman" w:cs="Times New Roman"/>
          <w:b/>
        </w:rPr>
        <w:t>atabase</w:t>
      </w:r>
    </w:p>
    <w:p w14:paraId="1E8798CE" w14:textId="77777777" w:rsidR="0047226F" w:rsidRPr="001151B6" w:rsidRDefault="0047226F" w:rsidP="0047226F">
      <w:pPr>
        <w:rPr>
          <w:rFonts w:ascii="Times New Roman" w:hAnsi="Times New Roman" w:cs="Times New Roman"/>
          <w:b/>
        </w:rPr>
      </w:pPr>
    </w:p>
    <w:p w14:paraId="5F263801" w14:textId="6833456A" w:rsidR="006D2746" w:rsidRPr="00154986" w:rsidRDefault="00137AD4" w:rsidP="00137AD4">
      <w:pPr>
        <w:rPr>
          <w:sz w:val="18"/>
          <w:szCs w:val="18"/>
        </w:rPr>
      </w:pPr>
      <w:r w:rsidRPr="00154986">
        <w:rPr>
          <w:rFonts w:ascii="Times New Roman" w:eastAsia="Times New Roman" w:hAnsi="Times New Roman" w:cs="Times New Roman"/>
          <w:sz w:val="18"/>
          <w:szCs w:val="18"/>
        </w:rPr>
        <w:t xml:space="preserve">To update the information about an existing book in the database, enter the title or author into the search bar. </w:t>
      </w:r>
    </w:p>
    <w:p w14:paraId="280B27A5" w14:textId="77777777" w:rsidR="001B083A" w:rsidRDefault="001B083A" w:rsidP="001701CC">
      <w:pPr>
        <w:jc w:val="center"/>
      </w:pPr>
    </w:p>
    <w:p w14:paraId="28924868" w14:textId="4748C322" w:rsidR="00624006" w:rsidRDefault="00624006" w:rsidP="001701CC">
      <w:pPr>
        <w:jc w:val="center"/>
      </w:pPr>
      <w:r>
        <w:rPr>
          <w:noProof/>
        </w:rPr>
        <w:drawing>
          <wp:inline distT="0" distB="0" distL="0" distR="0" wp14:anchorId="3C5AFADD" wp14:editId="33193F51">
            <wp:extent cx="4025900" cy="1085106"/>
            <wp:effectExtent l="0" t="0" r="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5900" cy="1085106"/>
                    </a:xfrm>
                    <a:prstGeom prst="rect">
                      <a:avLst/>
                    </a:prstGeom>
                    <a:noFill/>
                    <a:ln>
                      <a:noFill/>
                    </a:ln>
                  </pic:spPr>
                </pic:pic>
              </a:graphicData>
            </a:graphic>
          </wp:inline>
        </w:drawing>
      </w:r>
    </w:p>
    <w:p w14:paraId="4EFC9AE4" w14:textId="268CAE33" w:rsidR="001B083A" w:rsidRDefault="001B083A" w:rsidP="001701CC">
      <w:pPr>
        <w:jc w:val="center"/>
      </w:pPr>
    </w:p>
    <w:p w14:paraId="7808277C" w14:textId="77777777" w:rsidR="001B083A" w:rsidRDefault="001B083A" w:rsidP="001701CC">
      <w:pPr>
        <w:jc w:val="center"/>
      </w:pPr>
    </w:p>
    <w:p w14:paraId="75CFD799" w14:textId="11FAE9E6" w:rsidR="007041B5" w:rsidRDefault="00137AD4" w:rsidP="001701CC">
      <w:pPr>
        <w:jc w:val="center"/>
        <w:rPr>
          <w:ins w:id="211" w:author="Prado Juliette-B44664" w:date="2015-03-02T10:17:00Z"/>
          <w:rFonts w:ascii="Times New Roman" w:hAnsi="Times New Roman" w:cs="Times New Roman"/>
          <w:b/>
          <w:sz w:val="18"/>
          <w:szCs w:val="18"/>
        </w:rPr>
      </w:pPr>
      <w:r w:rsidRPr="00E81CB0">
        <w:rPr>
          <w:rFonts w:ascii="Times New Roman" w:hAnsi="Times New Roman" w:cs="Times New Roman"/>
          <w:b/>
          <w:sz w:val="18"/>
          <w:szCs w:val="18"/>
        </w:rPr>
        <w:t xml:space="preserve">Figure </w:t>
      </w:r>
      <w:ins w:id="212" w:author="Prado Juliette-B44664" w:date="2015-03-02T12:49:00Z">
        <w:r w:rsidR="0018451B">
          <w:rPr>
            <w:rFonts w:ascii="Times New Roman" w:hAnsi="Times New Roman" w:cs="Times New Roman"/>
            <w:b/>
            <w:sz w:val="18"/>
            <w:szCs w:val="18"/>
          </w:rPr>
          <w:t>5</w:t>
        </w:r>
      </w:ins>
      <w:r w:rsidR="004A563C" w:rsidRPr="00E81CB0">
        <w:rPr>
          <w:rFonts w:ascii="Times New Roman" w:hAnsi="Times New Roman" w:cs="Times New Roman"/>
          <w:b/>
          <w:sz w:val="18"/>
          <w:szCs w:val="18"/>
        </w:rPr>
        <w:t xml:space="preserve"> </w:t>
      </w:r>
    </w:p>
    <w:p w14:paraId="3966C698" w14:textId="77777777" w:rsidR="007041B5" w:rsidRDefault="007041B5" w:rsidP="002257A8">
      <w:pPr>
        <w:rPr>
          <w:ins w:id="213" w:author="Prado Juliette-B44664" w:date="2015-03-02T10:18:00Z"/>
          <w:rFonts w:ascii="Times New Roman" w:hAnsi="Times New Roman" w:cs="Times New Roman"/>
          <w:sz w:val="18"/>
          <w:szCs w:val="18"/>
        </w:rPr>
      </w:pPr>
    </w:p>
    <w:p w14:paraId="6BDFBF0C" w14:textId="2E8D1519" w:rsidR="001B083A" w:rsidRPr="002257A8" w:rsidRDefault="004A563C" w:rsidP="002257A8">
      <w:pPr>
        <w:rPr>
          <w:rFonts w:ascii="Times New Roman" w:hAnsi="Times New Roman" w:cs="Times New Roman"/>
          <w:sz w:val="18"/>
          <w:szCs w:val="18"/>
        </w:rPr>
      </w:pPr>
      <w:r w:rsidRPr="002257A8">
        <w:rPr>
          <w:rFonts w:ascii="Times New Roman" w:hAnsi="Times New Roman" w:cs="Times New Roman"/>
          <w:sz w:val="18"/>
          <w:szCs w:val="18"/>
        </w:rPr>
        <w:t>Next, click</w:t>
      </w:r>
      <w:ins w:id="214" w:author="Prado Juliette-B44664" w:date="2015-03-02T10:18:00Z">
        <w:r w:rsidR="007041B5">
          <w:rPr>
            <w:rFonts w:ascii="Times New Roman" w:hAnsi="Times New Roman" w:cs="Times New Roman"/>
            <w:sz w:val="18"/>
            <w:szCs w:val="18"/>
          </w:rPr>
          <w:t xml:space="preserve"> </w:t>
        </w:r>
      </w:ins>
      <w:r w:rsidRPr="002257A8">
        <w:rPr>
          <w:rFonts w:ascii="Times New Roman" w:hAnsi="Times New Roman" w:cs="Times New Roman"/>
          <w:sz w:val="18"/>
          <w:szCs w:val="18"/>
        </w:rPr>
        <w:t>the link for the book.</w:t>
      </w:r>
    </w:p>
    <w:p w14:paraId="6E02435E" w14:textId="77777777" w:rsidR="001B083A" w:rsidRDefault="001B083A" w:rsidP="001701CC">
      <w:pPr>
        <w:jc w:val="center"/>
      </w:pPr>
    </w:p>
    <w:p w14:paraId="67DF5E21" w14:textId="7F307F63" w:rsidR="001B083A" w:rsidRDefault="001B083A" w:rsidP="001701CC">
      <w:pPr>
        <w:jc w:val="center"/>
      </w:pPr>
      <w:r>
        <w:rPr>
          <w:noProof/>
        </w:rPr>
        <w:drawing>
          <wp:inline distT="0" distB="0" distL="0" distR="0" wp14:anchorId="0DF8EAAE" wp14:editId="34970BCA">
            <wp:extent cx="1588168" cy="1563958"/>
            <wp:effectExtent l="0" t="0" r="12065" b="1143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8963" cy="1564741"/>
                    </a:xfrm>
                    <a:prstGeom prst="rect">
                      <a:avLst/>
                    </a:prstGeom>
                    <a:noFill/>
                    <a:ln>
                      <a:noFill/>
                    </a:ln>
                  </pic:spPr>
                </pic:pic>
              </a:graphicData>
            </a:graphic>
          </wp:inline>
        </w:drawing>
      </w:r>
    </w:p>
    <w:p w14:paraId="02940635" w14:textId="77777777" w:rsidR="001B083A" w:rsidRDefault="001B083A" w:rsidP="001701CC">
      <w:pPr>
        <w:jc w:val="center"/>
      </w:pPr>
    </w:p>
    <w:p w14:paraId="2781B67F" w14:textId="756F2397" w:rsidR="007041B5" w:rsidRDefault="00137AD4" w:rsidP="001701CC">
      <w:pPr>
        <w:jc w:val="center"/>
        <w:rPr>
          <w:ins w:id="215" w:author="Prado Juliette-B44664" w:date="2015-03-02T10:17:00Z"/>
          <w:rFonts w:ascii="Times New Roman" w:hAnsi="Times New Roman" w:cs="Times New Roman"/>
          <w:b/>
          <w:sz w:val="18"/>
          <w:szCs w:val="18"/>
        </w:rPr>
      </w:pPr>
      <w:r w:rsidRPr="00E81CB0">
        <w:rPr>
          <w:rFonts w:ascii="Times New Roman" w:hAnsi="Times New Roman" w:cs="Times New Roman"/>
          <w:b/>
          <w:sz w:val="18"/>
          <w:szCs w:val="18"/>
        </w:rPr>
        <w:t xml:space="preserve">Figure </w:t>
      </w:r>
      <w:ins w:id="216" w:author="Prado Juliette-B44664" w:date="2015-03-02T12:49:00Z">
        <w:r w:rsidR="0018451B">
          <w:rPr>
            <w:rFonts w:ascii="Times New Roman" w:hAnsi="Times New Roman" w:cs="Times New Roman"/>
            <w:b/>
            <w:sz w:val="18"/>
            <w:szCs w:val="18"/>
          </w:rPr>
          <w:t>6</w:t>
        </w:r>
      </w:ins>
      <w:r w:rsidR="00F311E6" w:rsidRPr="00E81CB0">
        <w:rPr>
          <w:rFonts w:ascii="Times New Roman" w:hAnsi="Times New Roman" w:cs="Times New Roman"/>
          <w:b/>
          <w:sz w:val="18"/>
          <w:szCs w:val="18"/>
        </w:rPr>
        <w:t xml:space="preserve"> </w:t>
      </w:r>
    </w:p>
    <w:p w14:paraId="0D0950A0" w14:textId="77777777" w:rsidR="007041B5" w:rsidRDefault="007041B5" w:rsidP="002257A8">
      <w:pPr>
        <w:rPr>
          <w:ins w:id="217" w:author="Prado Juliette-B44664" w:date="2015-03-02T10:18:00Z"/>
          <w:rFonts w:ascii="Times New Roman" w:hAnsi="Times New Roman" w:cs="Times New Roman"/>
          <w:sz w:val="18"/>
          <w:szCs w:val="18"/>
        </w:rPr>
      </w:pPr>
    </w:p>
    <w:p w14:paraId="03BEE1DF" w14:textId="7D4860C8" w:rsidR="001B083A" w:rsidRPr="002257A8" w:rsidRDefault="007041B5" w:rsidP="002257A8">
      <w:pPr>
        <w:rPr>
          <w:rFonts w:ascii="Times New Roman" w:hAnsi="Times New Roman" w:cs="Times New Roman"/>
          <w:sz w:val="18"/>
          <w:szCs w:val="18"/>
        </w:rPr>
      </w:pPr>
      <w:ins w:id="218" w:author="Prado Juliette-B44664" w:date="2015-03-02T10:19:00Z">
        <w:r>
          <w:rPr>
            <w:rFonts w:ascii="Times New Roman" w:hAnsi="Times New Roman" w:cs="Times New Roman"/>
            <w:sz w:val="18"/>
            <w:szCs w:val="18"/>
          </w:rPr>
          <w:t>Then</w:t>
        </w:r>
      </w:ins>
      <w:r w:rsidR="00F311E6" w:rsidRPr="002257A8">
        <w:rPr>
          <w:rFonts w:ascii="Times New Roman" w:hAnsi="Times New Roman" w:cs="Times New Roman"/>
          <w:sz w:val="18"/>
          <w:szCs w:val="18"/>
        </w:rPr>
        <w:t>, click Update.</w:t>
      </w:r>
    </w:p>
    <w:p w14:paraId="1E58A227" w14:textId="77777777" w:rsidR="001B083A" w:rsidRDefault="001B083A" w:rsidP="001701CC">
      <w:pPr>
        <w:jc w:val="center"/>
      </w:pPr>
    </w:p>
    <w:p w14:paraId="5305B8FE" w14:textId="77777777" w:rsidR="001B083A" w:rsidRDefault="001B083A" w:rsidP="001701CC">
      <w:pPr>
        <w:jc w:val="center"/>
      </w:pPr>
    </w:p>
    <w:p w14:paraId="01B12B12" w14:textId="29D310F2" w:rsidR="001B083A" w:rsidRDefault="00C768C3" w:rsidP="001701CC">
      <w:pPr>
        <w:jc w:val="center"/>
      </w:pPr>
      <w:r>
        <w:rPr>
          <w:noProof/>
        </w:rPr>
        <w:drawing>
          <wp:inline distT="0" distB="0" distL="0" distR="0" wp14:anchorId="6CB51311" wp14:editId="200A5116">
            <wp:extent cx="5287879" cy="2521373"/>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7879" cy="2521373"/>
                    </a:xfrm>
                    <a:prstGeom prst="rect">
                      <a:avLst/>
                    </a:prstGeom>
                    <a:noFill/>
                    <a:ln>
                      <a:noFill/>
                    </a:ln>
                  </pic:spPr>
                </pic:pic>
              </a:graphicData>
            </a:graphic>
          </wp:inline>
        </w:drawing>
      </w:r>
    </w:p>
    <w:p w14:paraId="5CE13A4D" w14:textId="1D96C15E" w:rsidR="0047226F" w:rsidRPr="006B1C6D" w:rsidRDefault="0047226F" w:rsidP="001701CC">
      <w:pPr>
        <w:jc w:val="center"/>
      </w:pPr>
    </w:p>
    <w:p w14:paraId="47867F67" w14:textId="77777777" w:rsidR="0047226F" w:rsidRPr="006B1C6D" w:rsidRDefault="0047226F" w:rsidP="0047226F"/>
    <w:p w14:paraId="3E91C2F9" w14:textId="5CB5D868" w:rsidR="007041B5" w:rsidRDefault="00137AD4" w:rsidP="0047226F">
      <w:pPr>
        <w:jc w:val="center"/>
        <w:rPr>
          <w:ins w:id="219" w:author="Prado Juliette-B44664" w:date="2015-03-02T10:17:00Z"/>
          <w:rFonts w:ascii="Times New Roman" w:hAnsi="Times New Roman" w:cs="Times New Roman"/>
          <w:b/>
          <w:sz w:val="18"/>
          <w:szCs w:val="18"/>
        </w:rPr>
      </w:pPr>
      <w:r w:rsidRPr="00E81CB0">
        <w:rPr>
          <w:rFonts w:ascii="Times New Roman" w:hAnsi="Times New Roman" w:cs="Times New Roman"/>
          <w:b/>
          <w:sz w:val="18"/>
          <w:szCs w:val="18"/>
        </w:rPr>
        <w:t xml:space="preserve">Figure </w:t>
      </w:r>
      <w:ins w:id="220" w:author="Prado Juliette-B44664" w:date="2015-03-02T12:50:00Z">
        <w:r w:rsidR="0018451B">
          <w:rPr>
            <w:rFonts w:ascii="Times New Roman" w:hAnsi="Times New Roman" w:cs="Times New Roman"/>
            <w:b/>
            <w:sz w:val="18"/>
            <w:szCs w:val="18"/>
          </w:rPr>
          <w:t>7</w:t>
        </w:r>
      </w:ins>
    </w:p>
    <w:p w14:paraId="3B74DB2E" w14:textId="77777777" w:rsidR="007041B5" w:rsidRDefault="007041B5" w:rsidP="002257A8">
      <w:pPr>
        <w:rPr>
          <w:ins w:id="221" w:author="Prado Juliette-B44664" w:date="2015-03-02T10:18:00Z"/>
          <w:rFonts w:ascii="Times New Roman" w:hAnsi="Times New Roman" w:cs="Times New Roman"/>
          <w:sz w:val="18"/>
          <w:szCs w:val="18"/>
        </w:rPr>
      </w:pPr>
    </w:p>
    <w:p w14:paraId="36D52BBE" w14:textId="6436A222" w:rsidR="00064D70" w:rsidRPr="002257A8" w:rsidRDefault="007041B5" w:rsidP="002257A8">
      <w:pPr>
        <w:rPr>
          <w:rFonts w:ascii="Times New Roman" w:hAnsi="Times New Roman" w:cs="Times New Roman"/>
          <w:sz w:val="18"/>
          <w:szCs w:val="18"/>
        </w:rPr>
      </w:pPr>
      <w:ins w:id="222" w:author="Prado Juliette-B44664" w:date="2015-03-02T10:19:00Z">
        <w:r>
          <w:rPr>
            <w:rFonts w:ascii="Times New Roman" w:hAnsi="Times New Roman" w:cs="Times New Roman"/>
            <w:sz w:val="18"/>
            <w:szCs w:val="18"/>
          </w:rPr>
          <w:t>E</w:t>
        </w:r>
      </w:ins>
      <w:r w:rsidR="00F311E6" w:rsidRPr="002257A8">
        <w:rPr>
          <w:rFonts w:ascii="Times New Roman" w:hAnsi="Times New Roman" w:cs="Times New Roman"/>
          <w:sz w:val="18"/>
          <w:szCs w:val="18"/>
        </w:rPr>
        <w:t>dit the information. I</w:t>
      </w:r>
      <w:ins w:id="223" w:author="Prado Juliette-B44664" w:date="2015-03-02T10:19:00Z">
        <w:r>
          <w:rPr>
            <w:rFonts w:ascii="Times New Roman" w:hAnsi="Times New Roman" w:cs="Times New Roman"/>
            <w:sz w:val="18"/>
            <w:szCs w:val="18"/>
          </w:rPr>
          <w:t>n</w:t>
        </w:r>
      </w:ins>
      <w:r w:rsidR="00F311E6" w:rsidRPr="002257A8">
        <w:rPr>
          <w:rFonts w:ascii="Times New Roman" w:hAnsi="Times New Roman" w:cs="Times New Roman"/>
          <w:sz w:val="18"/>
          <w:szCs w:val="18"/>
        </w:rPr>
        <w:t xml:space="preserve"> this case</w:t>
      </w:r>
      <w:ins w:id="224" w:author="Prado Juliette-B44664" w:date="2015-03-02T10:20:00Z">
        <w:r>
          <w:rPr>
            <w:rFonts w:ascii="Times New Roman" w:hAnsi="Times New Roman" w:cs="Times New Roman"/>
            <w:sz w:val="18"/>
            <w:szCs w:val="18"/>
          </w:rPr>
          <w:t>,</w:t>
        </w:r>
      </w:ins>
      <w:r w:rsidR="00F311E6" w:rsidRPr="002257A8">
        <w:rPr>
          <w:rFonts w:ascii="Times New Roman" w:hAnsi="Times New Roman" w:cs="Times New Roman"/>
          <w:sz w:val="18"/>
          <w:szCs w:val="18"/>
        </w:rPr>
        <w:t xml:space="preserve"> Math was changed to Mathematics, and a Date field was added.</w:t>
      </w:r>
      <w:ins w:id="225" w:author="Prado Juliette-B44664" w:date="2015-03-02T10:20:00Z">
        <w:r>
          <w:rPr>
            <w:rFonts w:ascii="Times New Roman" w:hAnsi="Times New Roman" w:cs="Times New Roman"/>
            <w:sz w:val="18"/>
            <w:szCs w:val="18"/>
          </w:rPr>
          <w:t xml:space="preserve"> Click the Submit button.</w:t>
        </w:r>
      </w:ins>
    </w:p>
    <w:p w14:paraId="11417142" w14:textId="2AFBE9D9" w:rsidR="00046EFC" w:rsidRDefault="00064D70" w:rsidP="0047226F">
      <w:pPr>
        <w:jc w:val="center"/>
      </w:pPr>
      <w:r>
        <w:t xml:space="preserve"> </w:t>
      </w:r>
    </w:p>
    <w:p w14:paraId="16A2B83C" w14:textId="7EE91EFA" w:rsidR="00046EFC" w:rsidRDefault="00046EFC" w:rsidP="0047226F">
      <w:pPr>
        <w:jc w:val="center"/>
      </w:pPr>
      <w:r>
        <w:rPr>
          <w:noProof/>
        </w:rPr>
        <w:drawing>
          <wp:inline distT="0" distB="0" distL="0" distR="0" wp14:anchorId="3A23C779" wp14:editId="6CB1339C">
            <wp:extent cx="1433146" cy="22860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3607" cy="2286735"/>
                    </a:xfrm>
                    <a:prstGeom prst="rect">
                      <a:avLst/>
                    </a:prstGeom>
                    <a:noFill/>
                    <a:ln>
                      <a:noFill/>
                    </a:ln>
                  </pic:spPr>
                </pic:pic>
              </a:graphicData>
            </a:graphic>
          </wp:inline>
        </w:drawing>
      </w:r>
    </w:p>
    <w:p w14:paraId="505650F5" w14:textId="77777777" w:rsidR="00046EFC" w:rsidRDefault="00046EFC" w:rsidP="0047226F">
      <w:pPr>
        <w:jc w:val="center"/>
      </w:pPr>
    </w:p>
    <w:p w14:paraId="32BBF694" w14:textId="1EF6E093" w:rsidR="007041B5" w:rsidRDefault="00137AD4" w:rsidP="0047226F">
      <w:pPr>
        <w:jc w:val="center"/>
        <w:rPr>
          <w:ins w:id="226" w:author="Prado Juliette-B44664" w:date="2015-03-02T10:18:00Z"/>
          <w:rFonts w:ascii="Times New Roman" w:hAnsi="Times New Roman" w:cs="Times New Roman"/>
          <w:b/>
          <w:sz w:val="18"/>
          <w:szCs w:val="18"/>
        </w:rPr>
      </w:pPr>
      <w:r w:rsidRPr="00E81CB0">
        <w:rPr>
          <w:rFonts w:ascii="Times New Roman" w:hAnsi="Times New Roman" w:cs="Times New Roman"/>
          <w:b/>
          <w:sz w:val="18"/>
          <w:szCs w:val="18"/>
        </w:rPr>
        <w:t xml:space="preserve">Figure </w:t>
      </w:r>
      <w:ins w:id="227" w:author="Prado Juliette-B44664" w:date="2015-03-02T12:50:00Z">
        <w:r w:rsidR="0018451B">
          <w:rPr>
            <w:rFonts w:ascii="Times New Roman" w:hAnsi="Times New Roman" w:cs="Times New Roman"/>
            <w:b/>
            <w:sz w:val="18"/>
            <w:szCs w:val="18"/>
          </w:rPr>
          <w:t>8</w:t>
        </w:r>
      </w:ins>
    </w:p>
    <w:p w14:paraId="49BB8F4A" w14:textId="77777777" w:rsidR="007041B5" w:rsidRDefault="007041B5" w:rsidP="002257A8">
      <w:pPr>
        <w:rPr>
          <w:ins w:id="228" w:author="Prado Juliette-B44664" w:date="2015-03-02T10:18:00Z"/>
          <w:rFonts w:ascii="Times New Roman" w:hAnsi="Times New Roman" w:cs="Times New Roman"/>
          <w:sz w:val="18"/>
          <w:szCs w:val="18"/>
        </w:rPr>
      </w:pPr>
    </w:p>
    <w:p w14:paraId="1A6CB5D3" w14:textId="52BA8E9B" w:rsidR="00046EFC" w:rsidRPr="002257A8" w:rsidRDefault="007041B5" w:rsidP="002257A8">
      <w:pPr>
        <w:rPr>
          <w:rFonts w:ascii="Times New Roman" w:hAnsi="Times New Roman" w:cs="Times New Roman"/>
          <w:sz w:val="18"/>
          <w:szCs w:val="18"/>
        </w:rPr>
      </w:pPr>
      <w:ins w:id="229" w:author="Prado Juliette-B44664" w:date="2015-03-02T10:20:00Z">
        <w:r>
          <w:rPr>
            <w:rFonts w:ascii="Times New Roman" w:hAnsi="Times New Roman" w:cs="Times New Roman"/>
            <w:sz w:val="18"/>
            <w:szCs w:val="18"/>
          </w:rPr>
          <w:t>The</w:t>
        </w:r>
      </w:ins>
      <w:r w:rsidR="00F311E6" w:rsidRPr="002257A8">
        <w:rPr>
          <w:rFonts w:ascii="Times New Roman" w:hAnsi="Times New Roman" w:cs="Times New Roman"/>
          <w:sz w:val="18"/>
          <w:szCs w:val="18"/>
        </w:rPr>
        <w:t xml:space="preserve"> updated information is displayed.</w:t>
      </w:r>
    </w:p>
    <w:p w14:paraId="5CC68F31" w14:textId="77777777" w:rsidR="0047226F" w:rsidRPr="006B1C6D" w:rsidRDefault="0047226F" w:rsidP="0047226F">
      <w:pPr>
        <w:jc w:val="center"/>
      </w:pPr>
    </w:p>
    <w:p w14:paraId="33CEF46F" w14:textId="6ECB3961" w:rsidR="00D64D85" w:rsidRPr="00154986" w:rsidRDefault="00D64D85" w:rsidP="00D64D85">
      <w:pPr>
        <w:rPr>
          <w:rFonts w:ascii="Times New Roman" w:hAnsi="Times New Roman" w:cs="Times New Roman"/>
          <w:sz w:val="18"/>
          <w:szCs w:val="18"/>
        </w:rPr>
      </w:pPr>
      <w:r w:rsidRPr="00154986">
        <w:rPr>
          <w:rFonts w:ascii="Times New Roman" w:hAnsi="Times New Roman" w:cs="Times New Roman"/>
          <w:sz w:val="18"/>
          <w:szCs w:val="18"/>
        </w:rPr>
        <w:t xml:space="preserve">The code for updating the database for each implementation is shown in Appendix D. </w:t>
      </w:r>
      <w:ins w:id="230" w:author="Prado Juliette-B44664" w:date="2015-03-02T10:21:00Z">
        <w:r w:rsidR="00771E33">
          <w:rPr>
            <w:rFonts w:ascii="Times New Roman" w:hAnsi="Times New Roman" w:cs="Times New Roman"/>
            <w:sz w:val="18"/>
            <w:szCs w:val="18"/>
          </w:rPr>
          <w:t>The following subsections present a high-level summary of the code.</w:t>
        </w:r>
      </w:ins>
    </w:p>
    <w:p w14:paraId="10ECDCBF" w14:textId="77777777" w:rsidR="0047226F" w:rsidRPr="001151B6" w:rsidRDefault="0047226F" w:rsidP="0047226F">
      <w:pPr>
        <w:rPr>
          <w:rFonts w:ascii="Times New Roman" w:hAnsi="Times New Roman" w:cs="Times New Roman"/>
        </w:rPr>
      </w:pPr>
    </w:p>
    <w:p w14:paraId="69DD3A97" w14:textId="4307F022" w:rsidR="0047226F" w:rsidRPr="00154986" w:rsidRDefault="0047226F" w:rsidP="00154986">
      <w:pPr>
        <w:pStyle w:val="ListParagraph"/>
        <w:numPr>
          <w:ilvl w:val="2"/>
          <w:numId w:val="52"/>
        </w:numPr>
        <w:spacing w:before="120"/>
        <w:rPr>
          <w:rFonts w:ascii="Times New Roman" w:hAnsi="Times New Roman" w:cs="Times New Roman"/>
          <w:i/>
          <w:sz w:val="22"/>
          <w:szCs w:val="22"/>
        </w:rPr>
      </w:pPr>
      <w:r w:rsidRPr="00154986">
        <w:rPr>
          <w:rFonts w:ascii="Times New Roman" w:hAnsi="Times New Roman" w:cs="Times New Roman"/>
          <w:i/>
          <w:sz w:val="22"/>
          <w:szCs w:val="22"/>
        </w:rPr>
        <w:t xml:space="preserve">For the MongoDB </w:t>
      </w:r>
      <w:r w:rsidR="009B2287">
        <w:rPr>
          <w:rFonts w:ascii="Times New Roman" w:hAnsi="Times New Roman" w:cs="Times New Roman"/>
          <w:i/>
          <w:sz w:val="22"/>
          <w:szCs w:val="22"/>
        </w:rPr>
        <w:t>A</w:t>
      </w:r>
      <w:r w:rsidRPr="00154986">
        <w:rPr>
          <w:rFonts w:ascii="Times New Roman" w:hAnsi="Times New Roman" w:cs="Times New Roman"/>
          <w:i/>
          <w:sz w:val="22"/>
          <w:szCs w:val="22"/>
        </w:rPr>
        <w:t>pplication</w:t>
      </w:r>
    </w:p>
    <w:p w14:paraId="058EB96F" w14:textId="77777777" w:rsidR="00460809" w:rsidRPr="00460809" w:rsidRDefault="00460809" w:rsidP="00460809">
      <w:pPr>
        <w:ind w:left="1080"/>
        <w:rPr>
          <w:rFonts w:ascii="Times New Roman" w:hAnsi="Times New Roman" w:cs="Times New Roman"/>
          <w:b/>
          <w:u w:val="single"/>
        </w:rPr>
      </w:pPr>
    </w:p>
    <w:p w14:paraId="659D7CD9" w14:textId="4D34B13F" w:rsidR="00460809" w:rsidRPr="00154986" w:rsidRDefault="00460809" w:rsidP="00460809">
      <w:pPr>
        <w:rPr>
          <w:rFonts w:ascii="Times New Roman" w:hAnsi="Times New Roman" w:cs="Times New Roman"/>
          <w:sz w:val="18"/>
          <w:szCs w:val="18"/>
        </w:rPr>
      </w:pPr>
      <w:r w:rsidRPr="00154986">
        <w:rPr>
          <w:rFonts w:ascii="Times New Roman" w:hAnsi="Times New Roman" w:cs="Times New Roman"/>
          <w:sz w:val="18"/>
          <w:szCs w:val="18"/>
        </w:rPr>
        <w:t>In the MongoDB application, the MongoDB “</w:t>
      </w:r>
      <w:r w:rsidR="007418D0" w:rsidRPr="00154986">
        <w:rPr>
          <w:rFonts w:ascii="Times New Roman" w:hAnsi="Times New Roman" w:cs="Times New Roman"/>
          <w:sz w:val="18"/>
          <w:szCs w:val="18"/>
        </w:rPr>
        <w:t>find_and_modify</w:t>
      </w:r>
      <w:r w:rsidRPr="00154986">
        <w:rPr>
          <w:rFonts w:ascii="Times New Roman" w:hAnsi="Times New Roman" w:cs="Times New Roman"/>
          <w:sz w:val="18"/>
          <w:szCs w:val="18"/>
        </w:rPr>
        <w:t>” API is called using the following statement</w:t>
      </w:r>
      <w:ins w:id="231" w:author="Prado Juliette-B44664" w:date="2015-03-02T10:21:00Z">
        <w:r w:rsidR="00C82D8E">
          <w:rPr>
            <w:rFonts w:ascii="Times New Roman" w:hAnsi="Times New Roman" w:cs="Times New Roman"/>
            <w:sz w:val="18"/>
            <w:szCs w:val="18"/>
          </w:rPr>
          <w:t>,</w:t>
        </w:r>
      </w:ins>
      <w:r w:rsidRPr="00154986">
        <w:rPr>
          <w:rFonts w:ascii="Times New Roman" w:hAnsi="Times New Roman" w:cs="Times New Roman"/>
          <w:sz w:val="18"/>
          <w:szCs w:val="18"/>
        </w:rPr>
        <w:t xml:space="preserve"> where </w:t>
      </w:r>
      <w:ins w:id="232" w:author="Prado Juliette-B44664" w:date="2015-03-02T10:21:00Z">
        <w:r w:rsidR="00C82D8E">
          <w:rPr>
            <w:rFonts w:ascii="Times New Roman" w:hAnsi="Times New Roman" w:cs="Times New Roman"/>
            <w:sz w:val="18"/>
            <w:szCs w:val="18"/>
          </w:rPr>
          <w:t>“</w:t>
        </w:r>
      </w:ins>
      <w:r w:rsidRPr="00154986">
        <w:rPr>
          <w:rFonts w:ascii="Times New Roman" w:hAnsi="Times New Roman" w:cs="Times New Roman"/>
          <w:sz w:val="18"/>
          <w:szCs w:val="18"/>
        </w:rPr>
        <w:t>updated_document</w:t>
      </w:r>
      <w:ins w:id="233" w:author="Prado Juliette-B44664" w:date="2015-03-02T10:21:00Z">
        <w:r w:rsidR="00C82D8E">
          <w:rPr>
            <w:rFonts w:ascii="Times New Roman" w:hAnsi="Times New Roman" w:cs="Times New Roman"/>
            <w:sz w:val="18"/>
            <w:szCs w:val="18"/>
          </w:rPr>
          <w:t>”</w:t>
        </w:r>
      </w:ins>
      <w:r w:rsidRPr="00154986">
        <w:rPr>
          <w:rFonts w:ascii="Times New Roman" w:hAnsi="Times New Roman" w:cs="Times New Roman"/>
          <w:sz w:val="18"/>
          <w:szCs w:val="18"/>
        </w:rPr>
        <w:t xml:space="preserve"> is a new document that has been constructed by the application to hold all of the changes:</w:t>
      </w:r>
    </w:p>
    <w:p w14:paraId="671D9D54" w14:textId="77777777" w:rsidR="0047226F" w:rsidRPr="00154986" w:rsidRDefault="0047226F" w:rsidP="0047226F">
      <w:pPr>
        <w:rPr>
          <w:rFonts w:ascii="Times New Roman" w:hAnsi="Times New Roman" w:cs="Times New Roman"/>
          <w:sz w:val="18"/>
          <w:szCs w:val="18"/>
        </w:rPr>
      </w:pPr>
    </w:p>
    <w:p w14:paraId="62365CBD" w14:textId="77777777" w:rsidR="007418D0" w:rsidRPr="00154986" w:rsidRDefault="007418D0" w:rsidP="007418D0">
      <w:pPr>
        <w:rPr>
          <w:rFonts w:ascii="Courier New" w:hAnsi="Courier New" w:cs="Courier New"/>
          <w:sz w:val="18"/>
          <w:szCs w:val="18"/>
        </w:rPr>
      </w:pPr>
      <w:r w:rsidRPr="00154986">
        <w:rPr>
          <w:rFonts w:ascii="Courier New" w:hAnsi="Courier New" w:cs="Courier New"/>
          <w:sz w:val="18"/>
          <w:szCs w:val="18"/>
        </w:rPr>
        <w:t xml:space="preserve">return books.find_and_modify({'title':title, 'author': author}, </w:t>
      </w:r>
    </w:p>
    <w:p w14:paraId="3ACBAEC5" w14:textId="7C1CAB4B" w:rsidR="00460809" w:rsidRPr="00154986" w:rsidRDefault="007418D0" w:rsidP="007418D0">
      <w:pPr>
        <w:rPr>
          <w:rFonts w:ascii="Courier New" w:hAnsi="Courier New" w:cs="Courier New"/>
          <w:sz w:val="18"/>
          <w:szCs w:val="18"/>
        </w:rPr>
      </w:pPr>
      <w:r w:rsidRPr="00154986">
        <w:rPr>
          <w:rFonts w:ascii="Courier New" w:hAnsi="Courier New" w:cs="Courier New"/>
          <w:sz w:val="18"/>
          <w:szCs w:val="18"/>
        </w:rPr>
        <w:t xml:space="preserve">                                                 updated_document, new=True)</w:t>
      </w:r>
    </w:p>
    <w:p w14:paraId="40846150" w14:textId="77777777" w:rsidR="007418D0" w:rsidRPr="00154986" w:rsidRDefault="007418D0" w:rsidP="007418D0">
      <w:pPr>
        <w:rPr>
          <w:rFonts w:ascii="Times New Roman" w:hAnsi="Times New Roman" w:cs="Times New Roman"/>
          <w:sz w:val="18"/>
          <w:szCs w:val="18"/>
        </w:rPr>
      </w:pPr>
    </w:p>
    <w:p w14:paraId="11CD6DCF" w14:textId="12FC2D65" w:rsidR="0047226F" w:rsidRPr="00154986" w:rsidRDefault="00606B51" w:rsidP="0047226F">
      <w:pPr>
        <w:rPr>
          <w:rFonts w:ascii="Times New Roman" w:hAnsi="Times New Roman" w:cs="Times New Roman"/>
          <w:color w:val="222222"/>
          <w:sz w:val="18"/>
          <w:szCs w:val="18"/>
          <w:shd w:val="clear" w:color="auto" w:fill="FFFFFF"/>
        </w:rPr>
      </w:pPr>
      <w:r w:rsidRPr="00154986">
        <w:rPr>
          <w:rFonts w:ascii="Times New Roman" w:hAnsi="Times New Roman" w:cs="Times New Roman"/>
          <w:color w:val="222222"/>
          <w:sz w:val="18"/>
          <w:szCs w:val="18"/>
          <w:shd w:val="clear" w:color="auto" w:fill="FFFFFF"/>
        </w:rPr>
        <w:t xml:space="preserve">By using </w:t>
      </w:r>
      <w:ins w:id="234" w:author="Prado Juliette-B44664" w:date="2015-03-02T10:22:00Z">
        <w:r w:rsidR="00C82D8E">
          <w:rPr>
            <w:rFonts w:ascii="Times New Roman" w:hAnsi="Times New Roman" w:cs="Times New Roman"/>
            <w:color w:val="222222"/>
            <w:sz w:val="18"/>
            <w:szCs w:val="18"/>
            <w:shd w:val="clear" w:color="auto" w:fill="FFFFFF"/>
          </w:rPr>
          <w:t>“</w:t>
        </w:r>
      </w:ins>
      <w:r w:rsidR="00D817D7" w:rsidRPr="00154986">
        <w:rPr>
          <w:rFonts w:ascii="Times New Roman" w:hAnsi="Times New Roman" w:cs="Times New Roman"/>
          <w:sz w:val="18"/>
          <w:szCs w:val="18"/>
        </w:rPr>
        <w:t>find_and_modify</w:t>
      </w:r>
      <w:ins w:id="235" w:author="Prado Juliette-B44664" w:date="2015-03-02T10:22:00Z">
        <w:r w:rsidR="00C82D8E">
          <w:rPr>
            <w:rFonts w:ascii="Times New Roman" w:hAnsi="Times New Roman" w:cs="Times New Roman"/>
            <w:sz w:val="18"/>
            <w:szCs w:val="18"/>
          </w:rPr>
          <w:t>”</w:t>
        </w:r>
      </w:ins>
      <w:r w:rsidRPr="00154986">
        <w:rPr>
          <w:rFonts w:ascii="Times New Roman" w:hAnsi="Times New Roman" w:cs="Times New Roman"/>
          <w:color w:val="222222"/>
          <w:sz w:val="18"/>
          <w:szCs w:val="18"/>
          <w:shd w:val="clear" w:color="auto" w:fill="FFFFFF"/>
        </w:rPr>
        <w:t xml:space="preserve"> the </w:t>
      </w:r>
      <w:ins w:id="236" w:author="Prado Juliette-B44664" w:date="2015-03-02T10:22:00Z">
        <w:r w:rsidR="00C82D8E">
          <w:rPr>
            <w:rFonts w:ascii="Times New Roman" w:hAnsi="Times New Roman" w:cs="Times New Roman"/>
            <w:color w:val="222222"/>
            <w:sz w:val="18"/>
            <w:szCs w:val="18"/>
            <w:shd w:val="clear" w:color="auto" w:fill="FFFFFF"/>
          </w:rPr>
          <w:t>M</w:t>
        </w:r>
      </w:ins>
      <w:r w:rsidRPr="00154986">
        <w:rPr>
          <w:rFonts w:ascii="Times New Roman" w:hAnsi="Times New Roman" w:cs="Times New Roman"/>
          <w:color w:val="222222"/>
          <w:sz w:val="18"/>
          <w:szCs w:val="18"/>
          <w:shd w:val="clear" w:color="auto" w:fill="FFFFFF"/>
        </w:rPr>
        <w:t>ongo</w:t>
      </w:r>
      <w:ins w:id="237" w:author="Prado Juliette-B44664" w:date="2015-03-02T10:22:00Z">
        <w:r w:rsidR="00C82D8E">
          <w:rPr>
            <w:rFonts w:ascii="Times New Roman" w:hAnsi="Times New Roman" w:cs="Times New Roman"/>
            <w:color w:val="222222"/>
            <w:sz w:val="18"/>
            <w:szCs w:val="18"/>
            <w:shd w:val="clear" w:color="auto" w:fill="FFFFFF"/>
          </w:rPr>
          <w:t>DB</w:t>
        </w:r>
      </w:ins>
      <w:r w:rsidRPr="00154986">
        <w:rPr>
          <w:rFonts w:ascii="Times New Roman" w:hAnsi="Times New Roman" w:cs="Times New Roman"/>
          <w:color w:val="222222"/>
          <w:sz w:val="18"/>
          <w:szCs w:val="18"/>
          <w:shd w:val="clear" w:color="auto" w:fill="FFFFFF"/>
        </w:rPr>
        <w:t xml:space="preserve"> </w:t>
      </w:r>
      <w:ins w:id="238" w:author="Prado Juliette-B44664" w:date="2015-03-02T10:22:00Z">
        <w:r w:rsidR="00C82D8E">
          <w:rPr>
            <w:rFonts w:ascii="Times New Roman" w:hAnsi="Times New Roman" w:cs="Times New Roman"/>
            <w:color w:val="222222"/>
            <w:sz w:val="18"/>
            <w:szCs w:val="18"/>
            <w:shd w:val="clear" w:color="auto" w:fill="FFFFFF"/>
          </w:rPr>
          <w:t>application</w:t>
        </w:r>
      </w:ins>
      <w:r w:rsidRPr="00154986">
        <w:rPr>
          <w:rFonts w:ascii="Times New Roman" w:hAnsi="Times New Roman" w:cs="Times New Roman"/>
          <w:color w:val="222222"/>
          <w:sz w:val="18"/>
          <w:szCs w:val="18"/>
          <w:shd w:val="clear" w:color="auto" w:fill="FFFFFF"/>
        </w:rPr>
        <w:t xml:space="preserve"> display</w:t>
      </w:r>
      <w:ins w:id="239" w:author="Prado Juliette-B44664" w:date="2015-03-02T10:23:00Z">
        <w:r w:rsidR="00C82D8E">
          <w:rPr>
            <w:rFonts w:ascii="Times New Roman" w:hAnsi="Times New Roman" w:cs="Times New Roman"/>
            <w:color w:val="222222"/>
            <w:sz w:val="18"/>
            <w:szCs w:val="18"/>
            <w:shd w:val="clear" w:color="auto" w:fill="FFFFFF"/>
          </w:rPr>
          <w:t>s</w:t>
        </w:r>
      </w:ins>
      <w:r w:rsidRPr="00154986">
        <w:rPr>
          <w:rFonts w:ascii="Times New Roman" w:hAnsi="Times New Roman" w:cs="Times New Roman"/>
          <w:color w:val="222222"/>
          <w:sz w:val="18"/>
          <w:szCs w:val="18"/>
          <w:shd w:val="clear" w:color="auto" w:fill="FFFFFF"/>
        </w:rPr>
        <w:t xml:space="preserve"> only the changes the current user made to a book, without displaying any changes made at the same time by any other user</w:t>
      </w:r>
      <w:r w:rsidR="007B1AF8" w:rsidRPr="00154986">
        <w:rPr>
          <w:rFonts w:ascii="Times New Roman" w:hAnsi="Times New Roman" w:cs="Times New Roman"/>
          <w:color w:val="222222"/>
          <w:sz w:val="18"/>
          <w:szCs w:val="18"/>
          <w:shd w:val="clear" w:color="auto" w:fill="FFFFFF"/>
        </w:rPr>
        <w:t>. However, it</w:t>
      </w:r>
      <w:r w:rsidR="001409C0" w:rsidRPr="00154986">
        <w:rPr>
          <w:rFonts w:ascii="Times New Roman" w:hAnsi="Times New Roman" w:cs="Times New Roman"/>
          <w:color w:val="222222"/>
          <w:sz w:val="18"/>
          <w:szCs w:val="18"/>
          <w:shd w:val="clear" w:color="auto" w:fill="FFFFFF"/>
        </w:rPr>
        <w:t xml:space="preserve"> should be pointed</w:t>
      </w:r>
      <w:r w:rsidRPr="00154986">
        <w:rPr>
          <w:rFonts w:ascii="Times New Roman" w:hAnsi="Times New Roman" w:cs="Times New Roman"/>
          <w:color w:val="222222"/>
          <w:sz w:val="18"/>
          <w:szCs w:val="18"/>
          <w:shd w:val="clear" w:color="auto" w:fill="FFFFFF"/>
        </w:rPr>
        <w:t xml:space="preserve"> out that </w:t>
      </w:r>
      <w:ins w:id="240" w:author="Prado Juliette-B44664" w:date="2015-03-02T10:23:00Z">
        <w:r w:rsidR="00C82D8E">
          <w:rPr>
            <w:rFonts w:ascii="Times New Roman" w:hAnsi="Times New Roman" w:cs="Times New Roman"/>
            <w:color w:val="222222"/>
            <w:sz w:val="18"/>
            <w:szCs w:val="18"/>
            <w:shd w:val="clear" w:color="auto" w:fill="FFFFFF"/>
          </w:rPr>
          <w:t>“</w:t>
        </w:r>
      </w:ins>
      <w:r w:rsidR="00D817D7" w:rsidRPr="00154986">
        <w:rPr>
          <w:rFonts w:ascii="Times New Roman" w:hAnsi="Times New Roman" w:cs="Times New Roman"/>
          <w:sz w:val="18"/>
          <w:szCs w:val="18"/>
        </w:rPr>
        <w:t>find_and_modify</w:t>
      </w:r>
      <w:ins w:id="241" w:author="Prado Juliette-B44664" w:date="2015-03-02T10:23:00Z">
        <w:r w:rsidR="00C82D8E">
          <w:rPr>
            <w:rFonts w:ascii="Times New Roman" w:hAnsi="Times New Roman" w:cs="Times New Roman"/>
            <w:sz w:val="18"/>
            <w:szCs w:val="18"/>
          </w:rPr>
          <w:t>”</w:t>
        </w:r>
      </w:ins>
      <w:r w:rsidR="00D817D7" w:rsidRPr="00154986">
        <w:rPr>
          <w:rFonts w:ascii="Times New Roman" w:hAnsi="Times New Roman" w:cs="Times New Roman"/>
          <w:color w:val="222222"/>
          <w:sz w:val="18"/>
          <w:szCs w:val="18"/>
          <w:shd w:val="clear" w:color="auto" w:fill="FFFFFF"/>
        </w:rPr>
        <w:t xml:space="preserve"> </w:t>
      </w:r>
      <w:ins w:id="242" w:author="Prado Juliette-B44664" w:date="2015-03-02T10:23:00Z">
        <w:r w:rsidR="00C82D8E">
          <w:rPr>
            <w:rFonts w:ascii="Times New Roman" w:hAnsi="Times New Roman" w:cs="Times New Roman"/>
            <w:color w:val="222222"/>
            <w:sz w:val="18"/>
            <w:szCs w:val="18"/>
            <w:shd w:val="clear" w:color="auto" w:fill="FFFFFF"/>
          </w:rPr>
          <w:t>does</w:t>
        </w:r>
      </w:ins>
      <w:r w:rsidRPr="00154986">
        <w:rPr>
          <w:rFonts w:ascii="Times New Roman" w:hAnsi="Times New Roman" w:cs="Times New Roman"/>
          <w:color w:val="222222"/>
          <w:sz w:val="18"/>
          <w:szCs w:val="18"/>
          <w:shd w:val="clear" w:color="auto" w:fill="FFFFFF"/>
        </w:rPr>
        <w:t xml:space="preserve"> not work in many cases because it can update and return</w:t>
      </w:r>
      <w:r w:rsidR="001409C0" w:rsidRPr="00154986">
        <w:rPr>
          <w:rFonts w:ascii="Times New Roman" w:hAnsi="Times New Roman" w:cs="Times New Roman"/>
          <w:color w:val="222222"/>
          <w:sz w:val="18"/>
          <w:szCs w:val="18"/>
          <w:shd w:val="clear" w:color="auto" w:fill="FFFFFF"/>
        </w:rPr>
        <w:t xml:space="preserve"> only</w:t>
      </w:r>
      <w:r w:rsidRPr="00154986">
        <w:rPr>
          <w:rFonts w:ascii="Times New Roman" w:hAnsi="Times New Roman" w:cs="Times New Roman"/>
          <w:color w:val="222222"/>
          <w:sz w:val="18"/>
          <w:szCs w:val="18"/>
          <w:shd w:val="clear" w:color="auto" w:fill="FFFFFF"/>
        </w:rPr>
        <w:t xml:space="preserve"> one document, and you </w:t>
      </w:r>
      <w:ins w:id="243" w:author="Prado Juliette-B44664" w:date="2015-03-02T10:23:00Z">
        <w:r w:rsidR="00C82D8E">
          <w:rPr>
            <w:rFonts w:ascii="Times New Roman" w:hAnsi="Times New Roman" w:cs="Times New Roman"/>
            <w:color w:val="222222"/>
            <w:sz w:val="18"/>
            <w:szCs w:val="18"/>
            <w:shd w:val="clear" w:color="auto" w:fill="FFFFFF"/>
          </w:rPr>
          <w:t>cannot</w:t>
        </w:r>
      </w:ins>
      <w:r w:rsidRPr="00154986">
        <w:rPr>
          <w:rFonts w:ascii="Times New Roman" w:hAnsi="Times New Roman" w:cs="Times New Roman"/>
          <w:color w:val="222222"/>
          <w:sz w:val="18"/>
          <w:szCs w:val="18"/>
          <w:shd w:val="clear" w:color="auto" w:fill="FFFFFF"/>
        </w:rPr>
        <w:t xml:space="preserve"> specify the write concern of the operation when using it.</w:t>
      </w:r>
    </w:p>
    <w:p w14:paraId="2BB6234B" w14:textId="77777777" w:rsidR="007B1AF8" w:rsidRPr="00154986" w:rsidRDefault="007B1AF8" w:rsidP="0047226F">
      <w:pPr>
        <w:rPr>
          <w:rFonts w:ascii="Times New Roman" w:hAnsi="Times New Roman" w:cs="Times New Roman"/>
          <w:color w:val="222222"/>
          <w:sz w:val="18"/>
          <w:szCs w:val="18"/>
          <w:shd w:val="clear" w:color="auto" w:fill="FFFFFF"/>
        </w:rPr>
      </w:pPr>
    </w:p>
    <w:p w14:paraId="0574ADF2" w14:textId="752E0A89" w:rsidR="007B1AF8" w:rsidRPr="00D817D7" w:rsidRDefault="007B1AF8" w:rsidP="0047226F">
      <w:pPr>
        <w:rPr>
          <w:rFonts w:ascii="Times New Roman" w:hAnsi="Times New Roman" w:cs="Times New Roman"/>
          <w:color w:val="222222"/>
          <w:shd w:val="clear" w:color="auto" w:fill="FFFFFF"/>
        </w:rPr>
      </w:pPr>
      <w:r w:rsidRPr="00154986">
        <w:rPr>
          <w:rFonts w:eastAsia="Times New Roman" w:cs="Times New Roman"/>
          <w:sz w:val="18"/>
          <w:szCs w:val="18"/>
        </w:rPr>
        <w:t xml:space="preserve">The alternative to using </w:t>
      </w:r>
      <w:ins w:id="244" w:author="Prado Juliette-B44664" w:date="2015-03-02T10:23:00Z">
        <w:r w:rsidR="00C82D8E">
          <w:rPr>
            <w:rFonts w:eastAsia="Times New Roman" w:cs="Times New Roman"/>
            <w:sz w:val="18"/>
            <w:szCs w:val="18"/>
          </w:rPr>
          <w:t>“</w:t>
        </w:r>
      </w:ins>
      <w:r w:rsidRPr="00154986">
        <w:rPr>
          <w:rFonts w:eastAsia="Times New Roman" w:cs="Times New Roman"/>
          <w:sz w:val="18"/>
          <w:szCs w:val="18"/>
        </w:rPr>
        <w:t>find_and_modify</w:t>
      </w:r>
      <w:ins w:id="245" w:author="Prado Juliette-B44664" w:date="2015-03-02T10:23:00Z">
        <w:r w:rsidR="00C82D8E">
          <w:rPr>
            <w:rFonts w:eastAsia="Times New Roman" w:cs="Times New Roman"/>
            <w:sz w:val="18"/>
            <w:szCs w:val="18"/>
          </w:rPr>
          <w:t>”</w:t>
        </w:r>
      </w:ins>
      <w:r w:rsidRPr="00154986">
        <w:rPr>
          <w:rFonts w:eastAsia="Times New Roman" w:cs="Times New Roman"/>
          <w:sz w:val="18"/>
          <w:szCs w:val="18"/>
        </w:rPr>
        <w:t xml:space="preserve"> is to use update(). update() can update more than one document, and </w:t>
      </w:r>
      <w:ins w:id="246" w:author="Prado Juliette-B44664" w:date="2015-03-02T10:24:00Z">
        <w:r w:rsidR="00C82D8E">
          <w:rPr>
            <w:rFonts w:eastAsia="Times New Roman" w:cs="Times New Roman"/>
            <w:sz w:val="18"/>
            <w:szCs w:val="18"/>
          </w:rPr>
          <w:t>the user can specify the write concern</w:t>
        </w:r>
      </w:ins>
      <w:r w:rsidRPr="00154986">
        <w:rPr>
          <w:rFonts w:eastAsia="Times New Roman" w:cs="Times New Roman"/>
          <w:sz w:val="18"/>
          <w:szCs w:val="18"/>
        </w:rPr>
        <w:t xml:space="preserve">. The problem with using update() in this application is that it does not return the modified document. As a result, after using update(), a separate books.find() query </w:t>
      </w:r>
      <w:ins w:id="247" w:author="Prado Juliette-B44664" w:date="2015-03-02T10:24:00Z">
        <w:r w:rsidR="00F553EC">
          <w:rPr>
            <w:rFonts w:eastAsia="Times New Roman" w:cs="Times New Roman"/>
            <w:sz w:val="18"/>
            <w:szCs w:val="18"/>
          </w:rPr>
          <w:t>is</w:t>
        </w:r>
      </w:ins>
      <w:r w:rsidRPr="00154986">
        <w:rPr>
          <w:rFonts w:eastAsia="Times New Roman" w:cs="Times New Roman"/>
          <w:sz w:val="18"/>
          <w:szCs w:val="18"/>
        </w:rPr>
        <w:t xml:space="preserve"> necessary to retrieve the modified document in order to display the book’s updated information on the webpage. If a second user made changes to the document in between the time that the first user’s update() and find() queries were executed, the changes that the second user made would be displayed to the first user, which is not ideal.</w:t>
      </w:r>
    </w:p>
    <w:p w14:paraId="46D56FB1" w14:textId="77777777" w:rsidR="00064D70" w:rsidRPr="00064D70" w:rsidRDefault="00064D70" w:rsidP="0047226F">
      <w:pPr>
        <w:rPr>
          <w:rFonts w:ascii="Times New Roman" w:hAnsi="Times New Roman" w:cs="Times New Roman"/>
        </w:rPr>
      </w:pPr>
    </w:p>
    <w:p w14:paraId="10FA5CEB" w14:textId="229419E0" w:rsidR="0047226F" w:rsidRPr="00154986" w:rsidRDefault="0047226F" w:rsidP="00154986">
      <w:pPr>
        <w:pStyle w:val="ListParagraph"/>
        <w:numPr>
          <w:ilvl w:val="2"/>
          <w:numId w:val="52"/>
        </w:numPr>
        <w:spacing w:before="120"/>
        <w:rPr>
          <w:rFonts w:ascii="Times New Roman" w:hAnsi="Times New Roman" w:cs="Times New Roman"/>
          <w:i/>
          <w:sz w:val="22"/>
          <w:szCs w:val="22"/>
        </w:rPr>
      </w:pPr>
      <w:r w:rsidRPr="00154986">
        <w:rPr>
          <w:rFonts w:ascii="Times New Roman" w:hAnsi="Times New Roman" w:cs="Times New Roman"/>
          <w:i/>
          <w:sz w:val="22"/>
          <w:szCs w:val="22"/>
        </w:rPr>
        <w:t xml:space="preserve">For the Cassandra </w:t>
      </w:r>
      <w:r w:rsidR="009B2287">
        <w:rPr>
          <w:rFonts w:ascii="Times New Roman" w:hAnsi="Times New Roman" w:cs="Times New Roman"/>
          <w:i/>
          <w:sz w:val="22"/>
          <w:szCs w:val="22"/>
        </w:rPr>
        <w:t>A</w:t>
      </w:r>
      <w:r w:rsidR="00652ED2" w:rsidRPr="00154986">
        <w:rPr>
          <w:rFonts w:ascii="Times New Roman" w:hAnsi="Times New Roman" w:cs="Times New Roman"/>
          <w:i/>
          <w:sz w:val="22"/>
          <w:szCs w:val="22"/>
        </w:rPr>
        <w:t>pplication</w:t>
      </w:r>
    </w:p>
    <w:p w14:paraId="6FCB581E" w14:textId="77777777" w:rsidR="0047226F" w:rsidRDefault="0047226F" w:rsidP="0047226F">
      <w:pPr>
        <w:rPr>
          <w:rFonts w:ascii="Times New Roman" w:hAnsi="Times New Roman" w:cs="Times New Roman"/>
          <w:b/>
          <w:u w:val="single"/>
        </w:rPr>
      </w:pPr>
    </w:p>
    <w:p w14:paraId="7C21A6D2" w14:textId="02570E41" w:rsidR="007C6A7F" w:rsidRPr="00154986" w:rsidRDefault="007C6A7F" w:rsidP="007C6A7F">
      <w:pPr>
        <w:rPr>
          <w:rFonts w:ascii="Times New Roman" w:hAnsi="Times New Roman" w:cs="Times New Roman"/>
          <w:sz w:val="18"/>
          <w:szCs w:val="18"/>
        </w:rPr>
      </w:pPr>
      <w:r w:rsidRPr="00154986">
        <w:rPr>
          <w:rFonts w:ascii="Times New Roman" w:hAnsi="Times New Roman" w:cs="Times New Roman"/>
          <w:sz w:val="18"/>
          <w:szCs w:val="18"/>
        </w:rPr>
        <w:t xml:space="preserve">In the Cassandra application, the following statement </w:t>
      </w:r>
      <w:r w:rsidR="00131427" w:rsidRPr="00154986">
        <w:rPr>
          <w:rFonts w:ascii="Times New Roman" w:hAnsi="Times New Roman" w:cs="Times New Roman"/>
          <w:sz w:val="18"/>
          <w:szCs w:val="18"/>
        </w:rPr>
        <w:t>that perform</w:t>
      </w:r>
      <w:ins w:id="248" w:author="Prado Juliette-B44664" w:date="2015-03-02T10:25:00Z">
        <w:r w:rsidR="00F553EC">
          <w:rPr>
            <w:rFonts w:ascii="Times New Roman" w:hAnsi="Times New Roman" w:cs="Times New Roman"/>
            <w:sz w:val="18"/>
            <w:szCs w:val="18"/>
          </w:rPr>
          <w:t>s</w:t>
        </w:r>
      </w:ins>
      <w:r w:rsidR="00A90CDA" w:rsidRPr="00154986">
        <w:rPr>
          <w:rFonts w:ascii="Times New Roman" w:hAnsi="Times New Roman" w:cs="Times New Roman"/>
          <w:sz w:val="18"/>
          <w:szCs w:val="18"/>
        </w:rPr>
        <w:t xml:space="preserve"> the addition of the “Year” field is prepared for “batch” mode</w:t>
      </w:r>
      <w:r w:rsidR="00C267B4" w:rsidRPr="00154986">
        <w:rPr>
          <w:rStyle w:val="FootnoteReference"/>
          <w:rFonts w:ascii="Times New Roman" w:hAnsi="Times New Roman" w:cs="Times New Roman"/>
          <w:sz w:val="18"/>
          <w:szCs w:val="18"/>
        </w:rPr>
        <w:footnoteReference w:id="13"/>
      </w:r>
      <w:r w:rsidR="00A90CDA" w:rsidRPr="00154986">
        <w:rPr>
          <w:rFonts w:ascii="Times New Roman" w:hAnsi="Times New Roman" w:cs="Times New Roman"/>
          <w:sz w:val="18"/>
          <w:szCs w:val="18"/>
        </w:rPr>
        <w:t xml:space="preserve"> execution:</w:t>
      </w:r>
    </w:p>
    <w:p w14:paraId="38A57354" w14:textId="77777777" w:rsidR="00A90CDA" w:rsidRPr="00154986" w:rsidRDefault="00A90CDA" w:rsidP="007C6A7F">
      <w:pPr>
        <w:rPr>
          <w:rFonts w:ascii="Courier New" w:hAnsi="Courier New" w:cs="Courier New"/>
          <w:sz w:val="18"/>
          <w:szCs w:val="18"/>
        </w:rPr>
      </w:pPr>
    </w:p>
    <w:p w14:paraId="3209CBE3" w14:textId="77777777" w:rsidR="007C6A7F" w:rsidRPr="00154986" w:rsidRDefault="00AE3FC1" w:rsidP="00603846">
      <w:pPr>
        <w:rPr>
          <w:rFonts w:ascii="Courier New" w:hAnsi="Courier New" w:cs="Courier New"/>
          <w:sz w:val="18"/>
          <w:szCs w:val="18"/>
        </w:rPr>
      </w:pPr>
      <w:r w:rsidRPr="00154986">
        <w:rPr>
          <w:rFonts w:ascii="Courier New" w:hAnsi="Courier New" w:cs="Courier New"/>
          <w:b/>
          <w:sz w:val="18"/>
          <w:szCs w:val="18"/>
        </w:rPr>
        <w:t>batch.add</w:t>
      </w:r>
      <w:r w:rsidRPr="00154986">
        <w:rPr>
          <w:rFonts w:ascii="Courier New" w:hAnsi="Courier New" w:cs="Courier New"/>
          <w:sz w:val="18"/>
          <w:szCs w:val="18"/>
        </w:rPr>
        <w:t>("</w:t>
      </w:r>
      <w:r w:rsidRPr="00154986">
        <w:rPr>
          <w:rFonts w:ascii="Courier New" w:hAnsi="Courier New" w:cs="Courier New"/>
          <w:b/>
          <w:sz w:val="18"/>
          <w:szCs w:val="18"/>
        </w:rPr>
        <w:t>UPDATE</w:t>
      </w:r>
      <w:r w:rsidRPr="00154986">
        <w:rPr>
          <w:rFonts w:ascii="Courier New" w:hAnsi="Courier New" w:cs="Courier New"/>
          <w:sz w:val="18"/>
          <w:szCs w:val="18"/>
        </w:rPr>
        <w:t xml:space="preserve"> "+table_name+" SET value = %s WHERE id = %s and property = </w:t>
      </w:r>
    </w:p>
    <w:p w14:paraId="6379A2C9" w14:textId="68DF13CD" w:rsidR="00AE3FC1" w:rsidRPr="00154986" w:rsidRDefault="007C6A7F" w:rsidP="00603846">
      <w:pPr>
        <w:rPr>
          <w:rFonts w:ascii="Courier New" w:hAnsi="Courier New" w:cs="Courier New"/>
          <w:sz w:val="18"/>
          <w:szCs w:val="18"/>
        </w:rPr>
      </w:pPr>
      <w:r w:rsidRPr="00154986">
        <w:rPr>
          <w:rFonts w:ascii="Courier New" w:hAnsi="Courier New" w:cs="Courier New"/>
          <w:sz w:val="18"/>
          <w:szCs w:val="18"/>
        </w:rPr>
        <w:t xml:space="preserve">           </w:t>
      </w:r>
      <w:r w:rsidR="00AE3FC1" w:rsidRPr="00154986">
        <w:rPr>
          <w:rFonts w:ascii="Courier New" w:hAnsi="Courier New" w:cs="Courier New"/>
          <w:sz w:val="18"/>
          <w:szCs w:val="18"/>
        </w:rPr>
        <w:t>%s",(request.form['__new__value__'+str(pair_number)], id, value))</w:t>
      </w:r>
      <w:r w:rsidR="00AE3FC1" w:rsidRPr="00154986">
        <w:rPr>
          <w:rFonts w:ascii="Courier New" w:hAnsi="Courier New" w:cs="Courier New"/>
          <w:sz w:val="18"/>
          <w:szCs w:val="18"/>
        </w:rPr>
        <w:tab/>
      </w:r>
    </w:p>
    <w:p w14:paraId="4C66E37E" w14:textId="77777777" w:rsidR="00AE3FC1" w:rsidRPr="00154986" w:rsidRDefault="00AE3FC1" w:rsidP="00AE3FC1">
      <w:pPr>
        <w:rPr>
          <w:rFonts w:ascii="Courier New" w:hAnsi="Courier New" w:cs="Courier New"/>
          <w:sz w:val="18"/>
          <w:szCs w:val="18"/>
        </w:rPr>
      </w:pPr>
      <w:r w:rsidRPr="00154986">
        <w:rPr>
          <w:rFonts w:ascii="Courier New" w:hAnsi="Courier New" w:cs="Courier New"/>
          <w:sz w:val="18"/>
          <w:szCs w:val="18"/>
        </w:rPr>
        <w:tab/>
      </w:r>
      <w:r w:rsidRPr="00154986">
        <w:rPr>
          <w:rFonts w:ascii="Courier New" w:hAnsi="Courier New" w:cs="Courier New"/>
          <w:sz w:val="18"/>
          <w:szCs w:val="18"/>
        </w:rPr>
        <w:tab/>
      </w:r>
      <w:r w:rsidRPr="00154986">
        <w:rPr>
          <w:rFonts w:ascii="Courier New" w:hAnsi="Courier New" w:cs="Courier New"/>
          <w:sz w:val="18"/>
          <w:szCs w:val="18"/>
        </w:rPr>
        <w:tab/>
      </w:r>
    </w:p>
    <w:p w14:paraId="2F783DD9" w14:textId="77777777" w:rsidR="00A90CDA" w:rsidRPr="00154986" w:rsidRDefault="00A90CDA" w:rsidP="00A90CDA">
      <w:pPr>
        <w:rPr>
          <w:rFonts w:ascii="Times New Roman" w:hAnsi="Times New Roman" w:cs="Times New Roman"/>
          <w:b/>
          <w:sz w:val="18"/>
          <w:szCs w:val="18"/>
          <w:u w:val="single"/>
        </w:rPr>
      </w:pPr>
    </w:p>
    <w:p w14:paraId="32E97491" w14:textId="4BBA2991" w:rsidR="00A90CDA" w:rsidRDefault="0019637B" w:rsidP="00A90CDA">
      <w:pPr>
        <w:rPr>
          <w:rFonts w:ascii="Times New Roman" w:hAnsi="Times New Roman" w:cs="Times New Roman"/>
        </w:rPr>
      </w:pPr>
      <w:ins w:id="252" w:author="Prado Juliette-B44664" w:date="2015-03-02T12:51:00Z">
        <w:r>
          <w:rPr>
            <w:rFonts w:ascii="Times New Roman" w:hAnsi="Times New Roman" w:cs="Times New Roman"/>
            <w:sz w:val="18"/>
            <w:szCs w:val="18"/>
          </w:rPr>
          <w:t>Next,</w:t>
        </w:r>
      </w:ins>
      <w:r w:rsidR="00A90CDA" w:rsidRPr="00154986">
        <w:rPr>
          <w:rFonts w:ascii="Times New Roman" w:hAnsi="Times New Roman" w:cs="Times New Roman"/>
          <w:sz w:val="18"/>
          <w:szCs w:val="18"/>
        </w:rPr>
        <w:t xml:space="preserve"> the following statement </w:t>
      </w:r>
      <w:r w:rsidR="00131427" w:rsidRPr="00154986">
        <w:rPr>
          <w:rFonts w:ascii="Times New Roman" w:hAnsi="Times New Roman" w:cs="Times New Roman"/>
          <w:sz w:val="18"/>
          <w:szCs w:val="18"/>
        </w:rPr>
        <w:t>that perform</w:t>
      </w:r>
      <w:ins w:id="253" w:author="Prado Juliette-B44664" w:date="2015-03-02T10:25:00Z">
        <w:r w:rsidR="00F553EC">
          <w:rPr>
            <w:rFonts w:ascii="Times New Roman" w:hAnsi="Times New Roman" w:cs="Times New Roman"/>
            <w:sz w:val="18"/>
            <w:szCs w:val="18"/>
          </w:rPr>
          <w:t>s</w:t>
        </w:r>
      </w:ins>
      <w:r w:rsidR="00131427" w:rsidRPr="00154986">
        <w:rPr>
          <w:rFonts w:ascii="Times New Roman" w:hAnsi="Times New Roman" w:cs="Times New Roman"/>
          <w:sz w:val="18"/>
          <w:szCs w:val="18"/>
        </w:rPr>
        <w:t xml:space="preserve"> the</w:t>
      </w:r>
      <w:r w:rsidR="00A90CDA" w:rsidRPr="00154986">
        <w:rPr>
          <w:rFonts w:ascii="Times New Roman" w:hAnsi="Times New Roman" w:cs="Times New Roman"/>
          <w:sz w:val="18"/>
          <w:szCs w:val="18"/>
        </w:rPr>
        <w:t xml:space="preserve"> update, changing the value of </w:t>
      </w:r>
      <w:ins w:id="254" w:author="Prado Juliette-B44664" w:date="2015-03-02T10:25:00Z">
        <w:r w:rsidR="00F553EC">
          <w:rPr>
            <w:rFonts w:ascii="Times New Roman" w:hAnsi="Times New Roman" w:cs="Times New Roman"/>
            <w:sz w:val="18"/>
            <w:szCs w:val="18"/>
          </w:rPr>
          <w:t>“</w:t>
        </w:r>
      </w:ins>
      <w:r w:rsidR="00A90CDA" w:rsidRPr="00154986">
        <w:rPr>
          <w:rFonts w:ascii="Times New Roman" w:hAnsi="Times New Roman" w:cs="Times New Roman"/>
          <w:sz w:val="18"/>
          <w:szCs w:val="18"/>
        </w:rPr>
        <w:t xml:space="preserve">genre” </w:t>
      </w:r>
      <w:r w:rsidR="00131427" w:rsidRPr="00154986">
        <w:rPr>
          <w:rFonts w:ascii="Times New Roman" w:hAnsi="Times New Roman" w:cs="Times New Roman"/>
          <w:sz w:val="18"/>
          <w:szCs w:val="18"/>
        </w:rPr>
        <w:t xml:space="preserve">field </w:t>
      </w:r>
      <w:r w:rsidR="00A90CDA" w:rsidRPr="00154986">
        <w:rPr>
          <w:rFonts w:ascii="Times New Roman" w:hAnsi="Times New Roman" w:cs="Times New Roman"/>
          <w:sz w:val="18"/>
          <w:szCs w:val="18"/>
        </w:rPr>
        <w:t>from “Math” to “Mathematics”</w:t>
      </w:r>
      <w:ins w:id="255" w:author="Prado Juliette-B44664" w:date="2015-03-02T12:51:00Z">
        <w:r>
          <w:rPr>
            <w:rFonts w:ascii="Times New Roman" w:hAnsi="Times New Roman" w:cs="Times New Roman"/>
            <w:sz w:val="18"/>
            <w:szCs w:val="18"/>
          </w:rPr>
          <w:t>,</w:t>
        </w:r>
      </w:ins>
      <w:r w:rsidR="00A90CDA" w:rsidRPr="00154986">
        <w:rPr>
          <w:rFonts w:ascii="Times New Roman" w:hAnsi="Times New Roman" w:cs="Times New Roman"/>
          <w:sz w:val="18"/>
          <w:szCs w:val="18"/>
        </w:rPr>
        <w:t xml:space="preserve"> is prepared for “batch” mode execution:</w:t>
      </w:r>
    </w:p>
    <w:p w14:paraId="18E53943" w14:textId="77777777" w:rsidR="00A90CDA" w:rsidRDefault="00A90CDA" w:rsidP="00A90CDA">
      <w:pPr>
        <w:rPr>
          <w:rFonts w:ascii="Times New Roman" w:hAnsi="Times New Roman" w:cs="Times New Roman"/>
        </w:rPr>
      </w:pPr>
    </w:p>
    <w:p w14:paraId="3398E9B6" w14:textId="4129A422" w:rsidR="0047226F" w:rsidRPr="00154986" w:rsidRDefault="00A90CDA" w:rsidP="00AE3FC1">
      <w:pPr>
        <w:rPr>
          <w:rFonts w:ascii="Courier New" w:hAnsi="Courier New" w:cs="Courier New"/>
          <w:sz w:val="18"/>
          <w:szCs w:val="18"/>
        </w:rPr>
      </w:pPr>
      <w:r>
        <w:rPr>
          <w:rFonts w:ascii="Courier New" w:hAnsi="Courier New" w:cs="Courier New"/>
          <w:sz w:val="22"/>
          <w:szCs w:val="22"/>
        </w:rPr>
        <w:t xml:space="preserve"> </w:t>
      </w:r>
      <w:r w:rsidR="00AE3FC1" w:rsidRPr="00154986">
        <w:rPr>
          <w:rFonts w:ascii="Courier New" w:hAnsi="Courier New" w:cs="Courier New"/>
          <w:sz w:val="18"/>
          <w:szCs w:val="18"/>
        </w:rPr>
        <w:t>batch.</w:t>
      </w:r>
      <w:r w:rsidR="00AE3FC1" w:rsidRPr="00154986">
        <w:rPr>
          <w:rFonts w:ascii="Courier New" w:hAnsi="Courier New" w:cs="Courier New"/>
          <w:b/>
          <w:sz w:val="18"/>
          <w:szCs w:val="18"/>
        </w:rPr>
        <w:t>add</w:t>
      </w:r>
      <w:r w:rsidR="00AE3FC1" w:rsidRPr="00154986">
        <w:rPr>
          <w:rFonts w:ascii="Courier New" w:hAnsi="Courier New" w:cs="Courier New"/>
          <w:sz w:val="18"/>
          <w:szCs w:val="18"/>
        </w:rPr>
        <w:t>("</w:t>
      </w:r>
      <w:r w:rsidR="00AE3FC1" w:rsidRPr="00154986">
        <w:rPr>
          <w:rFonts w:ascii="Courier New" w:hAnsi="Courier New" w:cs="Courier New"/>
          <w:b/>
          <w:sz w:val="18"/>
          <w:szCs w:val="18"/>
        </w:rPr>
        <w:t>UPDATE</w:t>
      </w:r>
      <w:r w:rsidR="00AE3FC1" w:rsidRPr="00154986">
        <w:rPr>
          <w:rFonts w:ascii="Courier New" w:hAnsi="Courier New" w:cs="Courier New"/>
          <w:sz w:val="18"/>
          <w:szCs w:val="18"/>
        </w:rPr>
        <w:t xml:space="preserve"> "+table_name+" SET value = %s WHERE id = %s and property = %s",(value, id, key))</w:t>
      </w:r>
    </w:p>
    <w:p w14:paraId="56760127" w14:textId="77777777" w:rsidR="00603846" w:rsidRPr="00154986" w:rsidRDefault="00603846" w:rsidP="00603846">
      <w:pPr>
        <w:rPr>
          <w:rFonts w:ascii="Courier New" w:hAnsi="Courier New" w:cs="Courier New"/>
          <w:sz w:val="18"/>
          <w:szCs w:val="18"/>
        </w:rPr>
      </w:pPr>
    </w:p>
    <w:p w14:paraId="24823FF3" w14:textId="3FD98ECB" w:rsidR="00A90CDA" w:rsidRPr="00154986" w:rsidRDefault="00F553EC" w:rsidP="00603846">
      <w:pPr>
        <w:rPr>
          <w:rFonts w:ascii="Times New Roman" w:hAnsi="Times New Roman" w:cs="Times New Roman"/>
          <w:sz w:val="18"/>
          <w:szCs w:val="18"/>
        </w:rPr>
      </w:pPr>
      <w:ins w:id="256" w:author="Prado Juliette-B44664" w:date="2015-03-02T10:25:00Z">
        <w:r>
          <w:rPr>
            <w:rFonts w:ascii="Times New Roman" w:hAnsi="Times New Roman" w:cs="Times New Roman"/>
            <w:sz w:val="18"/>
            <w:szCs w:val="18"/>
          </w:rPr>
          <w:t>T</w:t>
        </w:r>
      </w:ins>
      <w:r w:rsidR="00A90CDA" w:rsidRPr="00154986">
        <w:rPr>
          <w:rFonts w:ascii="Times New Roman" w:hAnsi="Times New Roman" w:cs="Times New Roman"/>
          <w:sz w:val="18"/>
          <w:szCs w:val="18"/>
        </w:rPr>
        <w:t>he “batch” is executed:</w:t>
      </w:r>
    </w:p>
    <w:p w14:paraId="2CD28D44" w14:textId="77777777" w:rsidR="00A90CDA" w:rsidRPr="00154986" w:rsidRDefault="00A90CDA" w:rsidP="00603846">
      <w:pPr>
        <w:rPr>
          <w:rFonts w:ascii="Courier New" w:hAnsi="Courier New" w:cs="Courier New"/>
          <w:sz w:val="18"/>
          <w:szCs w:val="18"/>
        </w:rPr>
      </w:pPr>
    </w:p>
    <w:p w14:paraId="6EC4EA84" w14:textId="11E73C1F" w:rsidR="00A90CDA" w:rsidRPr="00154986" w:rsidRDefault="00603846" w:rsidP="00A90CDA">
      <w:pPr>
        <w:rPr>
          <w:rFonts w:ascii="Courier New" w:hAnsi="Courier New" w:cs="Courier New"/>
          <w:b/>
          <w:sz w:val="18"/>
          <w:szCs w:val="18"/>
        </w:rPr>
      </w:pPr>
      <w:r w:rsidRPr="00154986">
        <w:rPr>
          <w:rFonts w:ascii="Courier New" w:hAnsi="Courier New" w:cs="Courier New"/>
          <w:b/>
          <w:sz w:val="18"/>
          <w:szCs w:val="18"/>
        </w:rPr>
        <w:t>session.execute(batch)</w:t>
      </w:r>
      <w:r w:rsidR="00A90CDA" w:rsidRPr="00154986">
        <w:rPr>
          <w:rFonts w:ascii="Courier New" w:hAnsi="Courier New" w:cs="Courier New"/>
          <w:b/>
          <w:sz w:val="18"/>
          <w:szCs w:val="18"/>
        </w:rPr>
        <w:t xml:space="preserve"> </w:t>
      </w:r>
    </w:p>
    <w:p w14:paraId="1365C8CF" w14:textId="77777777" w:rsidR="00A90CDA" w:rsidRPr="00154986" w:rsidRDefault="00A90CDA" w:rsidP="00A90CDA">
      <w:pPr>
        <w:rPr>
          <w:rFonts w:ascii="Courier New" w:hAnsi="Courier New" w:cs="Courier New"/>
          <w:sz w:val="18"/>
          <w:szCs w:val="18"/>
        </w:rPr>
      </w:pPr>
    </w:p>
    <w:p w14:paraId="42D5749B" w14:textId="1847E9E6" w:rsidR="00A90CDA" w:rsidRPr="00154986" w:rsidRDefault="00EE743F" w:rsidP="00A90CDA">
      <w:pPr>
        <w:rPr>
          <w:rFonts w:ascii="Times New Roman" w:hAnsi="Times New Roman" w:cs="Times New Roman"/>
          <w:sz w:val="18"/>
          <w:szCs w:val="18"/>
        </w:rPr>
      </w:pPr>
      <w:ins w:id="257" w:author="Prado Juliette-B44664" w:date="2015-03-02T12:51:00Z">
        <w:r>
          <w:rPr>
            <w:rFonts w:ascii="Times New Roman" w:hAnsi="Times New Roman" w:cs="Times New Roman"/>
            <w:sz w:val="18"/>
            <w:szCs w:val="18"/>
          </w:rPr>
          <w:t>Then</w:t>
        </w:r>
      </w:ins>
      <w:r w:rsidR="00A90CDA" w:rsidRPr="00154986">
        <w:rPr>
          <w:rFonts w:ascii="Times New Roman" w:hAnsi="Times New Roman" w:cs="Times New Roman"/>
          <w:sz w:val="18"/>
          <w:szCs w:val="18"/>
        </w:rPr>
        <w:t xml:space="preserve">, </w:t>
      </w:r>
      <w:r w:rsidR="00131427" w:rsidRPr="00154986">
        <w:rPr>
          <w:rFonts w:ascii="Times New Roman" w:hAnsi="Times New Roman" w:cs="Times New Roman"/>
          <w:sz w:val="18"/>
          <w:szCs w:val="18"/>
        </w:rPr>
        <w:t xml:space="preserve">the </w:t>
      </w:r>
      <w:r w:rsidR="00A90CDA" w:rsidRPr="00154986">
        <w:rPr>
          <w:rFonts w:ascii="Times New Roman" w:hAnsi="Times New Roman" w:cs="Times New Roman"/>
          <w:sz w:val="18"/>
          <w:szCs w:val="18"/>
        </w:rPr>
        <w:t>following query returns the updated information to the web application:</w:t>
      </w:r>
    </w:p>
    <w:p w14:paraId="061C8BDD" w14:textId="77777777" w:rsidR="00131427" w:rsidRPr="00154986" w:rsidRDefault="00131427" w:rsidP="00A90CDA">
      <w:pPr>
        <w:rPr>
          <w:rFonts w:ascii="Times New Roman" w:hAnsi="Times New Roman" w:cs="Times New Roman"/>
          <w:sz w:val="18"/>
          <w:szCs w:val="18"/>
        </w:rPr>
      </w:pPr>
    </w:p>
    <w:p w14:paraId="38BDA44F" w14:textId="77777777" w:rsidR="00131427" w:rsidRPr="00154986" w:rsidRDefault="00131427" w:rsidP="00131427">
      <w:pPr>
        <w:rPr>
          <w:rFonts w:ascii="Courier New" w:hAnsi="Courier New" w:cs="Courier New"/>
          <w:sz w:val="18"/>
          <w:szCs w:val="18"/>
        </w:rPr>
      </w:pPr>
      <w:r w:rsidRPr="00154986">
        <w:rPr>
          <w:rFonts w:ascii="Courier New" w:hAnsi="Courier New" w:cs="Courier New"/>
          <w:sz w:val="18"/>
          <w:szCs w:val="18"/>
        </w:rPr>
        <w:t>session.</w:t>
      </w:r>
      <w:r w:rsidRPr="00154986">
        <w:rPr>
          <w:rFonts w:ascii="Courier New" w:hAnsi="Courier New" w:cs="Courier New"/>
          <w:b/>
          <w:sz w:val="18"/>
          <w:szCs w:val="18"/>
        </w:rPr>
        <w:t>execute</w:t>
      </w:r>
      <w:r w:rsidRPr="00154986">
        <w:rPr>
          <w:rFonts w:ascii="Courier New" w:hAnsi="Courier New" w:cs="Courier New"/>
          <w:sz w:val="18"/>
          <w:szCs w:val="18"/>
        </w:rPr>
        <w:t>("</w:t>
      </w:r>
      <w:r w:rsidRPr="00154986">
        <w:rPr>
          <w:rFonts w:ascii="Courier New" w:hAnsi="Courier New" w:cs="Courier New"/>
          <w:b/>
          <w:sz w:val="18"/>
          <w:szCs w:val="18"/>
        </w:rPr>
        <w:t>SELECT</w:t>
      </w:r>
      <w:r w:rsidRPr="00154986">
        <w:rPr>
          <w:rFonts w:ascii="Courier New" w:hAnsi="Courier New" w:cs="Courier New"/>
          <w:sz w:val="18"/>
          <w:szCs w:val="18"/>
        </w:rPr>
        <w:t xml:space="preserve"> property, value FROM </w:t>
      </w:r>
    </w:p>
    <w:p w14:paraId="50D5E4F6" w14:textId="5E55369A" w:rsidR="00131427" w:rsidRPr="00154986" w:rsidRDefault="00131427" w:rsidP="00131427">
      <w:pPr>
        <w:rPr>
          <w:rFonts w:ascii="Courier New" w:hAnsi="Courier New" w:cs="Courier New"/>
          <w:sz w:val="18"/>
          <w:szCs w:val="18"/>
        </w:rPr>
      </w:pPr>
      <w:r w:rsidRPr="00154986">
        <w:rPr>
          <w:rFonts w:ascii="Courier New" w:hAnsi="Courier New" w:cs="Courier New"/>
          <w:sz w:val="18"/>
          <w:szCs w:val="18"/>
        </w:rPr>
        <w:t xml:space="preserve">                                       "+table_name+" WHERE id = %s", (id,))</w:t>
      </w:r>
    </w:p>
    <w:p w14:paraId="5BAF1C94" w14:textId="77777777" w:rsidR="00131427" w:rsidRPr="00154986" w:rsidRDefault="00131427" w:rsidP="00131427">
      <w:pPr>
        <w:rPr>
          <w:rFonts w:ascii="Times New Roman" w:hAnsi="Times New Roman" w:cs="Times New Roman"/>
          <w:sz w:val="18"/>
          <w:szCs w:val="18"/>
        </w:rPr>
      </w:pPr>
    </w:p>
    <w:p w14:paraId="248D21B9" w14:textId="19E4E277" w:rsidR="00603846" w:rsidRPr="00154986" w:rsidRDefault="00F553EC" w:rsidP="00603846">
      <w:pPr>
        <w:rPr>
          <w:rFonts w:ascii="Times New Roman" w:hAnsi="Times New Roman" w:cs="Times New Roman"/>
          <w:sz w:val="18"/>
          <w:szCs w:val="18"/>
        </w:rPr>
      </w:pPr>
      <w:ins w:id="258" w:author="Prado Juliette-B44664" w:date="2015-03-02T10:26:00Z">
        <w:r>
          <w:rPr>
            <w:rFonts w:ascii="Times New Roman" w:hAnsi="Times New Roman" w:cs="Times New Roman"/>
            <w:sz w:val="18"/>
            <w:szCs w:val="18"/>
          </w:rPr>
          <w:t>T</w:t>
        </w:r>
      </w:ins>
      <w:r w:rsidR="00131427" w:rsidRPr="00154986">
        <w:rPr>
          <w:rFonts w:ascii="Times New Roman" w:hAnsi="Times New Roman" w:cs="Times New Roman"/>
          <w:sz w:val="18"/>
          <w:szCs w:val="18"/>
        </w:rPr>
        <w:t xml:space="preserve">he select statement cannot be included in the batch statement, so it cannot be a part of the batch transaction. </w:t>
      </w:r>
      <w:r w:rsidR="00261600" w:rsidRPr="00154986">
        <w:rPr>
          <w:rFonts w:ascii="Times New Roman" w:hAnsi="Times New Roman" w:cs="Times New Roman"/>
          <w:sz w:val="18"/>
          <w:szCs w:val="18"/>
        </w:rPr>
        <w:t>Just like MongoDB, This means that updates from other sessions not just the updates from this session could appear in the final display of the data.</w:t>
      </w:r>
    </w:p>
    <w:p w14:paraId="1DDEA1F8" w14:textId="77777777" w:rsidR="0047226F" w:rsidRPr="0047226F" w:rsidRDefault="0047226F" w:rsidP="0047226F">
      <w:pPr>
        <w:rPr>
          <w:rFonts w:ascii="Courier New" w:hAnsi="Courier New" w:cs="Courier New"/>
          <w:sz w:val="22"/>
          <w:szCs w:val="22"/>
        </w:rPr>
      </w:pPr>
    </w:p>
    <w:p w14:paraId="0C4AA890" w14:textId="26B171D4" w:rsidR="0047226F" w:rsidRPr="00154986" w:rsidRDefault="0047226F" w:rsidP="00154986">
      <w:pPr>
        <w:pStyle w:val="ListParagraph"/>
        <w:numPr>
          <w:ilvl w:val="2"/>
          <w:numId w:val="52"/>
        </w:numPr>
        <w:spacing w:before="120"/>
        <w:rPr>
          <w:rFonts w:ascii="Times New Roman" w:hAnsi="Times New Roman" w:cs="Times New Roman"/>
          <w:i/>
          <w:sz w:val="22"/>
          <w:szCs w:val="22"/>
        </w:rPr>
      </w:pPr>
      <w:r w:rsidRPr="00154986">
        <w:rPr>
          <w:rFonts w:ascii="Times New Roman" w:hAnsi="Times New Roman" w:cs="Times New Roman"/>
          <w:i/>
          <w:sz w:val="22"/>
          <w:szCs w:val="22"/>
        </w:rPr>
        <w:t xml:space="preserve">For the ReL </w:t>
      </w:r>
      <w:r w:rsidR="009B2287">
        <w:rPr>
          <w:rFonts w:ascii="Times New Roman" w:hAnsi="Times New Roman" w:cs="Times New Roman"/>
          <w:i/>
          <w:sz w:val="22"/>
          <w:szCs w:val="22"/>
        </w:rPr>
        <w:t>A</w:t>
      </w:r>
      <w:r w:rsidRPr="00154986">
        <w:rPr>
          <w:rFonts w:ascii="Times New Roman" w:hAnsi="Times New Roman" w:cs="Times New Roman"/>
          <w:i/>
          <w:sz w:val="22"/>
          <w:szCs w:val="22"/>
        </w:rPr>
        <w:t>pplication</w:t>
      </w:r>
    </w:p>
    <w:p w14:paraId="14018C39" w14:textId="77777777" w:rsidR="009A77EA" w:rsidRDefault="009A77EA" w:rsidP="009A77EA">
      <w:pPr>
        <w:rPr>
          <w:rFonts w:ascii="Times New Roman" w:hAnsi="Times New Roman" w:cs="Times New Roman"/>
          <w:b/>
          <w:u w:val="single"/>
        </w:rPr>
      </w:pPr>
    </w:p>
    <w:p w14:paraId="2C745304" w14:textId="175364AB" w:rsidR="009A77EA" w:rsidRPr="00154986" w:rsidRDefault="009A77EA" w:rsidP="009A77EA">
      <w:pPr>
        <w:rPr>
          <w:rFonts w:ascii="Times New Roman" w:hAnsi="Times New Roman" w:cs="Times New Roman"/>
          <w:sz w:val="18"/>
          <w:szCs w:val="18"/>
        </w:rPr>
      </w:pPr>
      <w:r w:rsidRPr="00154986">
        <w:rPr>
          <w:rFonts w:ascii="Times New Roman" w:hAnsi="Times New Roman" w:cs="Times New Roman"/>
          <w:sz w:val="18"/>
          <w:szCs w:val="18"/>
        </w:rPr>
        <w:t xml:space="preserve">The ReL application generates the following sequence of RDF/SPARQL code for the update. First, the following code performs </w:t>
      </w:r>
      <w:r w:rsidR="00C7729F" w:rsidRPr="00154986">
        <w:rPr>
          <w:rFonts w:ascii="Times New Roman" w:hAnsi="Times New Roman" w:cs="Times New Roman"/>
          <w:sz w:val="18"/>
          <w:szCs w:val="18"/>
        </w:rPr>
        <w:t>an</w:t>
      </w:r>
      <w:r w:rsidRPr="00154986">
        <w:rPr>
          <w:rFonts w:ascii="Times New Roman" w:hAnsi="Times New Roman" w:cs="Times New Roman"/>
          <w:sz w:val="18"/>
          <w:szCs w:val="18"/>
        </w:rPr>
        <w:t xml:space="preserve"> update, changing the value of</w:t>
      </w:r>
      <w:r w:rsidR="00C7729F" w:rsidRPr="00154986">
        <w:rPr>
          <w:rFonts w:ascii="Times New Roman" w:hAnsi="Times New Roman" w:cs="Times New Roman"/>
          <w:sz w:val="18"/>
          <w:szCs w:val="18"/>
        </w:rPr>
        <w:t>”</w:t>
      </w:r>
      <w:r w:rsidRPr="00154986">
        <w:rPr>
          <w:rFonts w:ascii="Times New Roman" w:hAnsi="Times New Roman" w:cs="Times New Roman"/>
          <w:sz w:val="18"/>
          <w:szCs w:val="18"/>
        </w:rPr>
        <w:t xml:space="preserve"> genre</w:t>
      </w:r>
      <w:r w:rsidR="00C7729F" w:rsidRPr="00154986">
        <w:rPr>
          <w:rFonts w:ascii="Times New Roman" w:hAnsi="Times New Roman" w:cs="Times New Roman"/>
          <w:sz w:val="18"/>
          <w:szCs w:val="18"/>
        </w:rPr>
        <w:t>”</w:t>
      </w:r>
      <w:r w:rsidRPr="00154986">
        <w:rPr>
          <w:rFonts w:ascii="Times New Roman" w:hAnsi="Times New Roman" w:cs="Times New Roman"/>
          <w:sz w:val="18"/>
          <w:szCs w:val="18"/>
        </w:rPr>
        <w:t xml:space="preserve"> from </w:t>
      </w:r>
      <w:r w:rsidR="00C12D35" w:rsidRPr="00154986">
        <w:rPr>
          <w:rFonts w:ascii="Times New Roman" w:hAnsi="Times New Roman" w:cs="Times New Roman"/>
          <w:sz w:val="18"/>
          <w:szCs w:val="18"/>
        </w:rPr>
        <w:t>“Math” to “Mathematics”:</w:t>
      </w:r>
    </w:p>
    <w:p w14:paraId="1ABC46F0" w14:textId="46CCA20B" w:rsidR="00471A70" w:rsidRPr="00154986" w:rsidRDefault="00471A70" w:rsidP="00471A70">
      <w:pPr>
        <w:rPr>
          <w:rFonts w:ascii="Times New Roman" w:hAnsi="Times New Roman" w:cs="Times New Roman"/>
          <w:b/>
          <w:sz w:val="18"/>
          <w:szCs w:val="18"/>
        </w:rPr>
      </w:pPr>
    </w:p>
    <w:p w14:paraId="742680F3" w14:textId="77777777" w:rsidR="0028429E" w:rsidRPr="00154986" w:rsidRDefault="0028429E" w:rsidP="0028429E">
      <w:pPr>
        <w:rPr>
          <w:rFonts w:ascii="Courier New" w:hAnsi="Courier New" w:cs="Courier New"/>
          <w:sz w:val="18"/>
          <w:szCs w:val="18"/>
        </w:rPr>
      </w:pPr>
      <w:r w:rsidRPr="00154986">
        <w:rPr>
          <w:rFonts w:ascii="Courier New" w:hAnsi="Courier New" w:cs="Courier New"/>
          <w:sz w:val="18"/>
          <w:szCs w:val="18"/>
        </w:rPr>
        <w:t>UPDATE BOOK_C##CS347_PROF_DATA a</w:t>
      </w:r>
    </w:p>
    <w:p w14:paraId="64F490C9" w14:textId="0B1BBCB3" w:rsidR="009A77EA" w:rsidRPr="00154986" w:rsidRDefault="0028429E" w:rsidP="00C12D35">
      <w:pPr>
        <w:rPr>
          <w:rFonts w:ascii="Courier New" w:hAnsi="Courier New" w:cs="Courier New"/>
          <w:sz w:val="18"/>
          <w:szCs w:val="18"/>
        </w:rPr>
      </w:pPr>
      <w:r w:rsidRPr="00154986">
        <w:rPr>
          <w:rFonts w:ascii="Courier New" w:hAnsi="Courier New" w:cs="Courier New"/>
          <w:sz w:val="18"/>
          <w:szCs w:val="18"/>
        </w:rPr>
        <w:t>SET a.triple = SDO_RDF_TRIPLE_S</w:t>
      </w:r>
      <w:r w:rsidR="009A77EA" w:rsidRPr="00154986">
        <w:rPr>
          <w:rFonts w:ascii="Courier New" w:hAnsi="Courier New" w:cs="Courier New"/>
          <w:sz w:val="18"/>
          <w:szCs w:val="18"/>
        </w:rPr>
        <w:t xml:space="preserve"> </w:t>
      </w:r>
      <w:r w:rsidRPr="00154986">
        <w:rPr>
          <w:rFonts w:ascii="Courier New" w:hAnsi="Courier New" w:cs="Courier New"/>
          <w:sz w:val="18"/>
          <w:szCs w:val="18"/>
        </w:rPr>
        <w:t>(</w:t>
      </w:r>
      <w:r w:rsidR="009A77EA" w:rsidRPr="00154986">
        <w:rPr>
          <w:rFonts w:ascii="Courier New" w:hAnsi="Courier New" w:cs="Courier New"/>
          <w:sz w:val="18"/>
          <w:szCs w:val="18"/>
        </w:rPr>
        <w:t>'BOOK_C##CS347_PROF',</w:t>
      </w:r>
    </w:p>
    <w:p w14:paraId="6E0B1F23" w14:textId="164E19F9" w:rsidR="0028429E" w:rsidRPr="00154986" w:rsidRDefault="009A77EA" w:rsidP="00C12D35">
      <w:pPr>
        <w:rPr>
          <w:rFonts w:ascii="Courier New" w:hAnsi="Courier New" w:cs="Courier New"/>
          <w:sz w:val="18"/>
          <w:szCs w:val="18"/>
        </w:rPr>
      </w:pPr>
      <w:r w:rsidRPr="00154986">
        <w:rPr>
          <w:rFonts w:ascii="Courier New" w:hAnsi="Courier New" w:cs="Courier New"/>
          <w:sz w:val="18"/>
          <w:szCs w:val="18"/>
        </w:rPr>
        <w:t xml:space="preserve">     </w:t>
      </w:r>
      <w:r w:rsidR="0028429E" w:rsidRPr="00154986">
        <w:rPr>
          <w:rFonts w:ascii="Courier New" w:hAnsi="Courier New" w:cs="Courier New"/>
          <w:sz w:val="18"/>
          <w:szCs w:val="18"/>
        </w:rPr>
        <w:t>a.triple.get_subject(),</w:t>
      </w:r>
    </w:p>
    <w:p w14:paraId="3BB68298" w14:textId="77777777" w:rsidR="0028429E" w:rsidRPr="00154986" w:rsidRDefault="0028429E" w:rsidP="00C12D35">
      <w:pPr>
        <w:rPr>
          <w:rFonts w:ascii="Courier New" w:hAnsi="Courier New" w:cs="Courier New"/>
          <w:sz w:val="18"/>
          <w:szCs w:val="18"/>
        </w:rPr>
      </w:pPr>
      <w:r w:rsidRPr="00154986">
        <w:rPr>
          <w:rFonts w:ascii="Courier New" w:hAnsi="Courier New" w:cs="Courier New"/>
          <w:sz w:val="18"/>
          <w:szCs w:val="18"/>
        </w:rPr>
        <w:tab/>
        <w:t>'&lt;http://www.example.org/people.owl#</w:t>
      </w:r>
      <w:r w:rsidRPr="00154986">
        <w:rPr>
          <w:rFonts w:ascii="Courier New" w:hAnsi="Courier New" w:cs="Courier New"/>
          <w:b/>
          <w:sz w:val="18"/>
          <w:szCs w:val="18"/>
        </w:rPr>
        <w:t>genre</w:t>
      </w:r>
      <w:r w:rsidRPr="00154986">
        <w:rPr>
          <w:rFonts w:ascii="Courier New" w:hAnsi="Courier New" w:cs="Courier New"/>
          <w:sz w:val="18"/>
          <w:szCs w:val="18"/>
        </w:rPr>
        <w:t>&gt;',</w:t>
      </w:r>
    </w:p>
    <w:p w14:paraId="63BCC4E1" w14:textId="77777777" w:rsidR="0028429E" w:rsidRPr="00154986" w:rsidRDefault="0028429E" w:rsidP="00C12D35">
      <w:pPr>
        <w:rPr>
          <w:rFonts w:ascii="Courier New" w:hAnsi="Courier New" w:cs="Courier New"/>
          <w:sz w:val="18"/>
          <w:szCs w:val="18"/>
        </w:rPr>
      </w:pPr>
      <w:r w:rsidRPr="00154986">
        <w:rPr>
          <w:rFonts w:ascii="Courier New" w:hAnsi="Courier New" w:cs="Courier New"/>
          <w:sz w:val="18"/>
          <w:szCs w:val="18"/>
        </w:rPr>
        <w:tab/>
        <w:t>'"</w:t>
      </w:r>
      <w:r w:rsidRPr="00154986">
        <w:rPr>
          <w:rFonts w:ascii="Courier New" w:hAnsi="Courier New" w:cs="Courier New"/>
          <w:b/>
          <w:sz w:val="18"/>
          <w:szCs w:val="18"/>
        </w:rPr>
        <w:t>Mathematics</w:t>
      </w:r>
      <w:r w:rsidRPr="00154986">
        <w:rPr>
          <w:rFonts w:ascii="Courier New" w:hAnsi="Courier New" w:cs="Courier New"/>
          <w:sz w:val="18"/>
          <w:szCs w:val="18"/>
        </w:rPr>
        <w:t>"^^&lt;http://www.w3.org/2001/XMLSchema#string&gt;')</w:t>
      </w:r>
    </w:p>
    <w:p w14:paraId="4D471D47" w14:textId="18B60EC5" w:rsidR="009A77EA" w:rsidRPr="00154986" w:rsidRDefault="00C12D35" w:rsidP="00C12D35">
      <w:pPr>
        <w:rPr>
          <w:rFonts w:ascii="Courier New" w:hAnsi="Courier New" w:cs="Courier New"/>
          <w:sz w:val="18"/>
          <w:szCs w:val="18"/>
        </w:rPr>
      </w:pPr>
      <w:r w:rsidRPr="00154986">
        <w:rPr>
          <w:rFonts w:ascii="Courier New" w:hAnsi="Courier New" w:cs="Courier New"/>
          <w:sz w:val="18"/>
          <w:szCs w:val="18"/>
        </w:rPr>
        <w:t xml:space="preserve">WHERE a.triple.get_subject() </w:t>
      </w:r>
      <w:r w:rsidR="0028429E" w:rsidRPr="00154986">
        <w:rPr>
          <w:rFonts w:ascii="Courier New" w:hAnsi="Courier New" w:cs="Courier New"/>
          <w:sz w:val="18"/>
          <w:szCs w:val="18"/>
        </w:rPr>
        <w:t xml:space="preserve">= </w:t>
      </w:r>
      <w:r w:rsidR="009A77EA" w:rsidRPr="00154986">
        <w:rPr>
          <w:rFonts w:ascii="Courier New" w:hAnsi="Courier New" w:cs="Courier New"/>
          <w:sz w:val="18"/>
          <w:szCs w:val="18"/>
        </w:rPr>
        <w:t xml:space="preserve"> </w:t>
      </w:r>
    </w:p>
    <w:p w14:paraId="5BD9C666" w14:textId="4154912F" w:rsidR="0028429E" w:rsidRPr="00154986" w:rsidRDefault="009A77EA" w:rsidP="00C12D35">
      <w:pPr>
        <w:rPr>
          <w:rFonts w:ascii="Courier New" w:hAnsi="Courier New" w:cs="Courier New"/>
          <w:sz w:val="18"/>
          <w:szCs w:val="18"/>
        </w:rPr>
      </w:pPr>
      <w:r w:rsidRPr="00154986">
        <w:rPr>
          <w:rFonts w:ascii="Courier New" w:hAnsi="Courier New" w:cs="Courier New"/>
          <w:sz w:val="18"/>
          <w:szCs w:val="18"/>
        </w:rPr>
        <w:t xml:space="preserve">                              </w:t>
      </w:r>
      <w:r w:rsidR="0028429E" w:rsidRPr="00154986">
        <w:rPr>
          <w:rFonts w:ascii="Courier New" w:hAnsi="Courier New" w:cs="Courier New"/>
          <w:sz w:val="18"/>
          <w:szCs w:val="18"/>
        </w:rPr>
        <w:t>'&lt;http://www.example.org/people.owl#8&gt;'</w:t>
      </w:r>
    </w:p>
    <w:p w14:paraId="64529C07" w14:textId="7FB4C412" w:rsidR="009A77EA" w:rsidRPr="00154986" w:rsidRDefault="00C12D35" w:rsidP="00C12D35">
      <w:pPr>
        <w:rPr>
          <w:rFonts w:ascii="Courier New" w:hAnsi="Courier New" w:cs="Courier New"/>
          <w:sz w:val="18"/>
          <w:szCs w:val="18"/>
        </w:rPr>
      </w:pPr>
      <w:r w:rsidRPr="00154986">
        <w:rPr>
          <w:rFonts w:ascii="Courier New" w:hAnsi="Courier New" w:cs="Courier New"/>
          <w:sz w:val="18"/>
          <w:szCs w:val="18"/>
        </w:rPr>
        <w:t xml:space="preserve">AND a.triple.get_property() </w:t>
      </w:r>
      <w:r w:rsidR="0028429E" w:rsidRPr="00154986">
        <w:rPr>
          <w:rFonts w:ascii="Courier New" w:hAnsi="Courier New" w:cs="Courier New"/>
          <w:sz w:val="18"/>
          <w:szCs w:val="18"/>
        </w:rPr>
        <w:t xml:space="preserve">= </w:t>
      </w:r>
    </w:p>
    <w:p w14:paraId="4C9D2F04" w14:textId="271AB6D7" w:rsidR="0028429E" w:rsidRPr="00154986" w:rsidRDefault="009A77EA" w:rsidP="00C12D35">
      <w:pPr>
        <w:rPr>
          <w:rFonts w:ascii="Courier New" w:hAnsi="Courier New" w:cs="Courier New"/>
          <w:sz w:val="18"/>
          <w:szCs w:val="18"/>
        </w:rPr>
      </w:pPr>
      <w:r w:rsidRPr="00154986">
        <w:rPr>
          <w:rFonts w:ascii="Courier New" w:hAnsi="Courier New" w:cs="Courier New"/>
          <w:sz w:val="18"/>
          <w:szCs w:val="18"/>
        </w:rPr>
        <w:t xml:space="preserve">                          </w:t>
      </w:r>
      <w:r w:rsidR="0028429E" w:rsidRPr="00154986">
        <w:rPr>
          <w:rFonts w:ascii="Courier New" w:hAnsi="Courier New" w:cs="Courier New"/>
          <w:sz w:val="18"/>
          <w:szCs w:val="18"/>
        </w:rPr>
        <w:t>'&lt;http://www.example.org/people.owl#</w:t>
      </w:r>
      <w:r w:rsidR="0028429E" w:rsidRPr="00154986">
        <w:rPr>
          <w:rFonts w:ascii="Courier New" w:hAnsi="Courier New" w:cs="Courier New"/>
          <w:b/>
          <w:sz w:val="18"/>
          <w:szCs w:val="18"/>
        </w:rPr>
        <w:t>genre</w:t>
      </w:r>
      <w:r w:rsidR="0028429E" w:rsidRPr="00154986">
        <w:rPr>
          <w:rFonts w:ascii="Courier New" w:hAnsi="Courier New" w:cs="Courier New"/>
          <w:sz w:val="18"/>
          <w:szCs w:val="18"/>
        </w:rPr>
        <w:t>&gt;'</w:t>
      </w:r>
    </w:p>
    <w:p w14:paraId="6184278D" w14:textId="54D2D3EF" w:rsidR="009A77EA" w:rsidRPr="00154986" w:rsidRDefault="009A77EA" w:rsidP="00C12D35">
      <w:pPr>
        <w:rPr>
          <w:rFonts w:ascii="Courier New" w:hAnsi="Courier New" w:cs="Courier New"/>
          <w:sz w:val="18"/>
          <w:szCs w:val="18"/>
        </w:rPr>
      </w:pPr>
      <w:r w:rsidRPr="00154986">
        <w:rPr>
          <w:rFonts w:ascii="Courier New" w:hAnsi="Courier New" w:cs="Courier New"/>
          <w:sz w:val="18"/>
          <w:szCs w:val="18"/>
        </w:rPr>
        <w:t>AND a.triple.get_obj_value()</w:t>
      </w:r>
      <w:r w:rsidR="00C12D35" w:rsidRPr="00154986">
        <w:rPr>
          <w:rFonts w:ascii="Courier New" w:hAnsi="Courier New" w:cs="Courier New"/>
          <w:sz w:val="18"/>
          <w:szCs w:val="18"/>
        </w:rPr>
        <w:t xml:space="preserve"> </w:t>
      </w:r>
      <w:r w:rsidRPr="00154986">
        <w:rPr>
          <w:rFonts w:ascii="Courier New" w:hAnsi="Courier New" w:cs="Courier New"/>
          <w:sz w:val="18"/>
          <w:szCs w:val="18"/>
        </w:rPr>
        <w:t xml:space="preserve">= </w:t>
      </w:r>
    </w:p>
    <w:p w14:paraId="27414FF6" w14:textId="3CF4BCF3" w:rsidR="00C768C3" w:rsidRPr="00154986" w:rsidRDefault="009A77EA" w:rsidP="00C12D35">
      <w:pPr>
        <w:rPr>
          <w:rFonts w:ascii="Courier New" w:hAnsi="Courier New" w:cs="Courier New"/>
          <w:sz w:val="18"/>
          <w:szCs w:val="18"/>
        </w:rPr>
      </w:pPr>
      <w:r w:rsidRPr="00154986">
        <w:rPr>
          <w:rFonts w:ascii="Courier New" w:hAnsi="Courier New" w:cs="Courier New"/>
          <w:sz w:val="18"/>
          <w:szCs w:val="18"/>
        </w:rPr>
        <w:t xml:space="preserve">                  </w:t>
      </w:r>
      <w:r w:rsidR="0028429E" w:rsidRPr="00154986">
        <w:rPr>
          <w:rFonts w:ascii="Courier New" w:hAnsi="Courier New" w:cs="Courier New"/>
          <w:sz w:val="18"/>
          <w:szCs w:val="18"/>
        </w:rPr>
        <w:t>'"</w:t>
      </w:r>
      <w:r w:rsidR="0028429E" w:rsidRPr="00154986">
        <w:rPr>
          <w:rFonts w:ascii="Courier New" w:hAnsi="Courier New" w:cs="Courier New"/>
          <w:b/>
          <w:sz w:val="18"/>
          <w:szCs w:val="18"/>
        </w:rPr>
        <w:t>Math</w:t>
      </w:r>
      <w:r w:rsidR="0028429E" w:rsidRPr="00154986">
        <w:rPr>
          <w:rFonts w:ascii="Courier New" w:hAnsi="Courier New" w:cs="Courier New"/>
          <w:sz w:val="18"/>
          <w:szCs w:val="18"/>
        </w:rPr>
        <w:t>"^^&lt;http://www.w3.org/2001/XMLSchema#string&gt;'</w:t>
      </w:r>
    </w:p>
    <w:p w14:paraId="75D17FAC" w14:textId="77777777" w:rsidR="007C6A7F" w:rsidRPr="00154986" w:rsidRDefault="007C6A7F" w:rsidP="0028429E">
      <w:pPr>
        <w:rPr>
          <w:rFonts w:ascii="Times New Roman" w:hAnsi="Times New Roman" w:cs="Times New Roman"/>
          <w:sz w:val="18"/>
          <w:szCs w:val="18"/>
        </w:rPr>
      </w:pPr>
    </w:p>
    <w:p w14:paraId="310D29B9" w14:textId="51FA5BF6" w:rsidR="0028429E" w:rsidRPr="00154986" w:rsidRDefault="00574265" w:rsidP="0028429E">
      <w:pPr>
        <w:rPr>
          <w:rFonts w:ascii="Times New Roman" w:hAnsi="Times New Roman" w:cs="Times New Roman"/>
          <w:sz w:val="18"/>
          <w:szCs w:val="18"/>
        </w:rPr>
      </w:pPr>
      <w:r w:rsidRPr="00154986">
        <w:rPr>
          <w:rFonts w:ascii="Times New Roman" w:hAnsi="Times New Roman" w:cs="Times New Roman"/>
          <w:sz w:val="18"/>
          <w:szCs w:val="18"/>
        </w:rPr>
        <w:t>Next, the following code performs the addition of the “Year” field:</w:t>
      </w:r>
    </w:p>
    <w:p w14:paraId="137D19E4" w14:textId="77777777" w:rsidR="00574265" w:rsidRPr="00154986" w:rsidRDefault="00574265" w:rsidP="0028429E">
      <w:pPr>
        <w:rPr>
          <w:rFonts w:ascii="Times New Roman" w:hAnsi="Times New Roman" w:cs="Times New Roman"/>
          <w:sz w:val="18"/>
          <w:szCs w:val="18"/>
        </w:rPr>
      </w:pPr>
    </w:p>
    <w:p w14:paraId="646E0198" w14:textId="08133E8D" w:rsidR="0028429E" w:rsidRPr="00154986" w:rsidRDefault="0028429E" w:rsidP="0028429E">
      <w:pPr>
        <w:rPr>
          <w:rFonts w:ascii="Courier New" w:hAnsi="Courier New" w:cs="Courier New"/>
          <w:sz w:val="18"/>
          <w:szCs w:val="18"/>
        </w:rPr>
      </w:pPr>
      <w:r w:rsidRPr="00154986">
        <w:rPr>
          <w:rFonts w:ascii="Courier New" w:hAnsi="Courier New" w:cs="Courier New"/>
          <w:sz w:val="18"/>
          <w:szCs w:val="18"/>
        </w:rPr>
        <w:t>INSERT INTO B</w:t>
      </w:r>
      <w:r w:rsidR="00574265" w:rsidRPr="00154986">
        <w:rPr>
          <w:rFonts w:ascii="Courier New" w:hAnsi="Courier New" w:cs="Courier New"/>
          <w:sz w:val="18"/>
          <w:szCs w:val="18"/>
        </w:rPr>
        <w:t>OOK_C##CS347_PROF_DATA VALUES (</w:t>
      </w:r>
      <w:r w:rsidRPr="00154986">
        <w:rPr>
          <w:rFonts w:ascii="Courier New" w:hAnsi="Courier New" w:cs="Courier New"/>
          <w:sz w:val="18"/>
          <w:szCs w:val="18"/>
        </w:rPr>
        <w:t>BOOK_C##CS347_PROF_SQNC.nextval, SDO_RDF_TRIPLE_S('BOOK_C##CS347_PROF:&lt;http://www.example.org/people.owl&gt;', 'http://www.example.org/people.owl#8', 'http://www.example.org/people.owl#</w:t>
      </w:r>
      <w:r w:rsidRPr="00154986">
        <w:rPr>
          <w:rFonts w:ascii="Courier New" w:hAnsi="Courier New" w:cs="Courier New"/>
          <w:b/>
          <w:sz w:val="18"/>
          <w:szCs w:val="18"/>
        </w:rPr>
        <w:t>Year'</w:t>
      </w:r>
      <w:r w:rsidRPr="00154986">
        <w:rPr>
          <w:rFonts w:ascii="Courier New" w:hAnsi="Courier New" w:cs="Courier New"/>
          <w:sz w:val="18"/>
          <w:szCs w:val="18"/>
        </w:rPr>
        <w:t>, '"</w:t>
      </w:r>
      <w:r w:rsidRPr="00154986">
        <w:rPr>
          <w:rFonts w:ascii="Courier New" w:hAnsi="Courier New" w:cs="Courier New"/>
          <w:b/>
          <w:sz w:val="18"/>
          <w:szCs w:val="18"/>
        </w:rPr>
        <w:t>1970</w:t>
      </w:r>
      <w:r w:rsidRPr="00154986">
        <w:rPr>
          <w:rFonts w:ascii="Courier New" w:hAnsi="Courier New" w:cs="Courier New"/>
          <w:sz w:val="18"/>
          <w:szCs w:val="18"/>
        </w:rPr>
        <w:t>"^^&lt;http://www.w3.org/2001/XMLSchema#string&gt;'))</w:t>
      </w:r>
    </w:p>
    <w:p w14:paraId="0FA54678" w14:textId="16A83613" w:rsidR="00C768C3" w:rsidRPr="00154986" w:rsidRDefault="00C768C3" w:rsidP="0028429E">
      <w:pPr>
        <w:rPr>
          <w:rFonts w:ascii="Times New Roman" w:hAnsi="Times New Roman" w:cs="Times New Roman"/>
          <w:b/>
          <w:sz w:val="18"/>
          <w:szCs w:val="18"/>
        </w:rPr>
      </w:pPr>
    </w:p>
    <w:p w14:paraId="66D60A57" w14:textId="49DB52C1" w:rsidR="0028429E" w:rsidRPr="00154986" w:rsidRDefault="00574265" w:rsidP="0028429E">
      <w:pPr>
        <w:rPr>
          <w:rFonts w:ascii="Times New Roman" w:hAnsi="Times New Roman" w:cs="Times New Roman"/>
          <w:sz w:val="18"/>
          <w:szCs w:val="18"/>
        </w:rPr>
      </w:pPr>
      <w:r w:rsidRPr="00154986">
        <w:rPr>
          <w:rFonts w:ascii="Times New Roman" w:hAnsi="Times New Roman" w:cs="Times New Roman"/>
          <w:sz w:val="18"/>
          <w:szCs w:val="18"/>
        </w:rPr>
        <w:t>Schema information for the “Year” field is also inserted in a manner similar to the discussion in Section 2.1.</w:t>
      </w:r>
    </w:p>
    <w:p w14:paraId="56EC2E3D" w14:textId="77777777" w:rsidR="003356B3" w:rsidRPr="00154986" w:rsidRDefault="003356B3" w:rsidP="0028429E">
      <w:pPr>
        <w:rPr>
          <w:rFonts w:ascii="Times New Roman" w:hAnsi="Times New Roman" w:cs="Times New Roman"/>
          <w:sz w:val="18"/>
          <w:szCs w:val="18"/>
        </w:rPr>
      </w:pPr>
    </w:p>
    <w:p w14:paraId="3DB6B5A6" w14:textId="256372D4" w:rsidR="003356B3" w:rsidRPr="00154986" w:rsidRDefault="003356B3" w:rsidP="0028429E">
      <w:pPr>
        <w:rPr>
          <w:rFonts w:ascii="Times New Roman" w:hAnsi="Times New Roman" w:cs="Times New Roman"/>
          <w:sz w:val="18"/>
          <w:szCs w:val="18"/>
        </w:rPr>
      </w:pPr>
      <w:r w:rsidRPr="00154986">
        <w:rPr>
          <w:rFonts w:ascii="Times New Roman" w:hAnsi="Times New Roman" w:cs="Times New Roman"/>
          <w:sz w:val="18"/>
          <w:szCs w:val="18"/>
        </w:rPr>
        <w:t>Lastly, the following query returns the updated information to the web application:</w:t>
      </w:r>
    </w:p>
    <w:p w14:paraId="48653BB0" w14:textId="77777777" w:rsidR="0028429E" w:rsidRPr="00154986" w:rsidRDefault="0028429E" w:rsidP="0028429E">
      <w:pPr>
        <w:rPr>
          <w:rFonts w:ascii="Times New Roman" w:hAnsi="Times New Roman" w:cs="Times New Roman"/>
          <w:b/>
          <w:sz w:val="18"/>
          <w:szCs w:val="18"/>
        </w:rPr>
      </w:pPr>
    </w:p>
    <w:p w14:paraId="26BE8501" w14:textId="77777777" w:rsidR="003356B3" w:rsidRPr="00154986" w:rsidRDefault="003356B3" w:rsidP="0028429E">
      <w:pPr>
        <w:rPr>
          <w:rFonts w:ascii="Courier New" w:hAnsi="Courier New" w:cs="Courier New"/>
          <w:sz w:val="18"/>
          <w:szCs w:val="18"/>
        </w:rPr>
      </w:pPr>
      <w:r w:rsidRPr="00154986">
        <w:rPr>
          <w:rFonts w:ascii="Courier New" w:hAnsi="Courier New" w:cs="Courier New"/>
          <w:sz w:val="18"/>
          <w:szCs w:val="18"/>
        </w:rPr>
        <w:t>SELECT</w:t>
      </w:r>
      <w:r w:rsidR="0028429E" w:rsidRPr="00154986">
        <w:rPr>
          <w:rFonts w:ascii="Courier New" w:hAnsi="Courier New" w:cs="Courier New"/>
          <w:sz w:val="18"/>
          <w:szCs w:val="18"/>
        </w:rPr>
        <w:t xml:space="preserve"> v2 "</w:t>
      </w:r>
      <w:r w:rsidR="0028429E" w:rsidRPr="00154986">
        <w:rPr>
          <w:rFonts w:ascii="Courier New" w:hAnsi="Courier New" w:cs="Courier New"/>
          <w:b/>
          <w:sz w:val="18"/>
          <w:szCs w:val="18"/>
        </w:rPr>
        <w:t>genre</w:t>
      </w:r>
      <w:r w:rsidRPr="00154986">
        <w:rPr>
          <w:rFonts w:ascii="Courier New" w:hAnsi="Courier New" w:cs="Courier New"/>
          <w:sz w:val="18"/>
          <w:szCs w:val="18"/>
        </w:rPr>
        <w:t>", v3 "</w:t>
      </w:r>
      <w:r w:rsidRPr="00154986">
        <w:rPr>
          <w:rFonts w:ascii="Courier New" w:hAnsi="Courier New" w:cs="Courier New"/>
          <w:b/>
          <w:sz w:val="18"/>
          <w:szCs w:val="18"/>
        </w:rPr>
        <w:t>Year</w:t>
      </w:r>
      <w:r w:rsidRPr="00154986">
        <w:rPr>
          <w:rFonts w:ascii="Courier New" w:hAnsi="Courier New" w:cs="Courier New"/>
          <w:sz w:val="18"/>
          <w:szCs w:val="18"/>
        </w:rPr>
        <w:t>", v4 "</w:t>
      </w:r>
      <w:r w:rsidRPr="00154986">
        <w:rPr>
          <w:rFonts w:ascii="Courier New" w:hAnsi="Courier New" w:cs="Courier New"/>
          <w:b/>
          <w:sz w:val="18"/>
          <w:szCs w:val="18"/>
        </w:rPr>
        <w:t>description</w:t>
      </w:r>
      <w:r w:rsidRPr="00154986">
        <w:rPr>
          <w:rFonts w:ascii="Courier New" w:hAnsi="Courier New" w:cs="Courier New"/>
          <w:sz w:val="18"/>
          <w:szCs w:val="18"/>
        </w:rPr>
        <w:t>", v5 "</w:t>
      </w:r>
      <w:r w:rsidRPr="00154986">
        <w:rPr>
          <w:rFonts w:ascii="Courier New" w:hAnsi="Courier New" w:cs="Courier New"/>
          <w:b/>
          <w:sz w:val="18"/>
          <w:szCs w:val="18"/>
        </w:rPr>
        <w:t>author</w:t>
      </w:r>
      <w:r w:rsidRPr="00154986">
        <w:rPr>
          <w:rFonts w:ascii="Courier New" w:hAnsi="Courier New" w:cs="Courier New"/>
          <w:sz w:val="18"/>
          <w:szCs w:val="18"/>
        </w:rPr>
        <w:t>",</w:t>
      </w:r>
    </w:p>
    <w:p w14:paraId="0B869929" w14:textId="76012DD5" w:rsidR="0028429E" w:rsidRPr="00154986" w:rsidRDefault="0028429E" w:rsidP="0028429E">
      <w:pPr>
        <w:rPr>
          <w:rFonts w:ascii="Courier New" w:hAnsi="Courier New" w:cs="Courier New"/>
          <w:sz w:val="18"/>
          <w:szCs w:val="18"/>
        </w:rPr>
      </w:pPr>
      <w:r w:rsidRPr="00154986">
        <w:rPr>
          <w:rFonts w:ascii="Courier New" w:hAnsi="Courier New" w:cs="Courier New"/>
          <w:sz w:val="18"/>
          <w:szCs w:val="18"/>
        </w:rPr>
        <w:t>v6 "</w:t>
      </w:r>
      <w:r w:rsidRPr="00154986">
        <w:rPr>
          <w:rFonts w:ascii="Courier New" w:hAnsi="Courier New" w:cs="Courier New"/>
          <w:b/>
          <w:sz w:val="18"/>
          <w:szCs w:val="18"/>
        </w:rPr>
        <w:t>title</w:t>
      </w:r>
      <w:r w:rsidRPr="00154986">
        <w:rPr>
          <w:rFonts w:ascii="Courier New" w:hAnsi="Courier New" w:cs="Courier New"/>
          <w:sz w:val="18"/>
          <w:szCs w:val="18"/>
        </w:rPr>
        <w:t>"</w:t>
      </w:r>
    </w:p>
    <w:p w14:paraId="45AE62BB" w14:textId="77777777" w:rsidR="0028429E" w:rsidRPr="00154986" w:rsidRDefault="0028429E" w:rsidP="0028429E">
      <w:pPr>
        <w:rPr>
          <w:rFonts w:ascii="Courier New" w:hAnsi="Courier New" w:cs="Courier New"/>
          <w:sz w:val="18"/>
          <w:szCs w:val="18"/>
        </w:rPr>
      </w:pPr>
      <w:r w:rsidRPr="00154986">
        <w:rPr>
          <w:rFonts w:ascii="Courier New" w:hAnsi="Courier New" w:cs="Courier New"/>
          <w:sz w:val="18"/>
          <w:szCs w:val="18"/>
        </w:rPr>
        <w:t xml:space="preserve"> FROM TABLE(SEM_MATCH('SELECT * WHERE {</w:t>
      </w:r>
    </w:p>
    <w:p w14:paraId="1C59D2FE" w14:textId="2648469B" w:rsidR="0028429E" w:rsidRPr="00154986" w:rsidRDefault="0028429E" w:rsidP="003356B3">
      <w:pPr>
        <w:rPr>
          <w:rFonts w:ascii="Courier New" w:hAnsi="Courier New" w:cs="Courier New"/>
          <w:sz w:val="18"/>
          <w:szCs w:val="18"/>
        </w:rPr>
      </w:pPr>
      <w:r w:rsidRPr="00154986">
        <w:rPr>
          <w:rFonts w:ascii="Courier New" w:hAnsi="Courier New" w:cs="Courier New"/>
          <w:sz w:val="18"/>
          <w:szCs w:val="18"/>
        </w:rPr>
        <w:tab/>
        <w:t>?s1 rdf:type :books .</w:t>
      </w:r>
    </w:p>
    <w:p w14:paraId="3D0019AA" w14:textId="77777777" w:rsidR="0028429E" w:rsidRPr="00154986" w:rsidRDefault="0028429E" w:rsidP="0028429E">
      <w:pPr>
        <w:rPr>
          <w:rFonts w:ascii="Courier New" w:hAnsi="Courier New" w:cs="Courier New"/>
          <w:sz w:val="18"/>
          <w:szCs w:val="18"/>
        </w:rPr>
      </w:pPr>
      <w:r w:rsidRPr="00154986">
        <w:rPr>
          <w:rFonts w:ascii="Courier New" w:hAnsi="Courier New" w:cs="Courier New"/>
          <w:sz w:val="18"/>
          <w:szCs w:val="18"/>
        </w:rPr>
        <w:tab/>
        <w:t>OPTIONAL { ?s1 :genre ?v2 }</w:t>
      </w:r>
    </w:p>
    <w:p w14:paraId="47E55BDC" w14:textId="77777777" w:rsidR="0028429E" w:rsidRPr="00154986" w:rsidRDefault="0028429E" w:rsidP="0028429E">
      <w:pPr>
        <w:rPr>
          <w:rFonts w:ascii="Courier New" w:hAnsi="Courier New" w:cs="Courier New"/>
          <w:sz w:val="18"/>
          <w:szCs w:val="18"/>
        </w:rPr>
      </w:pPr>
      <w:r w:rsidRPr="00154986">
        <w:rPr>
          <w:rFonts w:ascii="Courier New" w:hAnsi="Courier New" w:cs="Courier New"/>
          <w:sz w:val="18"/>
          <w:szCs w:val="18"/>
        </w:rPr>
        <w:tab/>
        <w:t>OPTIONAL { ?s1 :Year ?v3 }</w:t>
      </w:r>
    </w:p>
    <w:p w14:paraId="4501DD3D" w14:textId="77777777" w:rsidR="0028429E" w:rsidRPr="003356B3" w:rsidRDefault="0028429E" w:rsidP="0028429E">
      <w:pPr>
        <w:rPr>
          <w:rFonts w:ascii="Courier New" w:hAnsi="Courier New" w:cs="Courier New"/>
        </w:rPr>
      </w:pPr>
      <w:r w:rsidRPr="00154986">
        <w:rPr>
          <w:rFonts w:ascii="Courier New" w:hAnsi="Courier New" w:cs="Courier New"/>
          <w:sz w:val="18"/>
          <w:szCs w:val="18"/>
        </w:rPr>
        <w:tab/>
        <w:t>OPTIONAL { ?s1 :description ?v4 }</w:t>
      </w:r>
    </w:p>
    <w:p w14:paraId="73915096" w14:textId="77777777" w:rsidR="0028429E" w:rsidRPr="00154986" w:rsidRDefault="0028429E" w:rsidP="0028429E">
      <w:pPr>
        <w:rPr>
          <w:rFonts w:ascii="Courier New" w:hAnsi="Courier New" w:cs="Courier New"/>
          <w:sz w:val="18"/>
          <w:szCs w:val="18"/>
        </w:rPr>
      </w:pPr>
      <w:r w:rsidRPr="003356B3">
        <w:rPr>
          <w:rFonts w:ascii="Courier New" w:hAnsi="Courier New" w:cs="Courier New"/>
        </w:rPr>
        <w:tab/>
      </w:r>
      <w:r w:rsidRPr="00154986">
        <w:rPr>
          <w:rFonts w:ascii="Courier New" w:hAnsi="Courier New" w:cs="Courier New"/>
          <w:sz w:val="18"/>
          <w:szCs w:val="18"/>
        </w:rPr>
        <w:t>OPTIONAL { ?s1 :author ?v5 }</w:t>
      </w:r>
    </w:p>
    <w:p w14:paraId="28CD8C1F" w14:textId="77777777" w:rsidR="0028429E" w:rsidRPr="00154986" w:rsidRDefault="0028429E" w:rsidP="0028429E">
      <w:pPr>
        <w:rPr>
          <w:rFonts w:ascii="Courier New" w:hAnsi="Courier New" w:cs="Courier New"/>
          <w:sz w:val="18"/>
          <w:szCs w:val="18"/>
        </w:rPr>
      </w:pPr>
      <w:r w:rsidRPr="00154986">
        <w:rPr>
          <w:rFonts w:ascii="Courier New" w:hAnsi="Courier New" w:cs="Courier New"/>
          <w:sz w:val="18"/>
          <w:szCs w:val="18"/>
        </w:rPr>
        <w:tab/>
        <w:t>OPTIONAL { ?s1 :title ?v6 }</w:t>
      </w:r>
    </w:p>
    <w:p w14:paraId="70853E07" w14:textId="77777777" w:rsidR="0028429E" w:rsidRPr="00154986" w:rsidRDefault="0028429E" w:rsidP="0028429E">
      <w:pPr>
        <w:rPr>
          <w:rFonts w:ascii="Courier New" w:hAnsi="Courier New" w:cs="Courier New"/>
          <w:sz w:val="18"/>
          <w:szCs w:val="18"/>
        </w:rPr>
      </w:pPr>
      <w:r w:rsidRPr="00154986">
        <w:rPr>
          <w:rFonts w:ascii="Courier New" w:hAnsi="Courier New" w:cs="Courier New"/>
          <w:sz w:val="18"/>
          <w:szCs w:val="18"/>
        </w:rPr>
        <w:tab/>
        <w:t>?s1 :title ?f1 .</w:t>
      </w:r>
    </w:p>
    <w:p w14:paraId="42A9784C" w14:textId="77777777" w:rsidR="0028429E" w:rsidRPr="00154986" w:rsidRDefault="0028429E" w:rsidP="0028429E">
      <w:pPr>
        <w:rPr>
          <w:rFonts w:ascii="Courier New" w:hAnsi="Courier New" w:cs="Courier New"/>
          <w:sz w:val="18"/>
          <w:szCs w:val="18"/>
        </w:rPr>
      </w:pPr>
      <w:r w:rsidRPr="00154986">
        <w:rPr>
          <w:rFonts w:ascii="Courier New" w:hAnsi="Courier New" w:cs="Courier New"/>
          <w:sz w:val="18"/>
          <w:szCs w:val="18"/>
        </w:rPr>
        <w:tab/>
        <w:t>?s1 :author ?f2 .</w:t>
      </w:r>
    </w:p>
    <w:p w14:paraId="55E18DAF" w14:textId="3C8018C3" w:rsidR="0028429E" w:rsidRPr="00154986" w:rsidRDefault="0028429E" w:rsidP="0028429E">
      <w:pPr>
        <w:rPr>
          <w:rFonts w:ascii="Courier New" w:hAnsi="Courier New" w:cs="Courier New"/>
          <w:sz w:val="18"/>
          <w:szCs w:val="18"/>
        </w:rPr>
      </w:pPr>
      <w:r w:rsidRPr="00154986">
        <w:rPr>
          <w:rFonts w:ascii="Courier New" w:hAnsi="Courier New" w:cs="Courier New"/>
          <w:sz w:val="18"/>
          <w:szCs w:val="18"/>
        </w:rPr>
        <w:tab/>
        <w:t>FILTER(?f1 = "</w:t>
      </w:r>
      <w:r w:rsidRPr="00154986">
        <w:rPr>
          <w:rFonts w:ascii="Courier New" w:hAnsi="Courier New" w:cs="Courier New"/>
          <w:b/>
          <w:sz w:val="18"/>
          <w:szCs w:val="18"/>
        </w:rPr>
        <w:t>A Profile of Mathematical Logic</w:t>
      </w:r>
      <w:r w:rsidRPr="00154986">
        <w:rPr>
          <w:rFonts w:ascii="Courier New" w:hAnsi="Courier New" w:cs="Courier New"/>
          <w:sz w:val="18"/>
          <w:szCs w:val="18"/>
        </w:rPr>
        <w:t>" &amp;&amp; ?f2 = "</w:t>
      </w:r>
      <w:r w:rsidRPr="00154986">
        <w:rPr>
          <w:rFonts w:ascii="Courier New" w:hAnsi="Courier New" w:cs="Courier New"/>
          <w:b/>
          <w:sz w:val="18"/>
          <w:szCs w:val="18"/>
        </w:rPr>
        <w:t>Howard DeLong</w:t>
      </w:r>
      <w:r w:rsidRPr="00154986">
        <w:rPr>
          <w:rFonts w:ascii="Courier New" w:hAnsi="Courier New" w:cs="Courier New"/>
          <w:sz w:val="18"/>
          <w:szCs w:val="18"/>
        </w:rPr>
        <w:t>") }' ,</w:t>
      </w:r>
    </w:p>
    <w:p w14:paraId="49055C86" w14:textId="77777777" w:rsidR="0028429E" w:rsidRPr="00154986" w:rsidRDefault="0028429E" w:rsidP="0028429E">
      <w:pPr>
        <w:rPr>
          <w:rFonts w:ascii="Courier New" w:hAnsi="Courier New" w:cs="Courier New"/>
          <w:sz w:val="18"/>
          <w:szCs w:val="18"/>
        </w:rPr>
      </w:pPr>
      <w:r w:rsidRPr="00154986">
        <w:rPr>
          <w:rFonts w:ascii="Courier New" w:hAnsi="Courier New" w:cs="Courier New"/>
          <w:sz w:val="18"/>
          <w:szCs w:val="18"/>
        </w:rPr>
        <w:t>SEM_MODELS('BOOK_C##CS347_PROF'), null,</w:t>
      </w:r>
    </w:p>
    <w:p w14:paraId="3C5787D8" w14:textId="6DBB545F" w:rsidR="0028429E" w:rsidRDefault="0028429E" w:rsidP="0028429E">
      <w:pPr>
        <w:rPr>
          <w:rFonts w:ascii="Courier New" w:hAnsi="Courier New" w:cs="Courier New"/>
        </w:rPr>
      </w:pPr>
      <w:r w:rsidRPr="00154986">
        <w:rPr>
          <w:rFonts w:ascii="Courier New" w:hAnsi="Courier New" w:cs="Courier New"/>
          <w:sz w:val="18"/>
          <w:szCs w:val="18"/>
        </w:rPr>
        <w:t>SEM_ALIASES( SEM_ALIAS('', 'http://www.example.org/people.owl#')), null) )</w:t>
      </w:r>
    </w:p>
    <w:p w14:paraId="56A4D611" w14:textId="77777777" w:rsidR="00F47846" w:rsidRDefault="00F47846" w:rsidP="0028429E">
      <w:pPr>
        <w:rPr>
          <w:rFonts w:ascii="Courier New" w:hAnsi="Courier New" w:cs="Courier New"/>
        </w:rPr>
      </w:pPr>
    </w:p>
    <w:p w14:paraId="0CB522F8" w14:textId="3B7A4FCA" w:rsidR="00F47846" w:rsidRPr="00154986" w:rsidRDefault="00C64AF9" w:rsidP="0028429E">
      <w:pPr>
        <w:rPr>
          <w:sz w:val="18"/>
          <w:szCs w:val="18"/>
        </w:rPr>
      </w:pPr>
      <w:r w:rsidRPr="00154986">
        <w:rPr>
          <w:rFonts w:ascii="Times New Roman" w:hAnsi="Times New Roman" w:cs="Times New Roman"/>
          <w:sz w:val="18"/>
          <w:szCs w:val="18"/>
        </w:rPr>
        <w:t xml:space="preserve">Unlike </w:t>
      </w:r>
      <w:r w:rsidR="00D919E4" w:rsidRPr="00154986">
        <w:rPr>
          <w:rFonts w:ascii="Times New Roman" w:hAnsi="Times New Roman" w:cs="Times New Roman"/>
          <w:sz w:val="18"/>
          <w:szCs w:val="18"/>
        </w:rPr>
        <w:t>the</w:t>
      </w:r>
      <w:r w:rsidRPr="00154986">
        <w:rPr>
          <w:rFonts w:ascii="Times New Roman" w:hAnsi="Times New Roman" w:cs="Times New Roman"/>
          <w:sz w:val="18"/>
          <w:szCs w:val="18"/>
        </w:rPr>
        <w:t xml:space="preserve"> MongoDB and Cassandra</w:t>
      </w:r>
      <w:r w:rsidR="00D919E4" w:rsidRPr="00154986">
        <w:rPr>
          <w:rFonts w:ascii="Times New Roman" w:hAnsi="Times New Roman" w:cs="Times New Roman"/>
          <w:sz w:val="18"/>
          <w:szCs w:val="18"/>
        </w:rPr>
        <w:t xml:space="preserve"> updates</w:t>
      </w:r>
      <w:r w:rsidRPr="00154986">
        <w:rPr>
          <w:rFonts w:ascii="Times New Roman" w:hAnsi="Times New Roman" w:cs="Times New Roman"/>
          <w:sz w:val="18"/>
          <w:szCs w:val="18"/>
        </w:rPr>
        <w:t>, all three of these operations can be enclosed in a standard Oracle ACID transaction.</w:t>
      </w:r>
    </w:p>
    <w:p w14:paraId="11FF16D6" w14:textId="77777777" w:rsidR="00256502" w:rsidRPr="002A4533" w:rsidRDefault="00256502" w:rsidP="00256502">
      <w:pPr>
        <w:rPr>
          <w:sz w:val="28"/>
          <w:szCs w:val="28"/>
        </w:rPr>
      </w:pPr>
    </w:p>
    <w:p w14:paraId="7D1A3F0A" w14:textId="4A14680D" w:rsidR="00256502" w:rsidRPr="00154986" w:rsidRDefault="00CD3A6F" w:rsidP="00154986">
      <w:pPr>
        <w:pStyle w:val="ListParagraph"/>
        <w:numPr>
          <w:ilvl w:val="0"/>
          <w:numId w:val="52"/>
        </w:numPr>
        <w:spacing w:before="120"/>
        <w:ind w:left="475" w:hanging="475"/>
        <w:rPr>
          <w:rFonts w:ascii="Times New Roman" w:hAnsi="Times New Roman" w:cs="Times New Roman"/>
          <w:b/>
        </w:rPr>
      </w:pPr>
      <w:r w:rsidRPr="00154986">
        <w:rPr>
          <w:rFonts w:ascii="Times New Roman" w:hAnsi="Times New Roman" w:cs="Times New Roman"/>
          <w:b/>
        </w:rPr>
        <w:t>TRANSACTION DISCUSSION</w:t>
      </w:r>
    </w:p>
    <w:p w14:paraId="67CB1689" w14:textId="77777777" w:rsidR="00B8005C" w:rsidRPr="00B8005C" w:rsidRDefault="00B8005C" w:rsidP="00B8005C">
      <w:pPr>
        <w:rPr>
          <w:rFonts w:ascii="Times New Roman" w:hAnsi="Times New Roman" w:cs="Times New Roman"/>
          <w:b/>
        </w:rPr>
      </w:pPr>
    </w:p>
    <w:p w14:paraId="23948BFF" w14:textId="39CA45C2" w:rsidR="00C267B4" w:rsidRPr="00154986" w:rsidRDefault="006D2CB9" w:rsidP="00B8005C">
      <w:pPr>
        <w:rPr>
          <w:rFonts w:ascii="Times New Roman" w:hAnsi="Times New Roman" w:cs="Times New Roman"/>
          <w:sz w:val="18"/>
          <w:szCs w:val="18"/>
        </w:rPr>
      </w:pPr>
      <w:r w:rsidRPr="00154986">
        <w:rPr>
          <w:rFonts w:ascii="Times New Roman" w:hAnsi="Times New Roman" w:cs="Times New Roman"/>
          <w:sz w:val="18"/>
          <w:szCs w:val="18"/>
        </w:rPr>
        <w:t xml:space="preserve">In the case study, </w:t>
      </w:r>
      <w:r w:rsidR="00907F96" w:rsidRPr="00154986">
        <w:rPr>
          <w:rFonts w:ascii="Times New Roman" w:hAnsi="Times New Roman" w:cs="Times New Roman"/>
          <w:sz w:val="18"/>
          <w:szCs w:val="18"/>
        </w:rPr>
        <w:t>we showed the following</w:t>
      </w:r>
      <w:r w:rsidR="004036D5" w:rsidRPr="00154986">
        <w:rPr>
          <w:rFonts w:ascii="Times New Roman" w:hAnsi="Times New Roman" w:cs="Times New Roman"/>
          <w:sz w:val="18"/>
          <w:szCs w:val="18"/>
        </w:rPr>
        <w:t>:</w:t>
      </w:r>
    </w:p>
    <w:p w14:paraId="5AEB2AF0" w14:textId="77777777" w:rsidR="00C267B4" w:rsidRPr="00154986" w:rsidRDefault="00C267B4" w:rsidP="00B8005C">
      <w:pPr>
        <w:rPr>
          <w:rFonts w:ascii="Times New Roman" w:hAnsi="Times New Roman" w:cs="Times New Roman"/>
          <w:sz w:val="18"/>
          <w:szCs w:val="18"/>
        </w:rPr>
      </w:pPr>
    </w:p>
    <w:p w14:paraId="1CA7FBA8" w14:textId="571D8A88" w:rsidR="00EB5D51" w:rsidRPr="00154986" w:rsidRDefault="00D110BD" w:rsidP="00736121">
      <w:pPr>
        <w:pStyle w:val="ListParagraph"/>
        <w:numPr>
          <w:ilvl w:val="0"/>
          <w:numId w:val="21"/>
        </w:numPr>
        <w:rPr>
          <w:rFonts w:ascii="Times New Roman" w:hAnsi="Times New Roman" w:cs="Times New Roman"/>
          <w:color w:val="000000" w:themeColor="text1"/>
          <w:sz w:val="18"/>
          <w:szCs w:val="18"/>
        </w:rPr>
      </w:pPr>
      <w:r w:rsidRPr="00154986">
        <w:rPr>
          <w:rFonts w:ascii="Times New Roman" w:hAnsi="Times New Roman" w:cs="Times New Roman"/>
          <w:color w:val="000000" w:themeColor="text1"/>
          <w:sz w:val="18"/>
          <w:szCs w:val="18"/>
        </w:rPr>
        <w:t>MongoDB</w:t>
      </w:r>
      <w:ins w:id="259" w:author="Prado Juliette-B44664" w:date="2015-03-02T10:27:00Z">
        <w:r w:rsidR="00F44016">
          <w:rPr>
            <w:rFonts w:ascii="Times New Roman" w:hAnsi="Times New Roman" w:cs="Times New Roman"/>
            <w:color w:val="000000" w:themeColor="text1"/>
            <w:sz w:val="18"/>
            <w:szCs w:val="18"/>
          </w:rPr>
          <w:t>:</w:t>
        </w:r>
      </w:ins>
      <w:r w:rsidR="00736121" w:rsidRPr="00154986">
        <w:rPr>
          <w:rFonts w:ascii="Times New Roman" w:hAnsi="Times New Roman" w:cs="Times New Roman"/>
          <w:color w:val="000000" w:themeColor="text1"/>
          <w:sz w:val="18"/>
          <w:szCs w:val="18"/>
        </w:rPr>
        <w:t xml:space="preserve"> </w:t>
      </w:r>
    </w:p>
    <w:p w14:paraId="2038B52D" w14:textId="6A8B067C" w:rsidR="00907F96" w:rsidRPr="00154986" w:rsidRDefault="00907F96" w:rsidP="00907F96">
      <w:pPr>
        <w:pStyle w:val="ListParagraph"/>
        <w:numPr>
          <w:ilvl w:val="1"/>
          <w:numId w:val="21"/>
        </w:numPr>
        <w:rPr>
          <w:rFonts w:ascii="Times New Roman" w:hAnsi="Times New Roman" w:cs="Times New Roman"/>
          <w:color w:val="000000" w:themeColor="text1"/>
          <w:sz w:val="18"/>
          <w:szCs w:val="18"/>
        </w:rPr>
      </w:pPr>
      <w:r w:rsidRPr="00154986">
        <w:rPr>
          <w:rFonts w:ascii="Times New Roman" w:hAnsi="Times New Roman" w:cs="Times New Roman"/>
          <w:color w:val="000000" w:themeColor="text1"/>
          <w:sz w:val="18"/>
          <w:szCs w:val="18"/>
        </w:rPr>
        <w:t>Only single statement operations on a document can have ACID transaction properties</w:t>
      </w:r>
      <w:r w:rsidR="00A44049" w:rsidRPr="00154986">
        <w:rPr>
          <w:rFonts w:ascii="Times New Roman" w:hAnsi="Times New Roman" w:cs="Times New Roman"/>
          <w:color w:val="000000" w:themeColor="text1"/>
          <w:sz w:val="18"/>
          <w:szCs w:val="18"/>
        </w:rPr>
        <w:t>.</w:t>
      </w:r>
    </w:p>
    <w:p w14:paraId="795300CD" w14:textId="7284A700" w:rsidR="00907F96" w:rsidRPr="00154986" w:rsidRDefault="00907F96" w:rsidP="00907F96">
      <w:pPr>
        <w:pStyle w:val="ListParagraph"/>
        <w:numPr>
          <w:ilvl w:val="1"/>
          <w:numId w:val="21"/>
        </w:numPr>
        <w:rPr>
          <w:rFonts w:ascii="Times New Roman" w:hAnsi="Times New Roman" w:cs="Times New Roman"/>
          <w:color w:val="000000" w:themeColor="text1"/>
          <w:sz w:val="18"/>
          <w:szCs w:val="18"/>
        </w:rPr>
      </w:pPr>
      <w:r w:rsidRPr="00154986">
        <w:rPr>
          <w:rFonts w:ascii="Times New Roman" w:hAnsi="Times New Roman" w:cs="Times New Roman"/>
          <w:color w:val="000000" w:themeColor="text1"/>
          <w:sz w:val="18"/>
          <w:szCs w:val="18"/>
        </w:rPr>
        <w:t>A statement that writes to the database locks the entire database</w:t>
      </w:r>
      <w:r w:rsidR="00753667" w:rsidRPr="00154986">
        <w:rPr>
          <w:rFonts w:ascii="Times New Roman" w:hAnsi="Times New Roman" w:cs="Times New Roman"/>
          <w:color w:val="000000" w:themeColor="text1"/>
          <w:sz w:val="18"/>
          <w:szCs w:val="18"/>
        </w:rPr>
        <w:t xml:space="preserve"> for the </w:t>
      </w:r>
      <w:r w:rsidR="002B25A3" w:rsidRPr="00154986">
        <w:rPr>
          <w:rFonts w:ascii="Times New Roman" w:hAnsi="Times New Roman" w:cs="Times New Roman"/>
          <w:color w:val="000000" w:themeColor="text1"/>
          <w:sz w:val="18"/>
          <w:szCs w:val="18"/>
        </w:rPr>
        <w:t>duration</w:t>
      </w:r>
      <w:r w:rsidR="00753667" w:rsidRPr="00154986">
        <w:rPr>
          <w:rFonts w:ascii="Times New Roman" w:hAnsi="Times New Roman" w:cs="Times New Roman"/>
          <w:color w:val="000000" w:themeColor="text1"/>
          <w:sz w:val="18"/>
          <w:szCs w:val="18"/>
        </w:rPr>
        <w:t xml:space="preserve"> of the </w:t>
      </w:r>
      <w:r w:rsidR="00222CFD" w:rsidRPr="00154986">
        <w:rPr>
          <w:rFonts w:ascii="Times New Roman" w:hAnsi="Times New Roman" w:cs="Times New Roman"/>
          <w:color w:val="000000" w:themeColor="text1"/>
          <w:sz w:val="18"/>
          <w:szCs w:val="18"/>
        </w:rPr>
        <w:t>statement</w:t>
      </w:r>
      <w:r w:rsidR="00A44049" w:rsidRPr="00154986">
        <w:rPr>
          <w:rFonts w:ascii="Times New Roman" w:hAnsi="Times New Roman" w:cs="Times New Roman"/>
          <w:color w:val="000000" w:themeColor="text1"/>
          <w:sz w:val="18"/>
          <w:szCs w:val="18"/>
        </w:rPr>
        <w:t>.</w:t>
      </w:r>
    </w:p>
    <w:p w14:paraId="76C30ED3" w14:textId="660790AD" w:rsidR="00907F96" w:rsidRPr="00154986" w:rsidRDefault="00907F96" w:rsidP="00907F96">
      <w:pPr>
        <w:pStyle w:val="ListParagraph"/>
        <w:numPr>
          <w:ilvl w:val="1"/>
          <w:numId w:val="21"/>
        </w:numPr>
        <w:rPr>
          <w:rFonts w:ascii="Times New Roman" w:hAnsi="Times New Roman" w:cs="Times New Roman"/>
          <w:color w:val="000000" w:themeColor="text1"/>
          <w:sz w:val="18"/>
          <w:szCs w:val="18"/>
        </w:rPr>
      </w:pPr>
      <w:r w:rsidRPr="00154986">
        <w:rPr>
          <w:rFonts w:ascii="Times New Roman" w:hAnsi="Times New Roman" w:cs="Times New Roman"/>
          <w:color w:val="000000" w:themeColor="text1"/>
          <w:sz w:val="18"/>
          <w:szCs w:val="18"/>
        </w:rPr>
        <w:t>The database lock blocks all other connections from reading and writing the document</w:t>
      </w:r>
      <w:r w:rsidR="00A44049" w:rsidRPr="00154986">
        <w:rPr>
          <w:rFonts w:ascii="Times New Roman" w:hAnsi="Times New Roman" w:cs="Times New Roman"/>
          <w:color w:val="000000" w:themeColor="text1"/>
          <w:sz w:val="18"/>
          <w:szCs w:val="18"/>
        </w:rPr>
        <w:t>.</w:t>
      </w:r>
    </w:p>
    <w:p w14:paraId="2EFAAFFE" w14:textId="77777777" w:rsidR="00D110BD" w:rsidRPr="00154986" w:rsidRDefault="00D110BD" w:rsidP="00D110BD">
      <w:pPr>
        <w:ind w:left="720"/>
        <w:rPr>
          <w:rFonts w:ascii="Times New Roman" w:hAnsi="Times New Roman" w:cs="Times New Roman"/>
          <w:color w:val="000000" w:themeColor="text1"/>
          <w:sz w:val="18"/>
          <w:szCs w:val="18"/>
        </w:rPr>
      </w:pPr>
    </w:p>
    <w:p w14:paraId="4B74E928" w14:textId="235854A1" w:rsidR="00F35EEC" w:rsidRPr="00154986" w:rsidRDefault="00C267B4" w:rsidP="00C267B4">
      <w:pPr>
        <w:pStyle w:val="ListParagraph"/>
        <w:numPr>
          <w:ilvl w:val="0"/>
          <w:numId w:val="21"/>
        </w:numPr>
        <w:rPr>
          <w:rFonts w:ascii="Times New Roman" w:hAnsi="Times New Roman" w:cs="Times New Roman"/>
          <w:color w:val="000000" w:themeColor="text1"/>
          <w:sz w:val="18"/>
          <w:szCs w:val="18"/>
        </w:rPr>
      </w:pPr>
      <w:r w:rsidRPr="00154986">
        <w:rPr>
          <w:rFonts w:ascii="Times New Roman" w:hAnsi="Times New Roman" w:cs="Times New Roman"/>
          <w:color w:val="000000" w:themeColor="text1"/>
          <w:sz w:val="18"/>
          <w:szCs w:val="18"/>
        </w:rPr>
        <w:t>Cassandra</w:t>
      </w:r>
      <w:ins w:id="260" w:author="Prado Juliette-B44664" w:date="2015-03-02T10:27:00Z">
        <w:r w:rsidR="00F44016">
          <w:rPr>
            <w:rFonts w:ascii="Times New Roman" w:hAnsi="Times New Roman" w:cs="Times New Roman"/>
            <w:color w:val="000000" w:themeColor="text1"/>
            <w:sz w:val="18"/>
            <w:szCs w:val="18"/>
          </w:rPr>
          <w:t>:</w:t>
        </w:r>
      </w:ins>
    </w:p>
    <w:p w14:paraId="68FE3E28" w14:textId="7CD0B4C3" w:rsidR="00F35EEC" w:rsidRPr="00154986" w:rsidRDefault="00F35EEC" w:rsidP="00F35EEC">
      <w:pPr>
        <w:pStyle w:val="ListParagraph"/>
        <w:numPr>
          <w:ilvl w:val="1"/>
          <w:numId w:val="21"/>
        </w:numPr>
        <w:rPr>
          <w:rFonts w:ascii="Times New Roman" w:hAnsi="Times New Roman" w:cs="Times New Roman"/>
          <w:color w:val="000000" w:themeColor="text1"/>
          <w:sz w:val="18"/>
          <w:szCs w:val="18"/>
        </w:rPr>
      </w:pPr>
      <w:r w:rsidRPr="00154986">
        <w:rPr>
          <w:rFonts w:ascii="Times New Roman" w:eastAsia="Times New Roman" w:hAnsi="Times New Roman" w:cs="Times New Roman"/>
          <w:color w:val="000000" w:themeColor="text1"/>
          <w:sz w:val="18"/>
          <w:szCs w:val="18"/>
        </w:rPr>
        <w:t>The</w:t>
      </w:r>
      <w:r w:rsidR="00C267B4" w:rsidRPr="00154986">
        <w:rPr>
          <w:rFonts w:ascii="Times New Roman" w:eastAsia="Times New Roman" w:hAnsi="Times New Roman" w:cs="Times New Roman"/>
          <w:color w:val="000000" w:themeColor="text1"/>
          <w:sz w:val="18"/>
          <w:szCs w:val="18"/>
        </w:rPr>
        <w:t xml:space="preserve"> </w:t>
      </w:r>
      <w:r w:rsidRPr="00154986">
        <w:rPr>
          <w:rFonts w:ascii="Times New Roman" w:eastAsia="Times New Roman" w:hAnsi="Times New Roman" w:cs="Times New Roman"/>
          <w:color w:val="000000" w:themeColor="text1"/>
          <w:sz w:val="18"/>
          <w:szCs w:val="18"/>
        </w:rPr>
        <w:t>“</w:t>
      </w:r>
      <w:r w:rsidR="00C267B4" w:rsidRPr="00154986">
        <w:rPr>
          <w:rFonts w:ascii="Times New Roman" w:eastAsia="Times New Roman" w:hAnsi="Times New Roman" w:cs="Times New Roman"/>
          <w:color w:val="000000" w:themeColor="text1"/>
          <w:sz w:val="18"/>
          <w:szCs w:val="18"/>
        </w:rPr>
        <w:t>batch</w:t>
      </w:r>
      <w:r w:rsidRPr="00154986">
        <w:rPr>
          <w:rFonts w:ascii="Times New Roman" w:eastAsia="Times New Roman" w:hAnsi="Times New Roman" w:cs="Times New Roman"/>
          <w:color w:val="000000" w:themeColor="text1"/>
          <w:sz w:val="18"/>
          <w:szCs w:val="18"/>
        </w:rPr>
        <w:t>” operation</w:t>
      </w:r>
      <w:r w:rsidR="00C267B4" w:rsidRPr="00154986">
        <w:rPr>
          <w:rFonts w:ascii="Times New Roman" w:eastAsia="Times New Roman" w:hAnsi="Times New Roman" w:cs="Times New Roman"/>
          <w:color w:val="000000" w:themeColor="text1"/>
          <w:sz w:val="18"/>
          <w:szCs w:val="18"/>
        </w:rPr>
        <w:t xml:space="preserve"> guarantees</w:t>
      </w:r>
      <w:r w:rsidRPr="00154986">
        <w:rPr>
          <w:rFonts w:ascii="Times New Roman" w:eastAsia="Times New Roman" w:hAnsi="Times New Roman" w:cs="Times New Roman"/>
          <w:color w:val="000000" w:themeColor="text1"/>
          <w:sz w:val="18"/>
          <w:szCs w:val="18"/>
        </w:rPr>
        <w:t xml:space="preserve"> atomic operations</w:t>
      </w:r>
      <w:ins w:id="261" w:author="Prado Juliette-B44664" w:date="2015-03-02T10:27:00Z">
        <w:r w:rsidR="00F44016">
          <w:rPr>
            <w:rFonts w:ascii="Times New Roman" w:eastAsia="Times New Roman" w:hAnsi="Times New Roman" w:cs="Times New Roman"/>
            <w:color w:val="000000" w:themeColor="text1"/>
            <w:sz w:val="18"/>
            <w:szCs w:val="18"/>
          </w:rPr>
          <w:t>;</w:t>
        </w:r>
      </w:ins>
      <w:r w:rsidRPr="00154986">
        <w:rPr>
          <w:rFonts w:ascii="Times New Roman" w:eastAsia="Times New Roman" w:hAnsi="Times New Roman" w:cs="Times New Roman"/>
          <w:color w:val="000000" w:themeColor="text1"/>
          <w:sz w:val="18"/>
          <w:szCs w:val="18"/>
        </w:rPr>
        <w:t xml:space="preserve"> however</w:t>
      </w:r>
      <w:r w:rsidR="00C267B4" w:rsidRPr="00154986">
        <w:rPr>
          <w:rFonts w:ascii="Times New Roman" w:eastAsia="Times New Roman" w:hAnsi="Times New Roman" w:cs="Times New Roman"/>
          <w:color w:val="000000" w:themeColor="text1"/>
          <w:sz w:val="18"/>
          <w:szCs w:val="18"/>
        </w:rPr>
        <w:t>,</w:t>
      </w:r>
      <w:r w:rsidRPr="00154986">
        <w:rPr>
          <w:rFonts w:ascii="Times New Roman" w:eastAsia="Times New Roman" w:hAnsi="Times New Roman" w:cs="Times New Roman"/>
          <w:color w:val="000000" w:themeColor="text1"/>
          <w:sz w:val="18"/>
          <w:szCs w:val="18"/>
        </w:rPr>
        <w:t xml:space="preserve"> there is a failure scenario in which this i</w:t>
      </w:r>
      <w:r w:rsidR="00222CFD" w:rsidRPr="00154986">
        <w:rPr>
          <w:rFonts w:ascii="Times New Roman" w:eastAsia="Times New Roman" w:hAnsi="Times New Roman" w:cs="Times New Roman"/>
          <w:color w:val="000000" w:themeColor="text1"/>
          <w:sz w:val="18"/>
          <w:szCs w:val="18"/>
        </w:rPr>
        <w:t>s not guaranteed</w:t>
      </w:r>
      <w:r w:rsidR="00A44049" w:rsidRPr="00154986">
        <w:rPr>
          <w:rFonts w:ascii="Times New Roman" w:eastAsia="Times New Roman" w:hAnsi="Times New Roman" w:cs="Times New Roman"/>
          <w:color w:val="000000" w:themeColor="text1"/>
          <w:sz w:val="18"/>
          <w:szCs w:val="18"/>
        </w:rPr>
        <w:t>.</w:t>
      </w:r>
    </w:p>
    <w:p w14:paraId="4C1A097D" w14:textId="5DAFCF47" w:rsidR="00F35EEC" w:rsidRPr="00154986" w:rsidRDefault="00F35EEC" w:rsidP="00F35EEC">
      <w:pPr>
        <w:pStyle w:val="ListParagraph"/>
        <w:numPr>
          <w:ilvl w:val="1"/>
          <w:numId w:val="21"/>
        </w:numPr>
        <w:rPr>
          <w:rFonts w:ascii="Times New Roman" w:hAnsi="Times New Roman" w:cs="Times New Roman"/>
          <w:color w:val="000000" w:themeColor="text1"/>
          <w:sz w:val="18"/>
          <w:szCs w:val="18"/>
        </w:rPr>
      </w:pPr>
      <w:r w:rsidRPr="00154986">
        <w:rPr>
          <w:rFonts w:ascii="Times New Roman" w:eastAsia="Times New Roman" w:hAnsi="Times New Roman" w:cs="Times New Roman"/>
          <w:color w:val="000000" w:themeColor="text1"/>
          <w:sz w:val="18"/>
          <w:szCs w:val="18"/>
        </w:rPr>
        <w:t>T</w:t>
      </w:r>
      <w:r w:rsidR="00222CFD" w:rsidRPr="00154986">
        <w:rPr>
          <w:rFonts w:ascii="Times New Roman" w:eastAsia="Times New Roman" w:hAnsi="Times New Roman" w:cs="Times New Roman"/>
          <w:color w:val="000000" w:themeColor="text1"/>
          <w:sz w:val="18"/>
          <w:szCs w:val="18"/>
        </w:rPr>
        <w:t>here is no batch isolation</w:t>
      </w:r>
      <w:r w:rsidR="00A44049" w:rsidRPr="00154986">
        <w:rPr>
          <w:rFonts w:ascii="Times New Roman" w:eastAsia="Times New Roman" w:hAnsi="Times New Roman" w:cs="Times New Roman"/>
          <w:color w:val="000000" w:themeColor="text1"/>
          <w:sz w:val="18"/>
          <w:szCs w:val="18"/>
        </w:rPr>
        <w:t>.</w:t>
      </w:r>
    </w:p>
    <w:p w14:paraId="73BEE7FD" w14:textId="6DB38C41" w:rsidR="007B1E88" w:rsidRPr="00154986" w:rsidRDefault="00F44016" w:rsidP="00F35EEC">
      <w:pPr>
        <w:pStyle w:val="ListParagraph"/>
        <w:numPr>
          <w:ilvl w:val="1"/>
          <w:numId w:val="21"/>
        </w:numPr>
        <w:rPr>
          <w:rFonts w:ascii="Times New Roman" w:hAnsi="Times New Roman" w:cs="Times New Roman"/>
          <w:color w:val="000000" w:themeColor="text1"/>
          <w:sz w:val="18"/>
          <w:szCs w:val="18"/>
        </w:rPr>
      </w:pPr>
      <w:ins w:id="262" w:author="Prado Juliette-B44664" w:date="2015-03-02T10:27:00Z">
        <w:r>
          <w:rPr>
            <w:rFonts w:ascii="Times New Roman" w:hAnsi="Times New Roman" w:cs="Times New Roman"/>
            <w:color w:val="000000" w:themeColor="text1"/>
            <w:sz w:val="18"/>
            <w:szCs w:val="18"/>
          </w:rPr>
          <w:t>S</w:t>
        </w:r>
      </w:ins>
      <w:r w:rsidR="007B1E88" w:rsidRPr="00154986">
        <w:rPr>
          <w:rFonts w:ascii="Times New Roman" w:hAnsi="Times New Roman" w:cs="Times New Roman"/>
          <w:color w:val="000000" w:themeColor="text1"/>
          <w:sz w:val="18"/>
          <w:szCs w:val="18"/>
        </w:rPr>
        <w:t>elect statements cannot be included in a batch statement</w:t>
      </w:r>
      <w:r w:rsidR="00A44049" w:rsidRPr="00154986">
        <w:rPr>
          <w:rFonts w:ascii="Times New Roman" w:hAnsi="Times New Roman" w:cs="Times New Roman"/>
          <w:color w:val="000000" w:themeColor="text1"/>
          <w:sz w:val="18"/>
          <w:szCs w:val="18"/>
        </w:rPr>
        <w:t>.</w:t>
      </w:r>
    </w:p>
    <w:p w14:paraId="4ACA8363" w14:textId="77777777" w:rsidR="00C15F96" w:rsidRPr="00154986" w:rsidRDefault="00C15F96" w:rsidP="007B1E88">
      <w:pPr>
        <w:ind w:left="720"/>
        <w:rPr>
          <w:rFonts w:ascii="Times New Roman" w:hAnsi="Times New Roman" w:cs="Times New Roman"/>
          <w:color w:val="000000" w:themeColor="text1"/>
          <w:sz w:val="18"/>
          <w:szCs w:val="18"/>
        </w:rPr>
      </w:pPr>
    </w:p>
    <w:p w14:paraId="274D4A44" w14:textId="0EB37A6F" w:rsidR="00FE7DFB" w:rsidRPr="00154986" w:rsidRDefault="007023AE" w:rsidP="00B8005C">
      <w:pPr>
        <w:pStyle w:val="ListParagraph"/>
        <w:numPr>
          <w:ilvl w:val="0"/>
          <w:numId w:val="21"/>
        </w:numPr>
        <w:rPr>
          <w:rFonts w:ascii="Times New Roman" w:hAnsi="Times New Roman" w:cs="Times New Roman"/>
          <w:sz w:val="18"/>
          <w:szCs w:val="18"/>
        </w:rPr>
      </w:pPr>
      <w:r w:rsidRPr="00154986">
        <w:rPr>
          <w:rFonts w:ascii="Times New Roman" w:hAnsi="Times New Roman" w:cs="Times New Roman"/>
          <w:color w:val="000000" w:themeColor="text1"/>
          <w:sz w:val="18"/>
          <w:szCs w:val="18"/>
        </w:rPr>
        <w:t>ReL</w:t>
      </w:r>
      <w:ins w:id="263" w:author="Prado Juliette-B44664" w:date="2015-03-02T10:27:00Z">
        <w:r w:rsidR="00F44016">
          <w:rPr>
            <w:rFonts w:ascii="Times New Roman" w:hAnsi="Times New Roman" w:cs="Times New Roman"/>
            <w:color w:val="000000" w:themeColor="text1"/>
            <w:sz w:val="18"/>
            <w:szCs w:val="18"/>
          </w:rPr>
          <w:t>:</w:t>
        </w:r>
      </w:ins>
      <w:r w:rsidRPr="00154986">
        <w:rPr>
          <w:rFonts w:ascii="Times New Roman" w:hAnsi="Times New Roman" w:cs="Times New Roman"/>
          <w:color w:val="000000" w:themeColor="text1"/>
          <w:sz w:val="18"/>
          <w:szCs w:val="18"/>
        </w:rPr>
        <w:t xml:space="preserve"> </w:t>
      </w:r>
    </w:p>
    <w:p w14:paraId="1FE30676" w14:textId="5A5C768E" w:rsidR="004036D5" w:rsidRPr="00154986" w:rsidRDefault="00C43947" w:rsidP="00FE7DFB">
      <w:pPr>
        <w:pStyle w:val="ListParagraph"/>
        <w:numPr>
          <w:ilvl w:val="1"/>
          <w:numId w:val="21"/>
        </w:numPr>
        <w:rPr>
          <w:rFonts w:ascii="Times New Roman" w:hAnsi="Times New Roman" w:cs="Times New Roman"/>
          <w:sz w:val="18"/>
          <w:szCs w:val="18"/>
        </w:rPr>
      </w:pPr>
      <w:r w:rsidRPr="00154986">
        <w:rPr>
          <w:rFonts w:ascii="Times New Roman" w:hAnsi="Times New Roman" w:cs="Times New Roman"/>
          <w:color w:val="000000" w:themeColor="text1"/>
          <w:sz w:val="18"/>
          <w:szCs w:val="18"/>
        </w:rPr>
        <w:t>Uses</w:t>
      </w:r>
      <w:r w:rsidR="007023AE" w:rsidRPr="00154986">
        <w:rPr>
          <w:rFonts w:ascii="Times New Roman" w:hAnsi="Times New Roman" w:cs="Times New Roman"/>
          <w:color w:val="000000" w:themeColor="text1"/>
          <w:sz w:val="18"/>
          <w:szCs w:val="18"/>
        </w:rPr>
        <w:t xml:space="preserve"> Oracle RDF and SPARQL</w:t>
      </w:r>
      <w:ins w:id="264" w:author="Prado Juliette-B44664" w:date="2015-03-02T11:56:00Z">
        <w:r w:rsidR="001723F0" w:rsidRPr="00154986">
          <w:rPr>
            <w:rFonts w:ascii="Times New Roman" w:hAnsi="Times New Roman" w:cs="Times New Roman"/>
            <w:noProof/>
            <w:color w:val="000000" w:themeColor="text1"/>
            <w:sz w:val="18"/>
            <w:szCs w:val="18"/>
          </w:rPr>
          <w:t xml:space="preserve"> </w:t>
        </w:r>
        <w:r w:rsidR="001723F0">
          <w:rPr>
            <w:rFonts w:ascii="Times New Roman" w:hAnsi="Times New Roman" w:cs="Times New Roman"/>
            <w:noProof/>
            <w:color w:val="000000" w:themeColor="text1"/>
            <w:sz w:val="18"/>
            <w:szCs w:val="18"/>
          </w:rPr>
          <w:t>[</w:t>
        </w:r>
        <w:r w:rsidR="001723F0" w:rsidRPr="002257A8">
          <w:rPr>
            <w:rFonts w:ascii="Times New Roman" w:hAnsi="Times New Roman" w:cs="Times New Roman"/>
            <w:i/>
            <w:noProof/>
            <w:color w:val="000000" w:themeColor="text1"/>
            <w:sz w:val="18"/>
            <w:szCs w:val="18"/>
          </w:rPr>
          <w:t>Oracle Graph</w:t>
        </w:r>
        <w:r w:rsidR="001723F0" w:rsidRPr="00154986">
          <w:rPr>
            <w:rFonts w:ascii="Times New Roman" w:hAnsi="Times New Roman" w:cs="Times New Roman"/>
            <w:noProof/>
            <w:color w:val="000000" w:themeColor="text1"/>
            <w:sz w:val="18"/>
            <w:szCs w:val="18"/>
          </w:rPr>
          <w:t xml:space="preserve"> 2014)</w:t>
        </w:r>
        <w:r w:rsidR="001723F0">
          <w:rPr>
            <w:rFonts w:ascii="Times New Roman" w:hAnsi="Times New Roman" w:cs="Times New Roman"/>
            <w:noProof/>
            <w:color w:val="000000" w:themeColor="text1"/>
            <w:sz w:val="18"/>
            <w:szCs w:val="18"/>
          </w:rPr>
          <w:t>]</w:t>
        </w:r>
      </w:ins>
      <w:ins w:id="265" w:author="Prado Juliette-B44664" w:date="2015-03-02T10:28:00Z">
        <w:r w:rsidR="002B7EF8">
          <w:rPr>
            <w:rFonts w:ascii="Times New Roman" w:hAnsi="Times New Roman" w:cs="Times New Roman"/>
            <w:color w:val="000000" w:themeColor="text1"/>
            <w:sz w:val="18"/>
            <w:szCs w:val="18"/>
          </w:rPr>
          <w:t>,</w:t>
        </w:r>
      </w:ins>
      <w:r w:rsidR="007023AE" w:rsidRPr="00154986">
        <w:rPr>
          <w:rFonts w:ascii="Times New Roman" w:hAnsi="Times New Roman" w:cs="Times New Roman"/>
          <w:color w:val="000000" w:themeColor="text1"/>
          <w:sz w:val="18"/>
          <w:szCs w:val="18"/>
        </w:rPr>
        <w:t xml:space="preserve"> </w:t>
      </w:r>
      <w:r w:rsidRPr="00154986">
        <w:rPr>
          <w:rFonts w:ascii="Times New Roman" w:hAnsi="Times New Roman" w:cs="Times New Roman"/>
          <w:color w:val="000000" w:themeColor="text1"/>
          <w:sz w:val="18"/>
          <w:szCs w:val="18"/>
        </w:rPr>
        <w:t>which</w:t>
      </w:r>
      <w:r w:rsidR="007023AE" w:rsidRPr="00154986">
        <w:rPr>
          <w:rFonts w:ascii="Times New Roman" w:hAnsi="Times New Roman" w:cs="Times New Roman"/>
          <w:color w:val="000000" w:themeColor="text1"/>
          <w:sz w:val="18"/>
          <w:szCs w:val="18"/>
        </w:rPr>
        <w:t xml:space="preserve"> </w:t>
      </w:r>
      <w:r w:rsidR="006D2CB9" w:rsidRPr="00154986">
        <w:rPr>
          <w:rFonts w:ascii="Times New Roman" w:hAnsi="Times New Roman" w:cs="Times New Roman"/>
          <w:color w:val="000000" w:themeColor="text1"/>
          <w:sz w:val="18"/>
          <w:szCs w:val="18"/>
        </w:rPr>
        <w:t>has</w:t>
      </w:r>
      <w:r w:rsidRPr="00154986">
        <w:rPr>
          <w:rFonts w:ascii="Times New Roman" w:hAnsi="Times New Roman" w:cs="Times New Roman"/>
          <w:color w:val="000000" w:themeColor="text1"/>
          <w:sz w:val="18"/>
          <w:szCs w:val="18"/>
        </w:rPr>
        <w:t xml:space="preserve"> full</w:t>
      </w:r>
      <w:r w:rsidR="006D2CB9" w:rsidRPr="00154986">
        <w:rPr>
          <w:rFonts w:ascii="Times New Roman" w:hAnsi="Times New Roman" w:cs="Times New Roman"/>
          <w:color w:val="000000" w:themeColor="text1"/>
          <w:sz w:val="18"/>
          <w:szCs w:val="18"/>
        </w:rPr>
        <w:t xml:space="preserve"> </w:t>
      </w:r>
      <w:r w:rsidR="005807F8" w:rsidRPr="00154986">
        <w:rPr>
          <w:rFonts w:ascii="Times New Roman" w:hAnsi="Times New Roman" w:cs="Times New Roman"/>
          <w:color w:val="000000" w:themeColor="text1"/>
          <w:sz w:val="18"/>
          <w:szCs w:val="18"/>
        </w:rPr>
        <w:t>support for standard transaction properties</w:t>
      </w:r>
      <w:ins w:id="266" w:author="Prado Juliette-B44664" w:date="2015-03-02T10:28:00Z">
        <w:r w:rsidR="002B7EF8">
          <w:rPr>
            <w:rFonts w:ascii="Times New Roman" w:hAnsi="Times New Roman" w:cs="Times New Roman"/>
            <w:color w:val="000000" w:themeColor="text1"/>
            <w:sz w:val="18"/>
            <w:szCs w:val="18"/>
          </w:rPr>
          <w:t>,</w:t>
        </w:r>
      </w:ins>
      <w:r w:rsidR="005807F8" w:rsidRPr="00154986">
        <w:rPr>
          <w:rFonts w:ascii="Times New Roman" w:hAnsi="Times New Roman" w:cs="Times New Roman"/>
          <w:color w:val="000000" w:themeColor="text1"/>
          <w:sz w:val="18"/>
          <w:szCs w:val="18"/>
        </w:rPr>
        <w:t xml:space="preserve"> such as read consistency, serializable</w:t>
      </w:r>
      <w:ins w:id="267" w:author="Prado Juliette-B44664" w:date="2015-03-02T11:56:00Z">
        <w:r w:rsidR="001723F0" w:rsidRPr="00154986">
          <w:rPr>
            <w:rFonts w:ascii="Times New Roman" w:hAnsi="Times New Roman" w:cs="Times New Roman"/>
            <w:noProof/>
            <w:color w:val="000000" w:themeColor="text1"/>
            <w:sz w:val="18"/>
            <w:szCs w:val="18"/>
          </w:rPr>
          <w:t xml:space="preserve"> </w:t>
        </w:r>
        <w:r w:rsidR="001723F0">
          <w:rPr>
            <w:rFonts w:ascii="Times New Roman" w:hAnsi="Times New Roman" w:cs="Times New Roman"/>
            <w:noProof/>
            <w:color w:val="000000" w:themeColor="text1"/>
            <w:sz w:val="18"/>
            <w:szCs w:val="18"/>
          </w:rPr>
          <w:t>[Concurrency</w:t>
        </w:r>
        <w:r w:rsidR="001723F0" w:rsidRPr="00154986">
          <w:rPr>
            <w:rFonts w:ascii="Times New Roman" w:hAnsi="Times New Roman" w:cs="Times New Roman"/>
            <w:noProof/>
            <w:color w:val="000000" w:themeColor="text1"/>
            <w:sz w:val="18"/>
            <w:szCs w:val="18"/>
          </w:rPr>
          <w:t xml:space="preserve"> 2011</w:t>
        </w:r>
        <w:r w:rsidR="001723F0">
          <w:rPr>
            <w:rFonts w:ascii="Times New Roman" w:hAnsi="Times New Roman" w:cs="Times New Roman"/>
            <w:noProof/>
            <w:color w:val="000000" w:themeColor="text1"/>
            <w:sz w:val="18"/>
            <w:szCs w:val="18"/>
          </w:rPr>
          <w:t>]</w:t>
        </w:r>
      </w:ins>
      <w:r w:rsidR="005807F8" w:rsidRPr="00154986">
        <w:rPr>
          <w:rFonts w:ascii="Times New Roman" w:hAnsi="Times New Roman" w:cs="Times New Roman"/>
          <w:color w:val="000000" w:themeColor="text1"/>
          <w:sz w:val="18"/>
          <w:szCs w:val="18"/>
        </w:rPr>
        <w:t>, and ACID</w:t>
      </w:r>
      <w:ins w:id="268" w:author="Prado Juliette-B44664" w:date="2015-03-02T11:57:00Z">
        <w:r w:rsidR="001723F0" w:rsidRPr="00154986">
          <w:rPr>
            <w:rFonts w:ascii="Times New Roman" w:hAnsi="Times New Roman" w:cs="Times New Roman"/>
            <w:noProof/>
            <w:color w:val="000000" w:themeColor="text1"/>
            <w:sz w:val="18"/>
            <w:szCs w:val="18"/>
          </w:rPr>
          <w:t xml:space="preserve"> </w:t>
        </w:r>
        <w:r w:rsidR="001723F0">
          <w:rPr>
            <w:rFonts w:ascii="Times New Roman" w:hAnsi="Times New Roman" w:cs="Times New Roman"/>
            <w:noProof/>
            <w:color w:val="000000" w:themeColor="text1"/>
            <w:sz w:val="18"/>
            <w:szCs w:val="18"/>
          </w:rPr>
          <w:t>[</w:t>
        </w:r>
        <w:r w:rsidR="001723F0" w:rsidRPr="00C02D92">
          <w:rPr>
            <w:rFonts w:ascii="Times New Roman" w:hAnsi="Times New Roman" w:cs="Times New Roman"/>
            <w:noProof/>
            <w:color w:val="000000" w:themeColor="text1"/>
            <w:sz w:val="18"/>
            <w:szCs w:val="18"/>
          </w:rPr>
          <w:t>Transactions</w:t>
        </w:r>
        <w:r w:rsidR="001723F0" w:rsidRPr="00154986">
          <w:rPr>
            <w:rFonts w:ascii="Times New Roman" w:hAnsi="Times New Roman" w:cs="Times New Roman"/>
            <w:noProof/>
            <w:color w:val="000000" w:themeColor="text1"/>
            <w:sz w:val="18"/>
            <w:szCs w:val="18"/>
          </w:rPr>
          <w:t xml:space="preserve"> 2011</w:t>
        </w:r>
        <w:r w:rsidR="001723F0">
          <w:rPr>
            <w:rFonts w:ascii="Times New Roman" w:hAnsi="Times New Roman" w:cs="Times New Roman"/>
            <w:noProof/>
            <w:color w:val="000000" w:themeColor="text1"/>
            <w:sz w:val="18"/>
            <w:szCs w:val="18"/>
          </w:rPr>
          <w:t>]</w:t>
        </w:r>
      </w:ins>
      <w:r w:rsidR="005807F8" w:rsidRPr="00154986">
        <w:rPr>
          <w:rFonts w:ascii="Times New Roman" w:hAnsi="Times New Roman" w:cs="Times New Roman"/>
          <w:color w:val="000000" w:themeColor="text1"/>
          <w:sz w:val="18"/>
          <w:szCs w:val="18"/>
        </w:rPr>
        <w:t xml:space="preserve"> </w:t>
      </w:r>
      <w:r w:rsidR="007023AE" w:rsidRPr="00154986">
        <w:rPr>
          <w:rFonts w:ascii="Times New Roman" w:hAnsi="Times New Roman" w:cs="Times New Roman"/>
          <w:color w:val="000000" w:themeColor="text1"/>
          <w:sz w:val="18"/>
          <w:szCs w:val="18"/>
        </w:rPr>
        <w:t>transactions</w:t>
      </w:r>
      <w:r w:rsidR="00A44049" w:rsidRPr="00154986">
        <w:rPr>
          <w:rFonts w:ascii="Times New Roman" w:hAnsi="Times New Roman" w:cs="Times New Roman"/>
          <w:color w:val="000000" w:themeColor="text1"/>
          <w:sz w:val="18"/>
          <w:szCs w:val="18"/>
        </w:rPr>
        <w:t>.</w:t>
      </w:r>
    </w:p>
    <w:p w14:paraId="160FB523" w14:textId="68A21D71" w:rsidR="004036D5" w:rsidRPr="00154986" w:rsidRDefault="004036D5" w:rsidP="00FE7DFB">
      <w:pPr>
        <w:pStyle w:val="ListParagraph"/>
        <w:numPr>
          <w:ilvl w:val="1"/>
          <w:numId w:val="21"/>
        </w:numPr>
        <w:rPr>
          <w:rFonts w:ascii="Times New Roman" w:hAnsi="Times New Roman" w:cs="Times New Roman"/>
          <w:sz w:val="18"/>
          <w:szCs w:val="18"/>
        </w:rPr>
      </w:pPr>
      <w:r w:rsidRPr="00154986">
        <w:rPr>
          <w:rFonts w:ascii="Times New Roman" w:hAnsi="Times New Roman" w:cs="Times New Roman"/>
          <w:sz w:val="18"/>
          <w:szCs w:val="18"/>
        </w:rPr>
        <w:t>Transaction</w:t>
      </w:r>
      <w:ins w:id="269" w:author="Prado Juliette-B44664" w:date="2015-03-02T10:28:00Z">
        <w:r w:rsidR="002B7EF8">
          <w:rPr>
            <w:rFonts w:ascii="Times New Roman" w:hAnsi="Times New Roman" w:cs="Times New Roman"/>
            <w:sz w:val="18"/>
            <w:szCs w:val="18"/>
          </w:rPr>
          <w:t>s</w:t>
        </w:r>
      </w:ins>
      <w:r w:rsidRPr="00154986">
        <w:rPr>
          <w:rFonts w:ascii="Times New Roman" w:hAnsi="Times New Roman" w:cs="Times New Roman"/>
          <w:sz w:val="18"/>
          <w:szCs w:val="18"/>
        </w:rPr>
        <w:t xml:space="preserve"> can contain multiple insert, update</w:t>
      </w:r>
      <w:ins w:id="270" w:author="Prado Juliette-B44664" w:date="2015-03-02T10:28:00Z">
        <w:r w:rsidR="002B7EF8">
          <w:rPr>
            <w:rFonts w:ascii="Times New Roman" w:hAnsi="Times New Roman" w:cs="Times New Roman"/>
            <w:sz w:val="18"/>
            <w:szCs w:val="18"/>
          </w:rPr>
          <w:t>,</w:t>
        </w:r>
      </w:ins>
      <w:r w:rsidRPr="00154986">
        <w:rPr>
          <w:rFonts w:ascii="Times New Roman" w:hAnsi="Times New Roman" w:cs="Times New Roman"/>
          <w:sz w:val="18"/>
          <w:szCs w:val="18"/>
        </w:rPr>
        <w:t xml:space="preserve"> and select operations</w:t>
      </w:r>
      <w:r w:rsidR="00A44049" w:rsidRPr="00154986">
        <w:rPr>
          <w:rFonts w:ascii="Times New Roman" w:hAnsi="Times New Roman" w:cs="Times New Roman"/>
          <w:sz w:val="18"/>
          <w:szCs w:val="18"/>
        </w:rPr>
        <w:t>.</w:t>
      </w:r>
    </w:p>
    <w:p w14:paraId="05CB07E0" w14:textId="471A0A87" w:rsidR="004036D5" w:rsidRPr="00154986" w:rsidRDefault="004036D5" w:rsidP="00FE7DFB">
      <w:pPr>
        <w:pStyle w:val="ListParagraph"/>
        <w:numPr>
          <w:ilvl w:val="1"/>
          <w:numId w:val="21"/>
        </w:numPr>
        <w:rPr>
          <w:rFonts w:ascii="Times New Roman" w:hAnsi="Times New Roman" w:cs="Times New Roman"/>
          <w:sz w:val="18"/>
          <w:szCs w:val="18"/>
        </w:rPr>
      </w:pPr>
      <w:r w:rsidRPr="00154986">
        <w:rPr>
          <w:rFonts w:ascii="Times New Roman" w:hAnsi="Times New Roman" w:cs="Times New Roman"/>
          <w:sz w:val="18"/>
          <w:szCs w:val="18"/>
        </w:rPr>
        <w:t xml:space="preserve">With Oracle’s </w:t>
      </w:r>
      <w:ins w:id="271" w:author="Prado Juliette-B44664" w:date="2015-03-02T10:28:00Z">
        <w:r w:rsidR="002B7EF8">
          <w:rPr>
            <w:rFonts w:ascii="Times New Roman" w:hAnsi="Times New Roman" w:cs="Times New Roman"/>
            <w:sz w:val="18"/>
            <w:szCs w:val="18"/>
          </w:rPr>
          <w:t>m</w:t>
        </w:r>
      </w:ins>
      <w:r w:rsidRPr="00154986">
        <w:rPr>
          <w:rFonts w:ascii="Times New Roman" w:hAnsi="Times New Roman" w:cs="Times New Roman"/>
          <w:sz w:val="18"/>
          <w:szCs w:val="18"/>
        </w:rPr>
        <w:t>ulti-version, two</w:t>
      </w:r>
      <w:ins w:id="272" w:author="Prado Juliette-B44664" w:date="2015-03-02T10:28:00Z">
        <w:r w:rsidR="002B7EF8">
          <w:rPr>
            <w:rFonts w:ascii="Times New Roman" w:hAnsi="Times New Roman" w:cs="Times New Roman"/>
            <w:sz w:val="18"/>
            <w:szCs w:val="18"/>
          </w:rPr>
          <w:t>-</w:t>
        </w:r>
      </w:ins>
      <w:r w:rsidRPr="00154986">
        <w:rPr>
          <w:rFonts w:ascii="Times New Roman" w:hAnsi="Times New Roman" w:cs="Times New Roman"/>
          <w:sz w:val="18"/>
          <w:szCs w:val="18"/>
        </w:rPr>
        <w:t>phase locking, writes never block reads</w:t>
      </w:r>
      <w:r w:rsidR="00A44049" w:rsidRPr="00154986">
        <w:rPr>
          <w:rFonts w:ascii="Times New Roman" w:hAnsi="Times New Roman" w:cs="Times New Roman"/>
          <w:sz w:val="18"/>
          <w:szCs w:val="18"/>
        </w:rPr>
        <w:t>.</w:t>
      </w:r>
    </w:p>
    <w:p w14:paraId="693F6F6B" w14:textId="33CDE60C" w:rsidR="004036D5" w:rsidRPr="00154986" w:rsidRDefault="004036D5" w:rsidP="00FE7DFB">
      <w:pPr>
        <w:pStyle w:val="ListParagraph"/>
        <w:numPr>
          <w:ilvl w:val="1"/>
          <w:numId w:val="21"/>
        </w:numPr>
        <w:rPr>
          <w:rFonts w:ascii="Times New Roman" w:hAnsi="Times New Roman" w:cs="Times New Roman"/>
          <w:sz w:val="18"/>
          <w:szCs w:val="18"/>
        </w:rPr>
      </w:pPr>
      <w:r w:rsidRPr="00154986">
        <w:rPr>
          <w:rFonts w:ascii="Times New Roman" w:hAnsi="Times New Roman" w:cs="Times New Roman"/>
          <w:sz w:val="18"/>
          <w:szCs w:val="18"/>
        </w:rPr>
        <w:t>Locks occur at the row level, not at the database level</w:t>
      </w:r>
      <w:r w:rsidR="00A44049" w:rsidRPr="00154986">
        <w:rPr>
          <w:rFonts w:ascii="Times New Roman" w:hAnsi="Times New Roman" w:cs="Times New Roman"/>
          <w:sz w:val="18"/>
          <w:szCs w:val="18"/>
        </w:rPr>
        <w:t>.</w:t>
      </w:r>
    </w:p>
    <w:p w14:paraId="18942D36" w14:textId="77777777" w:rsidR="004036D5" w:rsidRPr="00154986" w:rsidRDefault="004036D5" w:rsidP="004036D5">
      <w:pPr>
        <w:ind w:left="720"/>
        <w:rPr>
          <w:rFonts w:ascii="Times New Roman" w:hAnsi="Times New Roman" w:cs="Times New Roman"/>
          <w:sz w:val="18"/>
          <w:szCs w:val="18"/>
        </w:rPr>
      </w:pPr>
    </w:p>
    <w:p w14:paraId="7D3AA6AC" w14:textId="21B1F31B" w:rsidR="00606B51" w:rsidRPr="00154986" w:rsidRDefault="00606B51" w:rsidP="00606B51">
      <w:pPr>
        <w:rPr>
          <w:sz w:val="18"/>
          <w:szCs w:val="18"/>
        </w:rPr>
      </w:pPr>
      <w:r w:rsidRPr="00154986">
        <w:rPr>
          <w:rFonts w:ascii="Times New Roman" w:eastAsia="Times New Roman" w:hAnsi="Times New Roman" w:cs="Times New Roman"/>
          <w:sz w:val="18"/>
          <w:szCs w:val="18"/>
        </w:rPr>
        <w:t>In conclusion, using Oracle’s Graph Database means the full features of transaction</w:t>
      </w:r>
      <w:ins w:id="273" w:author="Prado Juliette-B44664" w:date="2015-03-02T10:29:00Z">
        <w:r w:rsidR="002B7EF8">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level processing can be made available to NoSQL-like applications. As </w:t>
      </w:r>
      <w:ins w:id="274" w:author="Prado Juliette-B44664" w:date="2015-03-02T10:29:00Z">
        <w:r w:rsidR="002B7EF8">
          <w:rPr>
            <w:rFonts w:ascii="Times New Roman" w:eastAsia="Times New Roman" w:hAnsi="Times New Roman" w:cs="Times New Roman"/>
            <w:sz w:val="18"/>
            <w:szCs w:val="18"/>
          </w:rPr>
          <w:t>previously stated</w:t>
        </w:r>
      </w:ins>
      <w:r w:rsidRPr="00154986">
        <w:rPr>
          <w:rFonts w:ascii="Times New Roman" w:eastAsia="Times New Roman" w:hAnsi="Times New Roman" w:cs="Times New Roman"/>
          <w:sz w:val="18"/>
          <w:szCs w:val="18"/>
        </w:rPr>
        <w:t xml:space="preserve">, this addresses a major weakness of current NoSQL database </w:t>
      </w:r>
      <w:r w:rsidR="00A44049" w:rsidRPr="00154986">
        <w:rPr>
          <w:rFonts w:ascii="Times New Roman" w:eastAsia="Times New Roman" w:hAnsi="Times New Roman" w:cs="Times New Roman"/>
          <w:sz w:val="18"/>
          <w:szCs w:val="18"/>
        </w:rPr>
        <w:t>implementations</w:t>
      </w:r>
      <w:r w:rsidRPr="00154986">
        <w:rPr>
          <w:rFonts w:ascii="Times New Roman" w:eastAsia="Times New Roman" w:hAnsi="Times New Roman" w:cs="Times New Roman"/>
          <w:sz w:val="18"/>
          <w:szCs w:val="18"/>
        </w:rPr>
        <w:t xml:space="preserve">. </w:t>
      </w:r>
    </w:p>
    <w:p w14:paraId="66CD07BD" w14:textId="77777777" w:rsidR="007C2DE2" w:rsidRDefault="00D22978" w:rsidP="00E278C7">
      <w:pPr>
        <w:pStyle w:val="NormalWeb"/>
        <w:rPr>
          <w:ins w:id="275" w:author="Prado Juliette-B44664" w:date="2015-03-02T11:20:00Z"/>
          <w:rFonts w:ascii="Times New Roman" w:hAnsi="Times New Roman"/>
          <w:color w:val="000000"/>
          <w:sz w:val="18"/>
          <w:szCs w:val="18"/>
        </w:rPr>
      </w:pPr>
      <w:r w:rsidRPr="00154986">
        <w:rPr>
          <w:rFonts w:ascii="Times New Roman" w:hAnsi="Times New Roman"/>
          <w:color w:val="000000"/>
          <w:sz w:val="18"/>
          <w:szCs w:val="18"/>
        </w:rPr>
        <w:t xml:space="preserve">There is a project at the University of Texas called the </w:t>
      </w:r>
      <w:r w:rsidR="00042628" w:rsidRPr="00154986">
        <w:rPr>
          <w:rFonts w:ascii="Times New Roman" w:hAnsi="Times New Roman"/>
          <w:color w:val="000000"/>
          <w:sz w:val="18"/>
          <w:szCs w:val="18"/>
        </w:rPr>
        <w:t xml:space="preserve">SALT </w:t>
      </w:r>
      <w:r w:rsidR="00E278C7" w:rsidRPr="00154986">
        <w:rPr>
          <w:rFonts w:ascii="Times New Roman" w:hAnsi="Times New Roman"/>
          <w:color w:val="000000"/>
          <w:sz w:val="18"/>
          <w:szCs w:val="18"/>
        </w:rPr>
        <w:t xml:space="preserve">project </w:t>
      </w:r>
      <w:r w:rsidRPr="00154986">
        <w:rPr>
          <w:rFonts w:ascii="Times New Roman" w:hAnsi="Times New Roman"/>
          <w:color w:val="000000"/>
          <w:sz w:val="18"/>
          <w:szCs w:val="18"/>
        </w:rPr>
        <w:t xml:space="preserve">that is trying to address transaction capabilities for NoSQL database. The SALT project </w:t>
      </w:r>
      <w:r w:rsidR="00E278C7" w:rsidRPr="00154986">
        <w:rPr>
          <w:rFonts w:ascii="Times New Roman" w:hAnsi="Times New Roman"/>
          <w:color w:val="000000"/>
          <w:sz w:val="18"/>
          <w:szCs w:val="18"/>
        </w:rPr>
        <w:t xml:space="preserve">summarizes the situation </w:t>
      </w:r>
      <w:r w:rsidR="00072B23" w:rsidRPr="00154986">
        <w:rPr>
          <w:rFonts w:ascii="Times New Roman" w:hAnsi="Times New Roman"/>
          <w:color w:val="000000"/>
          <w:sz w:val="18"/>
          <w:szCs w:val="18"/>
        </w:rPr>
        <w:t xml:space="preserve">with NoSQL databases </w:t>
      </w:r>
      <w:r w:rsidR="00E278C7" w:rsidRPr="00154986">
        <w:rPr>
          <w:rFonts w:ascii="Times New Roman" w:hAnsi="Times New Roman"/>
          <w:color w:val="000000"/>
          <w:sz w:val="18"/>
          <w:szCs w:val="18"/>
        </w:rPr>
        <w:t>as</w:t>
      </w:r>
      <w:r w:rsidR="00042628" w:rsidRPr="00154986">
        <w:rPr>
          <w:rFonts w:ascii="Times New Roman" w:hAnsi="Times New Roman"/>
          <w:color w:val="000000"/>
          <w:sz w:val="18"/>
          <w:szCs w:val="18"/>
        </w:rPr>
        <w:t xml:space="preserve">, </w:t>
      </w:r>
    </w:p>
    <w:p w14:paraId="7CC47964" w14:textId="0F246A81" w:rsidR="00C81440" w:rsidRPr="00154986" w:rsidRDefault="00042628" w:rsidP="002257A8">
      <w:pPr>
        <w:pStyle w:val="NormalWeb"/>
        <w:ind w:left="720" w:right="720"/>
        <w:rPr>
          <w:rFonts w:ascii="Times New Roman" w:hAnsi="Times New Roman"/>
          <w:sz w:val="18"/>
          <w:szCs w:val="18"/>
        </w:rPr>
      </w:pPr>
      <w:r w:rsidRPr="00154986">
        <w:rPr>
          <w:rFonts w:ascii="Times New Roman" w:hAnsi="Times New Roman"/>
          <w:sz w:val="18"/>
          <w:szCs w:val="18"/>
        </w:rPr>
        <w:t>The ACID vs. BASE debate is well known. In one corner are ACID transactions: through their guarantees of Atomicity, Consistency, Isolation, and Durability, they offer an elegant and powerful abstraction for structuring applications and reasoning about concurrency, while ensuring the consistency of the database despite failures. Such ease of programming, however, [sometimes]</w:t>
      </w:r>
      <w:r w:rsidR="0022450C" w:rsidRPr="00154986">
        <w:rPr>
          <w:rFonts w:ascii="Times New Roman" w:hAnsi="Times New Roman"/>
          <w:sz w:val="18"/>
          <w:szCs w:val="18"/>
        </w:rPr>
        <w:t xml:space="preserve"> </w:t>
      </w:r>
      <w:r w:rsidRPr="00154986">
        <w:rPr>
          <w:rFonts w:ascii="Times New Roman" w:hAnsi="Times New Roman"/>
          <w:sz w:val="18"/>
          <w:szCs w:val="18"/>
        </w:rPr>
        <w:t>comes at a significant cost of performance and availability. In the other corner is the BASE approach, recently popularized by several NoSQL systems. BASE avoids distributed transactions to eliminate the performance and availability costs of the associated distributed commit protocol. Embracing the BASE paradigm, however, exacts its own heavy price: once one renounces ACID guarantees</w:t>
      </w:r>
      <w:commentRangeStart w:id="276"/>
      <w:r w:rsidRPr="00154986">
        <w:rPr>
          <w:rFonts w:ascii="Times New Roman" w:hAnsi="Times New Roman"/>
          <w:sz w:val="18"/>
          <w:szCs w:val="18"/>
        </w:rPr>
        <w:t xml:space="preserve">, </w:t>
      </w:r>
      <w:r w:rsidRPr="00154986">
        <w:rPr>
          <w:rFonts w:ascii="Times New Roman" w:hAnsi="Times New Roman"/>
          <w:b/>
          <w:sz w:val="18"/>
          <w:szCs w:val="18"/>
        </w:rPr>
        <w:t>it is up to developers to explicitly code in their applications the logic necessary to ensure consistency in the presence of concurrency and faults, and the complexity of this task easily get</w:t>
      </w:r>
      <w:r w:rsidR="00E278C7" w:rsidRPr="00154986">
        <w:rPr>
          <w:rFonts w:ascii="Times New Roman" w:hAnsi="Times New Roman"/>
          <w:b/>
          <w:sz w:val="18"/>
          <w:szCs w:val="18"/>
        </w:rPr>
        <w:t>s</w:t>
      </w:r>
      <w:r w:rsidRPr="00154986">
        <w:rPr>
          <w:rFonts w:ascii="Times New Roman" w:hAnsi="Times New Roman"/>
          <w:b/>
          <w:sz w:val="18"/>
          <w:szCs w:val="18"/>
        </w:rPr>
        <w:t xml:space="preserve"> out of </w:t>
      </w:r>
      <w:commentRangeStart w:id="277"/>
      <w:r w:rsidRPr="00154986">
        <w:rPr>
          <w:rFonts w:ascii="Times New Roman" w:hAnsi="Times New Roman"/>
          <w:b/>
          <w:sz w:val="18"/>
          <w:szCs w:val="18"/>
        </w:rPr>
        <w:t>control</w:t>
      </w:r>
      <w:commentRangeEnd w:id="277"/>
      <w:r w:rsidR="00A109AA">
        <w:rPr>
          <w:rStyle w:val="CommentReference"/>
          <w:rFonts w:asciiTheme="minorHAnsi" w:hAnsiTheme="minorHAnsi" w:cstheme="minorBidi"/>
        </w:rPr>
        <w:commentReference w:id="277"/>
      </w:r>
      <w:r w:rsidRPr="00154986">
        <w:rPr>
          <w:rFonts w:ascii="Times New Roman" w:hAnsi="Times New Roman"/>
          <w:sz w:val="18"/>
          <w:szCs w:val="18"/>
        </w:rPr>
        <w:t>.</w:t>
      </w:r>
      <w:commentRangeEnd w:id="276"/>
      <w:r w:rsidR="00DB6D35">
        <w:rPr>
          <w:rStyle w:val="CommentReference"/>
          <w:rFonts w:asciiTheme="minorHAnsi" w:hAnsiTheme="minorHAnsi" w:cstheme="minorBidi"/>
        </w:rPr>
        <w:commentReference w:id="276"/>
      </w:r>
    </w:p>
    <w:p w14:paraId="1871E5B2" w14:textId="7C873864" w:rsidR="00C81440" w:rsidRDefault="002114C9" w:rsidP="0020531C">
      <w:pPr>
        <w:rPr>
          <w:rFonts w:ascii="Times New Roman" w:hAnsi="Times New Roman" w:cs="Times New Roman"/>
        </w:rPr>
      </w:pPr>
      <w:r w:rsidRPr="00154986">
        <w:rPr>
          <w:rFonts w:ascii="Times New Roman" w:hAnsi="Times New Roman"/>
          <w:sz w:val="18"/>
          <w:szCs w:val="18"/>
        </w:rPr>
        <w:t xml:space="preserve">The </w:t>
      </w:r>
      <w:r w:rsidR="00815C98" w:rsidRPr="00154986">
        <w:rPr>
          <w:rFonts w:ascii="Times New Roman" w:hAnsi="Times New Roman"/>
          <w:sz w:val="18"/>
          <w:szCs w:val="18"/>
        </w:rPr>
        <w:t>BASE</w:t>
      </w:r>
      <w:r w:rsidRPr="00154986">
        <w:rPr>
          <w:rFonts w:ascii="Times New Roman" w:hAnsi="Times New Roman"/>
          <w:sz w:val="18"/>
          <w:szCs w:val="18"/>
        </w:rPr>
        <w:t xml:space="preserve"> approach is in</w:t>
      </w:r>
      <w:r w:rsidR="00C81440" w:rsidRPr="00154986">
        <w:rPr>
          <w:rFonts w:ascii="Times New Roman" w:hAnsi="Times New Roman"/>
          <w:sz w:val="18"/>
          <w:szCs w:val="18"/>
        </w:rPr>
        <w:t xml:space="preserve"> </w:t>
      </w:r>
      <w:r w:rsidR="0020531C" w:rsidRPr="00154986">
        <w:rPr>
          <w:rFonts w:ascii="Times New Roman" w:hAnsi="Times New Roman"/>
          <w:sz w:val="18"/>
          <w:szCs w:val="18"/>
        </w:rPr>
        <w:t>complete</w:t>
      </w:r>
      <w:r w:rsidR="00C81440" w:rsidRPr="00154986">
        <w:rPr>
          <w:rFonts w:ascii="Times New Roman" w:hAnsi="Times New Roman"/>
          <w:sz w:val="18"/>
          <w:szCs w:val="18"/>
        </w:rPr>
        <w:t xml:space="preserve"> opposition to the </w:t>
      </w:r>
      <w:r w:rsidR="0020531C" w:rsidRPr="00154986">
        <w:rPr>
          <w:rFonts w:ascii="Times New Roman" w:hAnsi="Times New Roman"/>
          <w:sz w:val="18"/>
          <w:szCs w:val="18"/>
        </w:rPr>
        <w:t>tenant that “</w:t>
      </w:r>
      <w:r w:rsidR="0020531C" w:rsidRPr="00154986">
        <w:rPr>
          <w:rFonts w:ascii="Times New Roman" w:hAnsi="Times New Roman" w:cs="Times New Roman"/>
          <w:sz w:val="18"/>
          <w:szCs w:val="18"/>
        </w:rPr>
        <w:t>the semantics of the data and operations on the data should be in the database management system</w:t>
      </w:r>
      <w:r w:rsidR="0020531C" w:rsidRPr="00154986">
        <w:rPr>
          <w:rFonts w:ascii="Times New Roman" w:hAnsi="Times New Roman"/>
          <w:sz w:val="18"/>
          <w:szCs w:val="18"/>
        </w:rPr>
        <w:t xml:space="preserve">” </w:t>
      </w:r>
      <w:r w:rsidR="0020531C" w:rsidRPr="00154986">
        <w:rPr>
          <w:rFonts w:ascii="Times New Roman" w:hAnsi="Times New Roman" w:cs="Times New Roman"/>
          <w:sz w:val="18"/>
          <w:szCs w:val="18"/>
        </w:rPr>
        <w:t xml:space="preserve">envisioned by Doug Tolbert in his </w:t>
      </w:r>
      <w:ins w:id="278" w:author="Prado Juliette-B44664" w:date="2015-03-02T10:30:00Z">
        <w:r w:rsidR="002B7EF8">
          <w:rPr>
            <w:rFonts w:ascii="Times New Roman" w:hAnsi="Times New Roman" w:cs="Times New Roman"/>
            <w:sz w:val="18"/>
            <w:szCs w:val="18"/>
          </w:rPr>
          <w:t xml:space="preserve">lecture, </w:t>
        </w:r>
      </w:ins>
      <w:r w:rsidR="0020531C" w:rsidRPr="00154986">
        <w:rPr>
          <w:rFonts w:ascii="Times New Roman" w:hAnsi="Times New Roman" w:cs="Times New Roman"/>
          <w:sz w:val="18"/>
          <w:szCs w:val="18"/>
        </w:rPr>
        <w:t xml:space="preserve">“Shortcourse on Next Generation Systems” </w:t>
      </w:r>
      <w:ins w:id="279" w:author="Prado Juliette-B44664" w:date="2015-03-02T11:57:00Z">
        <w:r w:rsidR="00327EE7">
          <w:rPr>
            <w:rFonts w:ascii="Times New Roman" w:hAnsi="Times New Roman" w:cs="Times New Roman"/>
            <w:noProof/>
            <w:sz w:val="18"/>
            <w:szCs w:val="18"/>
          </w:rPr>
          <w:t>[Tolbert</w:t>
        </w:r>
        <w:commentRangeStart w:id="280"/>
        <w:r w:rsidR="00327EE7">
          <w:rPr>
            <w:rFonts w:ascii="Times New Roman" w:hAnsi="Times New Roman" w:cs="Times New Roman"/>
            <w:noProof/>
            <w:sz w:val="18"/>
            <w:szCs w:val="18"/>
          </w:rPr>
          <w:t>]</w:t>
        </w:r>
      </w:ins>
      <w:ins w:id="281" w:author="Prado Juliette-B44664" w:date="2015-03-02T10:30:00Z">
        <w:r w:rsidR="002B7EF8">
          <w:rPr>
            <w:rFonts w:ascii="Times New Roman" w:hAnsi="Times New Roman" w:cs="Times New Roman"/>
            <w:sz w:val="18"/>
            <w:szCs w:val="18"/>
          </w:rPr>
          <w:t>.</w:t>
        </w:r>
      </w:ins>
      <w:r w:rsidRPr="00154986">
        <w:rPr>
          <w:rFonts w:ascii="Times New Roman" w:hAnsi="Times New Roman" w:cs="Times New Roman"/>
          <w:sz w:val="18"/>
          <w:szCs w:val="18"/>
        </w:rPr>
        <w:t xml:space="preserve"> </w:t>
      </w:r>
      <w:ins w:id="282" w:author="Prado Juliette-B44664" w:date="2015-03-02T10:30:00Z">
        <w:r w:rsidR="002B7EF8">
          <w:rPr>
            <w:rFonts w:ascii="Times New Roman" w:hAnsi="Times New Roman" w:cs="Times New Roman"/>
            <w:b/>
            <w:sz w:val="18"/>
            <w:szCs w:val="18"/>
          </w:rPr>
          <w:t>I</w:t>
        </w:r>
      </w:ins>
      <w:r w:rsidRPr="00154986">
        <w:rPr>
          <w:rFonts w:ascii="Times New Roman" w:hAnsi="Times New Roman" w:cs="Times New Roman"/>
          <w:b/>
          <w:sz w:val="18"/>
          <w:szCs w:val="18"/>
        </w:rPr>
        <w:t xml:space="preserve">t has </w:t>
      </w:r>
      <w:ins w:id="283" w:author="Prado Juliette-B44664" w:date="2015-03-02T10:30:00Z">
        <w:r w:rsidR="00B83CA8">
          <w:rPr>
            <w:rFonts w:ascii="Times New Roman" w:hAnsi="Times New Roman" w:cs="Times New Roman"/>
            <w:b/>
            <w:sz w:val="18"/>
            <w:szCs w:val="18"/>
          </w:rPr>
          <w:t xml:space="preserve">also </w:t>
        </w:r>
      </w:ins>
      <w:r w:rsidRPr="00154986">
        <w:rPr>
          <w:rFonts w:ascii="Times New Roman" w:hAnsi="Times New Roman" w:cs="Times New Roman"/>
          <w:b/>
          <w:sz w:val="18"/>
          <w:szCs w:val="18"/>
        </w:rPr>
        <w:t>been shown in th</w:t>
      </w:r>
      <w:ins w:id="284" w:author="Prado Juliette-B44664" w:date="2015-03-02T10:31:00Z">
        <w:r w:rsidR="00B83CA8">
          <w:rPr>
            <w:rFonts w:ascii="Times New Roman" w:hAnsi="Times New Roman" w:cs="Times New Roman"/>
            <w:b/>
            <w:sz w:val="18"/>
            <w:szCs w:val="18"/>
          </w:rPr>
          <w:t>e</w:t>
        </w:r>
      </w:ins>
      <w:r w:rsidRPr="00154986">
        <w:rPr>
          <w:rFonts w:ascii="Times New Roman" w:hAnsi="Times New Roman" w:cs="Times New Roman"/>
          <w:b/>
          <w:sz w:val="18"/>
          <w:szCs w:val="18"/>
        </w:rPr>
        <w:t xml:space="preserve"> paper that it is not necessary to abandon ACID transaction processing for NoSQL databases</w:t>
      </w:r>
      <w:r w:rsidRPr="00154986">
        <w:rPr>
          <w:rFonts w:ascii="Times New Roman" w:hAnsi="Times New Roman" w:cs="Times New Roman"/>
          <w:sz w:val="18"/>
          <w:szCs w:val="18"/>
        </w:rPr>
        <w:t>.</w:t>
      </w:r>
      <w:commentRangeEnd w:id="280"/>
      <w:r w:rsidR="00DB6D35">
        <w:rPr>
          <w:rStyle w:val="CommentReference"/>
        </w:rPr>
        <w:commentReference w:id="280"/>
      </w:r>
    </w:p>
    <w:p w14:paraId="5D49F77B" w14:textId="77777777" w:rsidR="008A4CD7" w:rsidRDefault="008A4CD7" w:rsidP="0020531C">
      <w:pPr>
        <w:rPr>
          <w:rFonts w:ascii="Times New Roman" w:hAnsi="Times New Roman" w:cs="Times New Roman"/>
        </w:rPr>
      </w:pPr>
    </w:p>
    <w:p w14:paraId="7B1EB227" w14:textId="68AA85A8" w:rsidR="008A4CD7" w:rsidRPr="00154986" w:rsidRDefault="008A4CD7" w:rsidP="00154986">
      <w:pPr>
        <w:pStyle w:val="ListParagraph"/>
        <w:numPr>
          <w:ilvl w:val="0"/>
          <w:numId w:val="52"/>
        </w:numPr>
        <w:spacing w:before="120"/>
        <w:ind w:left="475" w:hanging="475"/>
        <w:rPr>
          <w:rFonts w:ascii="Times New Roman" w:hAnsi="Times New Roman" w:cs="Times New Roman"/>
          <w:b/>
        </w:rPr>
      </w:pPr>
      <w:bookmarkStart w:id="285" w:name="_Ref282699236"/>
      <w:r w:rsidRPr="00154986">
        <w:rPr>
          <w:rFonts w:ascii="Times New Roman" w:hAnsi="Times New Roman" w:cs="Times New Roman"/>
          <w:b/>
        </w:rPr>
        <w:t xml:space="preserve">SQL </w:t>
      </w:r>
      <w:r w:rsidR="00CD3A6F" w:rsidRPr="00154986">
        <w:rPr>
          <w:rFonts w:ascii="Times New Roman" w:hAnsi="Times New Roman" w:cs="Times New Roman"/>
          <w:b/>
        </w:rPr>
        <w:t xml:space="preserve">TO </w:t>
      </w:r>
      <w:r w:rsidRPr="00154986">
        <w:rPr>
          <w:rFonts w:ascii="Times New Roman" w:hAnsi="Times New Roman" w:cs="Times New Roman"/>
          <w:b/>
        </w:rPr>
        <w:t xml:space="preserve">SPARQL </w:t>
      </w:r>
      <w:bookmarkEnd w:id="285"/>
      <w:r w:rsidR="00CD3A6F" w:rsidRPr="00154986">
        <w:rPr>
          <w:rFonts w:ascii="Times New Roman" w:hAnsi="Times New Roman" w:cs="Times New Roman"/>
          <w:b/>
        </w:rPr>
        <w:t>DISCUSSION AND EXAMPLES</w:t>
      </w:r>
    </w:p>
    <w:p w14:paraId="63A58B36" w14:textId="77777777" w:rsidR="008A4CD7" w:rsidRPr="001151B6" w:rsidRDefault="008A4CD7" w:rsidP="008A4CD7">
      <w:pPr>
        <w:rPr>
          <w:rFonts w:ascii="Times New Roman" w:hAnsi="Times New Roman" w:cs="Times New Roman"/>
          <w:b/>
        </w:rPr>
      </w:pPr>
    </w:p>
    <w:p w14:paraId="60DA78FF" w14:textId="1872B254" w:rsidR="008A4CD7" w:rsidRPr="00154986" w:rsidRDefault="008A4CD7" w:rsidP="008A4CD7">
      <w:pPr>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SQL and SPARQL are both powerful query languages</w:t>
      </w:r>
      <w:ins w:id="286" w:author="Prado Juliette-B44664" w:date="2015-03-02T10:31:00Z">
        <w:r w:rsidR="00910B13">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however, as show</w:t>
      </w:r>
      <w:ins w:id="287" w:author="Prado Juliette-B44664" w:date="2015-03-02T12:52:00Z">
        <w:r w:rsidR="008561D2">
          <w:rPr>
            <w:rFonts w:ascii="Times New Roman" w:eastAsia="Times New Roman" w:hAnsi="Times New Roman" w:cs="Times New Roman"/>
            <w:sz w:val="18"/>
            <w:szCs w:val="18"/>
          </w:rPr>
          <w:t>n</w:t>
        </w:r>
      </w:ins>
      <w:r w:rsidRPr="00154986">
        <w:rPr>
          <w:rFonts w:ascii="Times New Roman" w:eastAsia="Times New Roman" w:hAnsi="Times New Roman" w:cs="Times New Roman"/>
          <w:sz w:val="18"/>
          <w:szCs w:val="18"/>
        </w:rPr>
        <w:t xml:space="preserve"> in this paper, it</w:t>
      </w:r>
      <w:ins w:id="288" w:author="Prado Juliette-B44664" w:date="2015-03-02T10:31:00Z">
        <w:r w:rsidR="00910B13">
          <w:rPr>
            <w:rFonts w:ascii="Times New Roman" w:eastAsia="Times New Roman" w:hAnsi="Times New Roman" w:cs="Times New Roman"/>
            <w:sz w:val="18"/>
            <w:szCs w:val="18"/>
          </w:rPr>
          <w:t xml:space="preserve"> i</w:t>
        </w:r>
      </w:ins>
      <w:r w:rsidRPr="00154986">
        <w:rPr>
          <w:rFonts w:ascii="Times New Roman" w:eastAsia="Times New Roman" w:hAnsi="Times New Roman" w:cs="Times New Roman"/>
          <w:sz w:val="18"/>
          <w:szCs w:val="18"/>
        </w:rPr>
        <w:t>s sometime</w:t>
      </w:r>
      <w:ins w:id="289" w:author="Prado Juliette-B44664" w:date="2015-03-02T10:32:00Z">
        <w:r w:rsidR="00910B13">
          <w:rPr>
            <w:rFonts w:ascii="Times New Roman" w:eastAsia="Times New Roman" w:hAnsi="Times New Roman" w:cs="Times New Roman"/>
            <w:sz w:val="18"/>
            <w:szCs w:val="18"/>
          </w:rPr>
          <w:t>s</w:t>
        </w:r>
      </w:ins>
      <w:r w:rsidRPr="00154986">
        <w:rPr>
          <w:rFonts w:ascii="Times New Roman" w:eastAsia="Times New Roman" w:hAnsi="Times New Roman" w:cs="Times New Roman"/>
          <w:sz w:val="18"/>
          <w:szCs w:val="18"/>
        </w:rPr>
        <w:t xml:space="preserve"> easier to write SQL instead of the equivalent SPARQL. To this end, ReL offers an SQL</w:t>
      </w:r>
      <w:ins w:id="290" w:author="Prado Juliette-B44664" w:date="2015-03-02T10:32:00Z">
        <w:r w:rsidR="00910B13">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to</w:t>
      </w:r>
      <w:ins w:id="291" w:author="Prado Juliette-B44664" w:date="2015-03-02T10:32:00Z">
        <w:r w:rsidR="00910B13">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SPARQL translation feature, which is invoked for each connection that is declared to be in “rdf_mode”. For instance</w:t>
      </w:r>
      <w:ins w:id="292" w:author="Prado Juliette-B44664" w:date="2015-03-02T10:32:00Z">
        <w:r w:rsidR="00910B13">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the following SQL query in ReL:</w:t>
      </w:r>
    </w:p>
    <w:p w14:paraId="3860BB6F" w14:textId="77777777" w:rsidR="008A4CD7" w:rsidRPr="00154986" w:rsidRDefault="008A4CD7" w:rsidP="008A4CD7">
      <w:pPr>
        <w:rPr>
          <w:rFonts w:ascii="Times New Roman" w:eastAsia="Times New Roman" w:hAnsi="Times New Roman" w:cs="Times New Roman"/>
          <w:sz w:val="18"/>
          <w:szCs w:val="18"/>
        </w:rPr>
      </w:pPr>
    </w:p>
    <w:p w14:paraId="72036145" w14:textId="1F2A9226" w:rsidR="008A4CD7" w:rsidRPr="00154986" w:rsidRDefault="008A4CD7" w:rsidP="008A4CD7">
      <w:pPr>
        <w:ind w:left="720"/>
        <w:rPr>
          <w:rFonts w:ascii="Times New Roman" w:eastAsia="Times New Roman" w:hAnsi="Times New Roman" w:cs="Times New Roman"/>
          <w:sz w:val="18"/>
          <w:szCs w:val="18"/>
        </w:rPr>
      </w:pPr>
      <w:r w:rsidRPr="00154986">
        <w:rPr>
          <w:rFonts w:ascii="Courier New" w:eastAsia="Times New Roman" w:hAnsi="Courier New" w:cs="Courier New"/>
          <w:sz w:val="18"/>
          <w:szCs w:val="18"/>
        </w:rPr>
        <w:t xml:space="preserve">SQL on conn </w:t>
      </w:r>
      <w:r w:rsidR="00205F0D" w:rsidRPr="00154986">
        <w:rPr>
          <w:rFonts w:ascii="Courier New" w:eastAsia="Times New Roman" w:hAnsi="Courier New" w:cs="Courier New"/>
          <w:sz w:val="18"/>
          <w:szCs w:val="18"/>
        </w:rPr>
        <w:t>“</w:t>
      </w:r>
      <w:r w:rsidRPr="00154986">
        <w:rPr>
          <w:rFonts w:ascii="Courier New" w:eastAsia="Times New Roman" w:hAnsi="Courier New" w:cs="Courier New"/>
          <w:sz w:val="18"/>
          <w:szCs w:val="18"/>
        </w:rPr>
        <w:t>select deptno, sal from emp where SAL &gt; 1000”</w:t>
      </w:r>
      <w:r w:rsidRPr="00154986">
        <w:rPr>
          <w:rFonts w:ascii="Times New Roman" w:eastAsia="Times New Roman" w:hAnsi="Times New Roman" w:cs="Times New Roman"/>
          <w:sz w:val="18"/>
          <w:szCs w:val="18"/>
        </w:rPr>
        <w:t xml:space="preserve"> </w:t>
      </w:r>
      <w:r w:rsidRPr="00154986">
        <w:rPr>
          <w:rStyle w:val="FootnoteReference"/>
          <w:rFonts w:ascii="Times New Roman" w:eastAsia="Times New Roman" w:hAnsi="Times New Roman" w:cs="Times New Roman"/>
          <w:b/>
          <w:sz w:val="18"/>
          <w:szCs w:val="18"/>
        </w:rPr>
        <w:footnoteReference w:id="14"/>
      </w:r>
    </w:p>
    <w:p w14:paraId="06B78D01" w14:textId="77777777" w:rsidR="008A4CD7" w:rsidRPr="00154986" w:rsidRDefault="008A4CD7" w:rsidP="008A4CD7">
      <w:pPr>
        <w:rPr>
          <w:rFonts w:ascii="Times New Roman" w:eastAsia="Times New Roman" w:hAnsi="Times New Roman" w:cs="Times New Roman"/>
          <w:sz w:val="18"/>
          <w:szCs w:val="18"/>
        </w:rPr>
      </w:pPr>
    </w:p>
    <w:p w14:paraId="4AA9196F" w14:textId="77777777" w:rsidR="008A4CD7" w:rsidRPr="00154986" w:rsidRDefault="008A4CD7" w:rsidP="008A4CD7">
      <w:pPr>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would be translated to the following SPARQL query:</w:t>
      </w:r>
    </w:p>
    <w:p w14:paraId="54418865" w14:textId="77777777" w:rsidR="008A4CD7" w:rsidRPr="00154986" w:rsidRDefault="008A4CD7" w:rsidP="008A4CD7">
      <w:pPr>
        <w:rPr>
          <w:rFonts w:ascii="Courier New" w:eastAsia="Times New Roman" w:hAnsi="Courier New" w:cs="Courier New"/>
          <w:sz w:val="18"/>
          <w:szCs w:val="18"/>
        </w:rPr>
      </w:pPr>
    </w:p>
    <w:p w14:paraId="711A790F"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 xml:space="preserve">SELECT v1 "DEPTNO", v2 "SAL" </w:t>
      </w:r>
    </w:p>
    <w:p w14:paraId="1FA323A5"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 xml:space="preserve"> FROM TABLE(SEM_MATCH('SELECT ?v1 ?v2 WHERE { </w:t>
      </w:r>
    </w:p>
    <w:p w14:paraId="509B39B2"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?s1 rdf:type :EMP .</w:t>
      </w:r>
    </w:p>
    <w:p w14:paraId="6E0149D0"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OPTIONAL { ?s1 :DEPTNO ?v1 }</w:t>
      </w:r>
    </w:p>
    <w:p w14:paraId="42799CD6"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OPTIONAL { ?s1 :SAL ?v2 }</w:t>
      </w:r>
    </w:p>
    <w:p w14:paraId="4E82835A"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OPTIONAL { ?s1 :SAL ?v3 }</w:t>
      </w:r>
    </w:p>
    <w:p w14:paraId="7FF5E3B7"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?s1 :SAL ?f1 .</w:t>
      </w:r>
    </w:p>
    <w:p w14:paraId="172DE363"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FILTER(?f1 &gt; 1000) </w:t>
      </w:r>
    </w:p>
    <w:p w14:paraId="567902D6" w14:textId="77777777" w:rsidR="008A4CD7" w:rsidRPr="00B67AD8" w:rsidRDefault="008A4CD7" w:rsidP="008A4CD7">
      <w:pPr>
        <w:ind w:left="720"/>
        <w:rPr>
          <w:rFonts w:ascii="Times New Roman" w:eastAsia="Times New Roman" w:hAnsi="Times New Roman" w:cs="Times New Roman"/>
        </w:rPr>
      </w:pPr>
      <w:r w:rsidRPr="00B67AD8">
        <w:rPr>
          <w:rFonts w:ascii="Courier New" w:eastAsia="Times New Roman" w:hAnsi="Courier New" w:cs="Courier New"/>
          <w:sz w:val="22"/>
          <w:szCs w:val="22"/>
        </w:rPr>
        <w:t>} </w:t>
      </w:r>
    </w:p>
    <w:p w14:paraId="7B6EBC95" w14:textId="6F235A6F" w:rsidR="008A4CD7" w:rsidRPr="00154986" w:rsidRDefault="00910B13" w:rsidP="008A4CD7">
      <w:pPr>
        <w:rPr>
          <w:rFonts w:ascii="Times New Roman" w:eastAsia="Times New Roman" w:hAnsi="Times New Roman" w:cs="Times New Roman"/>
          <w:sz w:val="18"/>
          <w:szCs w:val="18"/>
        </w:rPr>
      </w:pPr>
      <w:ins w:id="295" w:author="Prado Juliette-B44664" w:date="2015-03-02T10:32:00Z">
        <w:r>
          <w:rPr>
            <w:rFonts w:ascii="Times New Roman" w:eastAsia="Times New Roman" w:hAnsi="Times New Roman" w:cs="Times New Roman"/>
            <w:sz w:val="18"/>
            <w:szCs w:val="18"/>
          </w:rPr>
          <w:t>Here is a more complex example</w:t>
        </w:r>
      </w:ins>
      <w:r w:rsidR="008A4CD7" w:rsidRPr="00154986">
        <w:rPr>
          <w:rFonts w:ascii="Times New Roman" w:eastAsia="Times New Roman" w:hAnsi="Times New Roman" w:cs="Times New Roman"/>
          <w:sz w:val="18"/>
          <w:szCs w:val="18"/>
        </w:rPr>
        <w:t>:</w:t>
      </w:r>
    </w:p>
    <w:p w14:paraId="62458F19" w14:textId="77777777" w:rsidR="008A4CD7" w:rsidRPr="00154986" w:rsidRDefault="008A4CD7" w:rsidP="008A4CD7">
      <w:pPr>
        <w:rPr>
          <w:rFonts w:ascii="Times New Roman" w:eastAsia="Times New Roman" w:hAnsi="Times New Roman" w:cs="Times New Roman"/>
          <w:sz w:val="18"/>
          <w:szCs w:val="18"/>
        </w:rPr>
      </w:pPr>
    </w:p>
    <w:p w14:paraId="218F8C5F" w14:textId="77777777" w:rsidR="008A4CD7" w:rsidRPr="00154986" w:rsidRDefault="008A4CD7" w:rsidP="008A4CD7">
      <w:pPr>
        <w:ind w:left="720"/>
        <w:rPr>
          <w:rFonts w:ascii="Times New Roman" w:eastAsia="Times New Roman" w:hAnsi="Times New Roman" w:cs="Times New Roman"/>
          <w:b/>
          <w:sz w:val="18"/>
          <w:szCs w:val="18"/>
        </w:rPr>
      </w:pPr>
      <w:r w:rsidRPr="00154986">
        <w:rPr>
          <w:rFonts w:ascii="Times New Roman" w:eastAsia="Times New Roman" w:hAnsi="Times New Roman" w:cs="Times New Roman"/>
          <w:b/>
          <w:sz w:val="18"/>
          <w:szCs w:val="18"/>
        </w:rPr>
        <w:t>SQL:</w:t>
      </w:r>
    </w:p>
    <w:p w14:paraId="1B08EDA2" w14:textId="77777777" w:rsidR="008A4CD7" w:rsidRDefault="008A4CD7" w:rsidP="008A4CD7">
      <w:pPr>
        <w:rPr>
          <w:rFonts w:ascii="Courier New" w:eastAsia="Times New Roman" w:hAnsi="Courier New" w:cs="Courier New"/>
          <w:sz w:val="22"/>
          <w:szCs w:val="22"/>
        </w:rPr>
      </w:pPr>
    </w:p>
    <w:p w14:paraId="40912084"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SQL on conn "select dname, avg(sal) from emp e, dept d</w:t>
      </w:r>
    </w:p>
    <w:p w14:paraId="1A99386E"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where e.deptno = d.deptno</w:t>
      </w:r>
    </w:p>
    <w:p w14:paraId="03168A96"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 xml:space="preserve">group by deptno </w:t>
      </w:r>
    </w:p>
    <w:p w14:paraId="12CF5FEE"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order by avg(sal) "</w:t>
      </w:r>
    </w:p>
    <w:p w14:paraId="389FF339" w14:textId="77777777" w:rsidR="008A4CD7" w:rsidRPr="00154986" w:rsidRDefault="008A4CD7" w:rsidP="008A4CD7">
      <w:pPr>
        <w:ind w:left="720"/>
        <w:rPr>
          <w:rFonts w:ascii="Times New Roman" w:eastAsia="Times New Roman" w:hAnsi="Times New Roman" w:cs="Times New Roman"/>
          <w:b/>
          <w:sz w:val="18"/>
          <w:szCs w:val="18"/>
        </w:rPr>
      </w:pPr>
    </w:p>
    <w:p w14:paraId="6B42A04E" w14:textId="77777777" w:rsidR="008A4CD7" w:rsidRPr="00154986" w:rsidRDefault="008A4CD7" w:rsidP="008A4CD7">
      <w:pPr>
        <w:ind w:left="720"/>
        <w:rPr>
          <w:rFonts w:ascii="Times New Roman" w:eastAsia="Times New Roman" w:hAnsi="Times New Roman" w:cs="Times New Roman"/>
          <w:b/>
          <w:sz w:val="18"/>
          <w:szCs w:val="18"/>
        </w:rPr>
      </w:pPr>
      <w:r w:rsidRPr="00154986">
        <w:rPr>
          <w:rFonts w:ascii="Times New Roman" w:eastAsia="Times New Roman" w:hAnsi="Times New Roman" w:cs="Times New Roman"/>
          <w:b/>
          <w:sz w:val="18"/>
          <w:szCs w:val="18"/>
        </w:rPr>
        <w:t>SPARQL:</w:t>
      </w:r>
    </w:p>
    <w:p w14:paraId="760CBEED" w14:textId="77777777" w:rsidR="008A4CD7" w:rsidRPr="00154986" w:rsidRDefault="008A4CD7" w:rsidP="008A4CD7">
      <w:pPr>
        <w:rPr>
          <w:rFonts w:ascii="Courier New" w:eastAsia="Times New Roman" w:hAnsi="Courier New" w:cs="Courier New"/>
          <w:sz w:val="18"/>
          <w:szCs w:val="18"/>
        </w:rPr>
      </w:pPr>
    </w:p>
    <w:p w14:paraId="62058E32"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SELECT v2 "DNAME", n1 "AVG(E.SAL)"</w:t>
      </w:r>
    </w:p>
    <w:p w14:paraId="0A2CF700"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 xml:space="preserve"> FROM TABLE(SEM_MATCH('SELECT ?v2 (avg(?v3) as ?n1) WHERE {</w:t>
      </w:r>
    </w:p>
    <w:p w14:paraId="7A0C5E83"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ab/>
        <w:t>?s1 rdf:type :EMP .</w:t>
      </w:r>
    </w:p>
    <w:p w14:paraId="4792CB8A"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ab/>
        <w:t>?s2 rdf:type :DEPT .</w:t>
      </w:r>
    </w:p>
    <w:p w14:paraId="65974206"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ab/>
        <w:t>OPTIONAL { ?s2 :DEPTNO ?v1 }</w:t>
      </w:r>
    </w:p>
    <w:p w14:paraId="76CCD8A9"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ab/>
        <w:t>OPTIONAL { ?s2 :DNAME ?v2 }</w:t>
      </w:r>
    </w:p>
    <w:p w14:paraId="2BA0CE98"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ab/>
        <w:t>OPTIONAL { ?s1 :SAL ?v3 }</w:t>
      </w:r>
    </w:p>
    <w:p w14:paraId="53227928"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ab/>
        <w:t>?s1 :DEPTNO ?f1 .</w:t>
      </w:r>
    </w:p>
    <w:p w14:paraId="6C8EC87F"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ab/>
        <w:t>FILTER(?f1 = ?v1) }</w:t>
      </w:r>
    </w:p>
    <w:p w14:paraId="3CAEAF97"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GROUP BY  ?v2</w:t>
      </w:r>
    </w:p>
    <w:p w14:paraId="14930CA6"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ORDER BY ?v3' ,</w:t>
      </w:r>
    </w:p>
    <w:p w14:paraId="6858F925"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SEM_MODELS('F2014_C##CS347_PROF'), null,</w:t>
      </w:r>
    </w:p>
    <w:p w14:paraId="385AED2A" w14:textId="77777777" w:rsidR="008A4CD7" w:rsidRPr="00154986" w:rsidRDefault="008A4CD7" w:rsidP="008A4CD7">
      <w:pPr>
        <w:ind w:left="720"/>
        <w:rPr>
          <w:rFonts w:ascii="Courier New" w:eastAsia="Times New Roman" w:hAnsi="Courier New" w:cs="Courier New"/>
          <w:sz w:val="18"/>
          <w:szCs w:val="18"/>
        </w:rPr>
      </w:pPr>
      <w:r w:rsidRPr="00154986">
        <w:rPr>
          <w:rFonts w:ascii="Courier New" w:eastAsia="Times New Roman" w:hAnsi="Courier New" w:cs="Courier New"/>
          <w:sz w:val="18"/>
          <w:szCs w:val="18"/>
        </w:rPr>
        <w:t>SEM_ALIASES( SEM_ALIAS('', 'http://www.example.org/people.owl#')), null) )</w:t>
      </w:r>
    </w:p>
    <w:p w14:paraId="13492D3E" w14:textId="77777777" w:rsidR="008A4CD7" w:rsidRPr="00154986" w:rsidRDefault="008A4CD7" w:rsidP="008A4CD7">
      <w:pPr>
        <w:ind w:left="720"/>
        <w:rPr>
          <w:rFonts w:ascii="Courier New" w:eastAsia="Times New Roman" w:hAnsi="Courier New" w:cs="Courier New"/>
          <w:sz w:val="18"/>
          <w:szCs w:val="18"/>
        </w:rPr>
      </w:pPr>
    </w:p>
    <w:p w14:paraId="795953D9" w14:textId="77777777" w:rsidR="008A4CD7" w:rsidRPr="00154986" w:rsidRDefault="008A4CD7" w:rsidP="008A4CD7">
      <w:pPr>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The algorithm for doing this translation is the subject of another paper.</w:t>
      </w:r>
    </w:p>
    <w:p w14:paraId="72F2B21A" w14:textId="77777777" w:rsidR="008A4CD7" w:rsidRPr="00154986" w:rsidRDefault="008A4CD7" w:rsidP="008A4CD7">
      <w:pPr>
        <w:ind w:left="360"/>
        <w:rPr>
          <w:rFonts w:ascii="Times New Roman" w:eastAsia="Times New Roman" w:hAnsi="Times New Roman" w:cs="Times New Roman"/>
          <w:sz w:val="18"/>
          <w:szCs w:val="18"/>
        </w:rPr>
      </w:pPr>
    </w:p>
    <w:p w14:paraId="79A80565" w14:textId="10AC180C" w:rsidR="008A4CD7" w:rsidRPr="008A4CD7" w:rsidRDefault="008A4CD7" w:rsidP="0020531C">
      <w:pPr>
        <w:rPr>
          <w:rFonts w:ascii="Times New Roman" w:hAnsi="Times New Roman" w:cs="Times New Roman"/>
        </w:rPr>
      </w:pPr>
      <w:r w:rsidRPr="00154986">
        <w:rPr>
          <w:rFonts w:ascii="Times New Roman" w:eastAsia="Times New Roman" w:hAnsi="Times New Roman" w:cs="Times New Roman"/>
          <w:sz w:val="18"/>
          <w:szCs w:val="18"/>
        </w:rPr>
        <w:t>Translating SQL to SPARQL is all well and good</w:t>
      </w:r>
      <w:ins w:id="296" w:author="Prado Juliette-B44664" w:date="2015-03-02T10:33:00Z">
        <w:r w:rsidR="00910B13">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however, there are more expressive query languages than SQL that can be translated to SPARQL. The SIM query language introduced by </w:t>
      </w:r>
      <w:r w:rsidRPr="00154986">
        <w:rPr>
          <w:rFonts w:ascii="Times New Roman" w:hAnsi="Times New Roman" w:cs="Times New Roman"/>
          <w:sz w:val="18"/>
          <w:szCs w:val="18"/>
        </w:rPr>
        <w:t xml:space="preserve">Doug Tolbert in his </w:t>
      </w:r>
      <w:ins w:id="297" w:author="Prado Juliette-B44664" w:date="2015-03-02T10:33:00Z">
        <w:r w:rsidR="00910B13">
          <w:rPr>
            <w:rFonts w:ascii="Times New Roman" w:hAnsi="Times New Roman" w:cs="Times New Roman"/>
            <w:sz w:val="18"/>
            <w:szCs w:val="18"/>
          </w:rPr>
          <w:t xml:space="preserve">lecture, </w:t>
        </w:r>
      </w:ins>
      <w:r w:rsidRPr="00154986">
        <w:rPr>
          <w:rFonts w:ascii="Times New Roman" w:hAnsi="Times New Roman" w:cs="Times New Roman"/>
          <w:sz w:val="18"/>
          <w:szCs w:val="18"/>
        </w:rPr>
        <w:t>“Shortcourse on Next Generation Systems</w:t>
      </w:r>
      <w:ins w:id="298" w:author="Prado Juliette-B44664" w:date="2015-03-02T10:33:00Z">
        <w:r w:rsidR="00910B13">
          <w:rPr>
            <w:rFonts w:ascii="Times New Roman" w:hAnsi="Times New Roman" w:cs="Times New Roman"/>
            <w:sz w:val="18"/>
            <w:szCs w:val="18"/>
          </w:rPr>
          <w:t>,</w:t>
        </w:r>
      </w:ins>
      <w:r w:rsidRPr="00154986">
        <w:rPr>
          <w:rFonts w:ascii="Times New Roman" w:hAnsi="Times New Roman" w:cs="Times New Roman"/>
          <w:sz w:val="18"/>
          <w:szCs w:val="18"/>
        </w:rPr>
        <w:t>” at the Oregon Database Forum in February 1988</w:t>
      </w:r>
      <w:ins w:id="299" w:author="Prado Juliette-B44664" w:date="2015-03-02T11:57:00Z">
        <w:r w:rsidR="00C71040" w:rsidRPr="00154986">
          <w:rPr>
            <w:rFonts w:ascii="Times New Roman" w:hAnsi="Times New Roman" w:cs="Times New Roman"/>
            <w:noProof/>
            <w:sz w:val="18"/>
            <w:szCs w:val="18"/>
          </w:rPr>
          <w:t xml:space="preserve"> </w:t>
        </w:r>
        <w:r w:rsidR="00C71040">
          <w:rPr>
            <w:rFonts w:ascii="Times New Roman" w:hAnsi="Times New Roman" w:cs="Times New Roman"/>
            <w:noProof/>
            <w:sz w:val="18"/>
            <w:szCs w:val="18"/>
          </w:rPr>
          <w:t>[</w:t>
        </w:r>
        <w:r w:rsidR="00C71040" w:rsidRPr="00154986">
          <w:rPr>
            <w:rFonts w:ascii="Times New Roman" w:hAnsi="Times New Roman" w:cs="Times New Roman"/>
            <w:noProof/>
            <w:sz w:val="18"/>
            <w:szCs w:val="18"/>
          </w:rPr>
          <w:t>Tolbert</w:t>
        </w:r>
        <w:r w:rsidR="00C71040">
          <w:rPr>
            <w:rFonts w:ascii="Times New Roman" w:hAnsi="Times New Roman" w:cs="Times New Roman"/>
            <w:noProof/>
            <w:sz w:val="18"/>
            <w:szCs w:val="18"/>
          </w:rPr>
          <w:t>]</w:t>
        </w:r>
      </w:ins>
      <w:r w:rsidRPr="00154986">
        <w:rPr>
          <w:rFonts w:ascii="Times New Roman" w:hAnsi="Times New Roman" w:cs="Times New Roman"/>
          <w:sz w:val="18"/>
          <w:szCs w:val="18"/>
        </w:rPr>
        <w:t xml:space="preserve"> is one such language. This language is being implemented in ReL with the hopes that it will be a more appropriate language for non-experts to use for things like data analysis. The SIM language is an object-oriented query language that supports the kind of database systems that</w:t>
      </w:r>
      <w:r w:rsidR="00A5138D" w:rsidRPr="00154986">
        <w:rPr>
          <w:rFonts w:ascii="Times New Roman" w:hAnsi="Times New Roman" w:cs="Times New Roman"/>
          <w:sz w:val="18"/>
          <w:szCs w:val="18"/>
        </w:rPr>
        <w:t xml:space="preserve"> will be discussed in S</w:t>
      </w:r>
      <w:r w:rsidRPr="00154986">
        <w:rPr>
          <w:rFonts w:ascii="Times New Roman" w:hAnsi="Times New Roman" w:cs="Times New Roman"/>
          <w:sz w:val="18"/>
          <w:szCs w:val="18"/>
        </w:rPr>
        <w:t>ection</w:t>
      </w:r>
      <w:r w:rsidR="00A5138D" w:rsidRPr="00154986">
        <w:rPr>
          <w:rFonts w:ascii="Times New Roman" w:hAnsi="Times New Roman" w:cs="Times New Roman"/>
          <w:sz w:val="18"/>
          <w:szCs w:val="18"/>
        </w:rPr>
        <w:t xml:space="preserve"> 6</w:t>
      </w:r>
      <w:ins w:id="300" w:author="Prado Juliette-B44664" w:date="2015-03-02T12:53:00Z">
        <w:r w:rsidR="005632E4">
          <w:rPr>
            <w:rFonts w:ascii="Times New Roman" w:hAnsi="Times New Roman" w:cs="Times New Roman"/>
            <w:sz w:val="18"/>
            <w:szCs w:val="18"/>
          </w:rPr>
          <w:t>, “INFERENCE DISCUSSION”</w:t>
        </w:r>
      </w:ins>
      <w:r w:rsidRPr="00154986">
        <w:rPr>
          <w:rFonts w:ascii="Times New Roman" w:hAnsi="Times New Roman" w:cs="Times New Roman"/>
          <w:sz w:val="18"/>
          <w:szCs w:val="18"/>
        </w:rPr>
        <w:t>.</w:t>
      </w:r>
    </w:p>
    <w:p w14:paraId="60FC9D7A" w14:textId="77777777" w:rsidR="0020531C" w:rsidRPr="002A4533" w:rsidRDefault="0020531C" w:rsidP="0020531C">
      <w:pPr>
        <w:rPr>
          <w:rFonts w:ascii="Times New Roman" w:hAnsi="Times New Roman"/>
          <w:sz w:val="28"/>
          <w:szCs w:val="28"/>
        </w:rPr>
      </w:pPr>
    </w:p>
    <w:p w14:paraId="01569F40" w14:textId="2EDDB571" w:rsidR="002B54BC" w:rsidRPr="00154986" w:rsidRDefault="00CD3A6F" w:rsidP="00154986">
      <w:pPr>
        <w:pStyle w:val="ListParagraph"/>
        <w:numPr>
          <w:ilvl w:val="0"/>
          <w:numId w:val="52"/>
        </w:numPr>
        <w:spacing w:before="120"/>
        <w:ind w:left="475" w:hanging="475"/>
        <w:rPr>
          <w:b/>
        </w:rPr>
      </w:pPr>
      <w:bookmarkStart w:id="301" w:name="_Ref280466348"/>
      <w:r w:rsidRPr="00154986">
        <w:rPr>
          <w:b/>
        </w:rPr>
        <w:t xml:space="preserve">RESTful </w:t>
      </w:r>
      <w:r w:rsidR="00580FEC" w:rsidRPr="00154986">
        <w:rPr>
          <w:b/>
        </w:rPr>
        <w:t>D</w:t>
      </w:r>
      <w:r w:rsidRPr="00154986">
        <w:rPr>
          <w:b/>
        </w:rPr>
        <w:t>ISCUSSION</w:t>
      </w:r>
      <w:bookmarkEnd w:id="301"/>
    </w:p>
    <w:p w14:paraId="73280ED9" w14:textId="77777777" w:rsidR="002B54BC" w:rsidRPr="006B1C6D" w:rsidRDefault="002B54BC" w:rsidP="002B54BC">
      <w:pPr>
        <w:rPr>
          <w:b/>
        </w:rPr>
      </w:pPr>
    </w:p>
    <w:p w14:paraId="44DBFD61" w14:textId="7C55E6CE" w:rsidR="006D32D6" w:rsidRPr="00154986" w:rsidRDefault="006D32D6" w:rsidP="006D32D6">
      <w:pPr>
        <w:widowControl w:val="0"/>
        <w:autoSpaceDE w:val="0"/>
        <w:autoSpaceDN w:val="0"/>
        <w:adjustRightInd w:val="0"/>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The case study demonstrated how RESTful, web-based application development can be done in MongoDB, Cassandra, and ReL using the RESTful services of Flask</w:t>
      </w:r>
      <w:ins w:id="302" w:author="Prado Juliette-B44664" w:date="2015-03-02T11:57:00Z">
        <w:r w:rsidR="00183997" w:rsidRPr="00154986">
          <w:rPr>
            <w:rFonts w:ascii="Times New Roman" w:eastAsia="Times New Roman" w:hAnsi="Times New Roman" w:cs="Times New Roman"/>
            <w:noProof/>
            <w:sz w:val="18"/>
            <w:szCs w:val="18"/>
          </w:rPr>
          <w:t xml:space="preserve"> </w:t>
        </w:r>
        <w:r w:rsidR="00183997">
          <w:rPr>
            <w:rFonts w:ascii="Times New Roman" w:eastAsia="Times New Roman" w:hAnsi="Times New Roman" w:cs="Times New Roman"/>
            <w:noProof/>
            <w:sz w:val="18"/>
            <w:szCs w:val="18"/>
          </w:rPr>
          <w:t>[</w:t>
        </w:r>
        <w:r w:rsidR="00183997" w:rsidRPr="005058D4">
          <w:rPr>
            <w:rFonts w:ascii="Times New Roman" w:eastAsia="Times New Roman" w:hAnsi="Times New Roman" w:cs="Times New Roman"/>
            <w:i/>
            <w:noProof/>
            <w:sz w:val="18"/>
            <w:szCs w:val="18"/>
          </w:rPr>
          <w:t>Flask</w:t>
        </w:r>
        <w:r w:rsidR="00183997">
          <w:rPr>
            <w:rFonts w:ascii="Times New Roman" w:eastAsia="Times New Roman" w:hAnsi="Times New Roman" w:cs="Times New Roman"/>
            <w:noProof/>
            <w:sz w:val="18"/>
            <w:szCs w:val="18"/>
          </w:rPr>
          <w:t xml:space="preserve"> 2014; </w:t>
        </w:r>
      </w:ins>
      <w:ins w:id="303" w:author="Prado Juliette-B44664" w:date="2015-03-02T11:58:00Z">
        <w:r w:rsidR="00183997" w:rsidRPr="005058D4">
          <w:rPr>
            <w:rFonts w:ascii="Times New Roman" w:eastAsia="Times New Roman" w:hAnsi="Times New Roman" w:cs="Times New Roman"/>
            <w:i/>
            <w:noProof/>
            <w:sz w:val="18"/>
            <w:szCs w:val="18"/>
          </w:rPr>
          <w:t>Flask-RESTful</w:t>
        </w:r>
        <w:r w:rsidR="00183997" w:rsidRPr="00154986">
          <w:rPr>
            <w:rFonts w:ascii="Times New Roman" w:eastAsia="Times New Roman" w:hAnsi="Times New Roman" w:cs="Times New Roman"/>
            <w:noProof/>
            <w:sz w:val="18"/>
            <w:szCs w:val="18"/>
          </w:rPr>
          <w:t xml:space="preserve"> 2014</w:t>
        </w:r>
        <w:r w:rsidR="00183997">
          <w:rPr>
            <w:rFonts w:ascii="Times New Roman" w:eastAsia="Times New Roman" w:hAnsi="Times New Roman" w:cs="Times New Roman"/>
            <w:noProof/>
            <w:sz w:val="18"/>
            <w:szCs w:val="18"/>
          </w:rPr>
          <w:t>]</w:t>
        </w:r>
      </w:ins>
      <w:r w:rsidRPr="00154986">
        <w:rPr>
          <w:rFonts w:ascii="Times New Roman" w:eastAsia="Times New Roman" w:hAnsi="Times New Roman" w:cs="Times New Roman"/>
          <w:sz w:val="18"/>
          <w:szCs w:val="18"/>
        </w:rPr>
        <w:t xml:space="preserve">. </w:t>
      </w:r>
    </w:p>
    <w:p w14:paraId="4020C4FE" w14:textId="77777777" w:rsidR="006D32D6" w:rsidRPr="00154986" w:rsidRDefault="006D32D6" w:rsidP="006D32D6">
      <w:pPr>
        <w:widowControl w:val="0"/>
        <w:autoSpaceDE w:val="0"/>
        <w:autoSpaceDN w:val="0"/>
        <w:adjustRightInd w:val="0"/>
        <w:rPr>
          <w:rFonts w:ascii="Times New Roman" w:eastAsia="Times New Roman" w:hAnsi="Times New Roman" w:cs="Times New Roman"/>
          <w:sz w:val="18"/>
          <w:szCs w:val="18"/>
        </w:rPr>
      </w:pPr>
    </w:p>
    <w:p w14:paraId="6AD24EAE" w14:textId="617A2016" w:rsidR="00B045C9" w:rsidRPr="00154986" w:rsidRDefault="006D32D6" w:rsidP="005774BE">
      <w:pPr>
        <w:widowControl w:val="0"/>
        <w:autoSpaceDE w:val="0"/>
        <w:autoSpaceDN w:val="0"/>
        <w:adjustRightInd w:val="0"/>
        <w:rPr>
          <w:rFonts w:ascii="Times New Roman" w:hAnsi="Times New Roman" w:cs="Times New Roman"/>
          <w:sz w:val="18"/>
          <w:szCs w:val="18"/>
        </w:rPr>
      </w:pPr>
      <w:r w:rsidRPr="00154986">
        <w:rPr>
          <w:rFonts w:ascii="Times New Roman" w:eastAsia="Times New Roman" w:hAnsi="Times New Roman" w:cs="Times New Roman"/>
          <w:sz w:val="18"/>
          <w:szCs w:val="18"/>
        </w:rPr>
        <w:t xml:space="preserve">Similarly, the </w:t>
      </w:r>
      <w:r w:rsidR="001F6767" w:rsidRPr="00154986">
        <w:rPr>
          <w:rFonts w:ascii="Times New Roman" w:eastAsia="Times New Roman" w:hAnsi="Times New Roman" w:cs="Times New Roman"/>
          <w:sz w:val="18"/>
          <w:szCs w:val="18"/>
        </w:rPr>
        <w:t xml:space="preserve">RESTful support </w:t>
      </w:r>
      <w:r w:rsidRPr="00154986">
        <w:rPr>
          <w:rFonts w:ascii="Times New Roman" w:eastAsia="Times New Roman" w:hAnsi="Times New Roman" w:cs="Times New Roman"/>
          <w:sz w:val="18"/>
          <w:szCs w:val="18"/>
        </w:rPr>
        <w:t xml:space="preserve">facilities </w:t>
      </w:r>
      <w:r w:rsidR="005774BE" w:rsidRPr="00154986">
        <w:rPr>
          <w:rFonts w:ascii="Times New Roman" w:eastAsia="Times New Roman" w:hAnsi="Times New Roman" w:cs="Times New Roman"/>
          <w:sz w:val="18"/>
          <w:szCs w:val="18"/>
        </w:rPr>
        <w:t>found at</w:t>
      </w:r>
      <w:r w:rsidR="001F6767" w:rsidRPr="00154986">
        <w:rPr>
          <w:rFonts w:ascii="Times New Roman" w:eastAsia="Times New Roman" w:hAnsi="Times New Roman" w:cs="Times New Roman"/>
          <w:sz w:val="18"/>
          <w:szCs w:val="18"/>
        </w:rPr>
        <w:t xml:space="preserve"> MongoLab</w:t>
      </w:r>
      <w:ins w:id="304" w:author="Prado Juliette-B44664" w:date="2015-03-02T11:58:00Z">
        <w:r w:rsidR="0036732C" w:rsidRPr="00154986">
          <w:rPr>
            <w:rFonts w:ascii="Times New Roman" w:eastAsia="Times New Roman" w:hAnsi="Times New Roman" w:cs="Times New Roman"/>
            <w:noProof/>
            <w:sz w:val="18"/>
            <w:szCs w:val="18"/>
          </w:rPr>
          <w:t xml:space="preserve"> </w:t>
        </w:r>
        <w:r w:rsidR="0036732C">
          <w:rPr>
            <w:rFonts w:ascii="Times New Roman" w:eastAsia="Times New Roman" w:hAnsi="Times New Roman" w:cs="Times New Roman"/>
            <w:noProof/>
            <w:sz w:val="18"/>
            <w:szCs w:val="18"/>
          </w:rPr>
          <w:t>[</w:t>
        </w:r>
        <w:r w:rsidR="0036732C" w:rsidRPr="005058D4">
          <w:rPr>
            <w:rFonts w:ascii="Times New Roman" w:eastAsia="Times New Roman" w:hAnsi="Times New Roman" w:cs="Times New Roman"/>
            <w:i/>
            <w:noProof/>
            <w:sz w:val="18"/>
            <w:szCs w:val="18"/>
          </w:rPr>
          <w:t>Mongolab</w:t>
        </w:r>
        <w:r w:rsidR="0036732C">
          <w:rPr>
            <w:rFonts w:ascii="Times New Roman" w:eastAsia="Times New Roman" w:hAnsi="Times New Roman" w:cs="Times New Roman"/>
            <w:noProof/>
            <w:sz w:val="18"/>
            <w:szCs w:val="18"/>
          </w:rPr>
          <w:t xml:space="preserve"> 2014]</w:t>
        </w:r>
      </w:ins>
      <w:r w:rsidR="008C5E25" w:rsidRPr="00154986">
        <w:rPr>
          <w:rFonts w:ascii="Times New Roman" w:eastAsia="Times New Roman" w:hAnsi="Times New Roman" w:cs="Times New Roman"/>
          <w:sz w:val="18"/>
          <w:szCs w:val="18"/>
        </w:rPr>
        <w:t xml:space="preserve"> and Cassandra’s CloudCredo </w:t>
      </w:r>
      <w:ins w:id="305" w:author="Prado Juliette-B44664" w:date="2015-03-02T11:58:00Z">
        <w:r w:rsidR="0036732C">
          <w:rPr>
            <w:rFonts w:ascii="Times New Roman" w:eastAsia="Times New Roman" w:hAnsi="Times New Roman" w:cs="Times New Roman"/>
            <w:noProof/>
            <w:sz w:val="18"/>
            <w:szCs w:val="18"/>
          </w:rPr>
          <w:t>[</w:t>
        </w:r>
        <w:r w:rsidR="0036732C" w:rsidRPr="005058D4">
          <w:rPr>
            <w:rFonts w:ascii="Times New Roman" w:eastAsia="Times New Roman" w:hAnsi="Times New Roman" w:cs="Times New Roman"/>
            <w:i/>
            <w:noProof/>
            <w:sz w:val="18"/>
            <w:szCs w:val="18"/>
          </w:rPr>
          <w:t>CloudCredo</w:t>
        </w:r>
        <w:r w:rsidR="0036732C">
          <w:rPr>
            <w:rFonts w:ascii="Times New Roman" w:eastAsia="Times New Roman" w:hAnsi="Times New Roman" w:cs="Times New Roman"/>
            <w:noProof/>
            <w:sz w:val="18"/>
            <w:szCs w:val="18"/>
          </w:rPr>
          <w:t>]</w:t>
        </w:r>
      </w:ins>
      <w:r w:rsidR="005774BE" w:rsidRPr="00154986">
        <w:rPr>
          <w:rFonts w:ascii="Times New Roman" w:eastAsia="Times New Roman" w:hAnsi="Times New Roman" w:cs="Times New Roman"/>
          <w:sz w:val="18"/>
          <w:szCs w:val="18"/>
        </w:rPr>
        <w:t xml:space="preserve"> to</w:t>
      </w:r>
      <w:r w:rsidRPr="00154986">
        <w:rPr>
          <w:rFonts w:ascii="Times New Roman" w:eastAsia="Times New Roman" w:hAnsi="Times New Roman" w:cs="Times New Roman"/>
          <w:sz w:val="18"/>
          <w:szCs w:val="18"/>
        </w:rPr>
        <w:t xml:space="preserve"> support a DBaaS</w:t>
      </w:r>
      <w:r w:rsidR="005774BE" w:rsidRPr="00154986">
        <w:rPr>
          <w:rFonts w:ascii="Times New Roman" w:eastAsia="Times New Roman" w:hAnsi="Times New Roman" w:cs="Times New Roman"/>
          <w:sz w:val="18"/>
          <w:szCs w:val="18"/>
        </w:rPr>
        <w:t xml:space="preserve"> environment</w:t>
      </w:r>
      <w:r w:rsidRPr="00154986">
        <w:rPr>
          <w:rFonts w:ascii="Times New Roman" w:eastAsia="Times New Roman" w:hAnsi="Times New Roman" w:cs="Times New Roman"/>
          <w:sz w:val="18"/>
          <w:szCs w:val="18"/>
        </w:rPr>
        <w:t xml:space="preserve"> </w:t>
      </w:r>
      <w:r w:rsidR="005774BE" w:rsidRPr="00154986">
        <w:rPr>
          <w:rFonts w:ascii="Times New Roman" w:eastAsia="Times New Roman" w:hAnsi="Times New Roman" w:cs="Times New Roman"/>
          <w:sz w:val="18"/>
          <w:szCs w:val="18"/>
        </w:rPr>
        <w:t>are also available in ReL. As an example, a</w:t>
      </w:r>
      <w:r w:rsidRPr="00154986">
        <w:rPr>
          <w:rFonts w:ascii="Times New Roman" w:eastAsia="Times New Roman" w:hAnsi="Times New Roman" w:cs="Times New Roman"/>
          <w:sz w:val="18"/>
          <w:szCs w:val="18"/>
        </w:rPr>
        <w:t xml:space="preserve">n implementation of a RESTful server API in ReL for the R language </w:t>
      </w:r>
      <w:r w:rsidR="000F60F8" w:rsidRPr="00154986">
        <w:rPr>
          <w:rFonts w:ascii="Times New Roman" w:hAnsi="Times New Roman" w:cs="Times New Roman"/>
          <w:sz w:val="18"/>
          <w:szCs w:val="18"/>
        </w:rPr>
        <w:t xml:space="preserve">can be embedded in </w:t>
      </w:r>
      <w:r w:rsidR="000F60F8" w:rsidRPr="00154986">
        <w:rPr>
          <w:rFonts w:ascii="Times New Roman" w:hAnsi="Times New Roman" w:cs="Times New Roman"/>
          <w:sz w:val="18"/>
          <w:szCs w:val="18"/>
          <w:u w:val="single"/>
        </w:rPr>
        <w:t>any</w:t>
      </w:r>
      <w:r w:rsidR="000F60F8" w:rsidRPr="00154986">
        <w:rPr>
          <w:rFonts w:ascii="Times New Roman" w:hAnsi="Times New Roman" w:cs="Times New Roman"/>
          <w:sz w:val="18"/>
          <w:szCs w:val="18"/>
        </w:rPr>
        <w:t xml:space="preserve"> environment that support</w:t>
      </w:r>
      <w:r w:rsidR="009D4577" w:rsidRPr="00154986">
        <w:rPr>
          <w:rFonts w:ascii="Times New Roman" w:hAnsi="Times New Roman" w:cs="Times New Roman"/>
          <w:sz w:val="18"/>
          <w:szCs w:val="18"/>
        </w:rPr>
        <w:t>s</w:t>
      </w:r>
      <w:r w:rsidR="000F60F8" w:rsidRPr="00154986">
        <w:rPr>
          <w:rFonts w:ascii="Times New Roman" w:hAnsi="Times New Roman" w:cs="Times New Roman"/>
          <w:sz w:val="18"/>
          <w:szCs w:val="18"/>
        </w:rPr>
        <w:t xml:space="preserve"> the </w:t>
      </w:r>
      <w:r w:rsidR="009D4577" w:rsidRPr="00154986">
        <w:rPr>
          <w:rFonts w:ascii="Times New Roman" w:hAnsi="Times New Roman" w:cs="Times New Roman"/>
          <w:sz w:val="18"/>
          <w:szCs w:val="18"/>
        </w:rPr>
        <w:t>CURL</w:t>
      </w:r>
      <w:r w:rsidR="000F60F8" w:rsidRPr="00154986">
        <w:rPr>
          <w:rFonts w:ascii="Times New Roman" w:hAnsi="Times New Roman" w:cs="Times New Roman"/>
          <w:sz w:val="18"/>
          <w:szCs w:val="18"/>
        </w:rPr>
        <w:t xml:space="preserve"> function. For instance, we use </w:t>
      </w:r>
      <w:r w:rsidR="00296BFB" w:rsidRPr="00154986">
        <w:rPr>
          <w:rFonts w:ascii="Times New Roman" w:hAnsi="Times New Roman" w:cs="Times New Roman"/>
          <w:sz w:val="18"/>
          <w:szCs w:val="18"/>
        </w:rPr>
        <w:t xml:space="preserve">RESTful </w:t>
      </w:r>
      <w:r w:rsidR="000F60F8" w:rsidRPr="00154986">
        <w:rPr>
          <w:rFonts w:ascii="Times New Roman" w:hAnsi="Times New Roman" w:cs="Times New Roman"/>
          <w:sz w:val="18"/>
          <w:szCs w:val="18"/>
        </w:rPr>
        <w:t>ReL in R</w:t>
      </w:r>
      <w:ins w:id="306" w:author="Prado Juliette-B44664" w:date="2015-03-02T11:58:00Z">
        <w:r w:rsidR="004111FC" w:rsidRPr="00154986">
          <w:rPr>
            <w:rFonts w:ascii="Times New Roman" w:hAnsi="Times New Roman" w:cs="Times New Roman"/>
            <w:noProof/>
            <w:sz w:val="18"/>
            <w:szCs w:val="18"/>
          </w:rPr>
          <w:t xml:space="preserve"> </w:t>
        </w:r>
        <w:r w:rsidR="004111FC">
          <w:rPr>
            <w:rFonts w:ascii="Times New Roman" w:hAnsi="Times New Roman" w:cs="Times New Roman"/>
            <w:noProof/>
            <w:sz w:val="18"/>
            <w:szCs w:val="18"/>
          </w:rPr>
          <w:t>[Project</w:t>
        </w:r>
        <w:r w:rsidR="004111FC" w:rsidRPr="00154986">
          <w:rPr>
            <w:rFonts w:ascii="Times New Roman" w:hAnsi="Times New Roman" w:cs="Times New Roman"/>
            <w:noProof/>
            <w:sz w:val="18"/>
            <w:szCs w:val="18"/>
          </w:rPr>
          <w:t xml:space="preserve"> 2014</w:t>
        </w:r>
        <w:r w:rsidR="004111FC">
          <w:rPr>
            <w:rFonts w:ascii="Times New Roman" w:hAnsi="Times New Roman" w:cs="Times New Roman"/>
            <w:noProof/>
            <w:sz w:val="18"/>
            <w:szCs w:val="18"/>
          </w:rPr>
          <w:t>]</w:t>
        </w:r>
      </w:ins>
      <w:r w:rsidR="000F60F8" w:rsidRPr="00154986">
        <w:rPr>
          <w:rFonts w:ascii="Times New Roman" w:hAnsi="Times New Roman" w:cs="Times New Roman"/>
          <w:sz w:val="18"/>
          <w:szCs w:val="18"/>
        </w:rPr>
        <w:t xml:space="preserve"> to access data and convert it to R data frames</w:t>
      </w:r>
      <w:r w:rsidR="00B45386" w:rsidRPr="00154986">
        <w:rPr>
          <w:rFonts w:ascii="Times New Roman" w:hAnsi="Times New Roman" w:cs="Times New Roman"/>
          <w:sz w:val="18"/>
          <w:szCs w:val="18"/>
        </w:rPr>
        <w:t xml:space="preserve"> for analysis</w:t>
      </w:r>
      <w:r w:rsidR="000F60F8" w:rsidRPr="00154986">
        <w:rPr>
          <w:rFonts w:ascii="Times New Roman" w:hAnsi="Times New Roman" w:cs="Times New Roman"/>
          <w:sz w:val="18"/>
          <w:szCs w:val="18"/>
        </w:rPr>
        <w:t>.</w:t>
      </w:r>
      <w:r w:rsidR="00655F9B" w:rsidRPr="00154986">
        <w:rPr>
          <w:rFonts w:ascii="Times New Roman" w:hAnsi="Times New Roman" w:cs="Times New Roman"/>
          <w:sz w:val="18"/>
          <w:szCs w:val="18"/>
        </w:rPr>
        <w:t xml:space="preserve"> The same “data model-to-</w:t>
      </w:r>
      <w:r w:rsidR="00B45386" w:rsidRPr="00154986">
        <w:rPr>
          <w:rFonts w:ascii="Times New Roman" w:hAnsi="Times New Roman" w:cs="Times New Roman"/>
          <w:sz w:val="18"/>
          <w:szCs w:val="18"/>
        </w:rPr>
        <w:t>RDF/OWL and SPARQL” translations</w:t>
      </w:r>
      <w:r w:rsidR="009D4577" w:rsidRPr="00154986">
        <w:rPr>
          <w:rFonts w:ascii="Times New Roman" w:hAnsi="Times New Roman" w:cs="Times New Roman"/>
          <w:sz w:val="18"/>
          <w:szCs w:val="18"/>
        </w:rPr>
        <w:t xml:space="preserve"> that were discussed above</w:t>
      </w:r>
      <w:r w:rsidR="00B45386" w:rsidRPr="00154986">
        <w:rPr>
          <w:rFonts w:ascii="Times New Roman" w:hAnsi="Times New Roman" w:cs="Times New Roman"/>
          <w:sz w:val="18"/>
          <w:szCs w:val="18"/>
        </w:rPr>
        <w:t xml:space="preserve"> can be used with Restful ReL.</w:t>
      </w:r>
      <w:r w:rsidR="009D4577" w:rsidRPr="00154986">
        <w:rPr>
          <w:rFonts w:ascii="Times New Roman" w:hAnsi="Times New Roman" w:cs="Times New Roman"/>
          <w:sz w:val="18"/>
          <w:szCs w:val="18"/>
        </w:rPr>
        <w:t xml:space="preserve"> Here’s how ReL can be invoked from R</w:t>
      </w:r>
      <w:r w:rsidR="00C1668D" w:rsidRPr="00154986">
        <w:rPr>
          <w:rFonts w:ascii="Times New Roman" w:hAnsi="Times New Roman" w:cs="Times New Roman"/>
          <w:sz w:val="18"/>
          <w:szCs w:val="18"/>
        </w:rPr>
        <w:t xml:space="preserve"> to query the emp table</w:t>
      </w:r>
      <w:r w:rsidR="00A5138D" w:rsidRPr="00154986">
        <w:rPr>
          <w:rFonts w:ascii="Times New Roman" w:hAnsi="Times New Roman" w:cs="Times New Roman"/>
          <w:sz w:val="18"/>
          <w:szCs w:val="18"/>
        </w:rPr>
        <w:t xml:space="preserve"> discussed in </w:t>
      </w:r>
      <w:ins w:id="307" w:author="Prado Juliette-B44664" w:date="2015-03-02T10:34:00Z">
        <w:r w:rsidR="00910B13">
          <w:rPr>
            <w:rFonts w:ascii="Times New Roman" w:hAnsi="Times New Roman" w:cs="Times New Roman"/>
            <w:sz w:val="18"/>
            <w:szCs w:val="18"/>
          </w:rPr>
          <w:t>Section 4, “</w:t>
        </w:r>
        <w:r w:rsidR="003A0C93">
          <w:rPr>
            <w:rFonts w:ascii="Times New Roman" w:hAnsi="Times New Roman" w:cs="Times New Roman"/>
            <w:sz w:val="18"/>
            <w:szCs w:val="18"/>
          </w:rPr>
          <w:t>SQL TO</w:t>
        </w:r>
        <w:r w:rsidR="00910B13">
          <w:rPr>
            <w:rFonts w:ascii="Times New Roman" w:hAnsi="Times New Roman" w:cs="Times New Roman"/>
            <w:sz w:val="18"/>
            <w:szCs w:val="18"/>
          </w:rPr>
          <w:t xml:space="preserve"> SPARQL </w:t>
        </w:r>
      </w:ins>
      <w:ins w:id="308" w:author="Prado Juliette-B44664" w:date="2015-03-02T11:59:00Z">
        <w:r w:rsidR="003A0C93">
          <w:rPr>
            <w:rFonts w:ascii="Times New Roman" w:hAnsi="Times New Roman" w:cs="Times New Roman"/>
            <w:sz w:val="18"/>
            <w:szCs w:val="18"/>
          </w:rPr>
          <w:t>DISCUSSION AND EXAMPLES</w:t>
        </w:r>
      </w:ins>
      <w:ins w:id="309" w:author="Prado Juliette-B44664" w:date="2015-03-02T10:34:00Z">
        <w:r w:rsidR="00910B13">
          <w:rPr>
            <w:rFonts w:ascii="Times New Roman" w:hAnsi="Times New Roman" w:cs="Times New Roman"/>
            <w:sz w:val="18"/>
            <w:szCs w:val="18"/>
          </w:rPr>
          <w:t>”</w:t>
        </w:r>
      </w:ins>
      <w:r w:rsidR="00A13346" w:rsidRPr="00154986">
        <w:rPr>
          <w:rFonts w:ascii="Times New Roman" w:hAnsi="Times New Roman" w:cs="Times New Roman"/>
          <w:sz w:val="18"/>
          <w:szCs w:val="18"/>
        </w:rPr>
        <w:t>:</w:t>
      </w:r>
    </w:p>
    <w:p w14:paraId="0B35A094" w14:textId="77777777" w:rsidR="001C1BB8" w:rsidRPr="00154986" w:rsidRDefault="001C1BB8" w:rsidP="002B54BC">
      <w:pPr>
        <w:rPr>
          <w:rFonts w:ascii="Times New Roman" w:hAnsi="Times New Roman" w:cs="Times New Roman"/>
          <w:sz w:val="18"/>
          <w:szCs w:val="18"/>
        </w:rPr>
      </w:pPr>
    </w:p>
    <w:p w14:paraId="7D91C169" w14:textId="6365B531" w:rsidR="006C575D" w:rsidRPr="00154986" w:rsidRDefault="00DB32B5" w:rsidP="002B54BC">
      <w:pPr>
        <w:rPr>
          <w:rFonts w:ascii="Courier New" w:eastAsia="Times New Roman" w:hAnsi="Courier New" w:cs="Courier New"/>
          <w:sz w:val="18"/>
          <w:szCs w:val="18"/>
        </w:rPr>
      </w:pPr>
      <w:r w:rsidRPr="00154986">
        <w:rPr>
          <w:rFonts w:ascii="Courier New" w:eastAsia="Times New Roman" w:hAnsi="Courier New" w:cs="Courier New"/>
          <w:sz w:val="18"/>
          <w:szCs w:val="18"/>
        </w:rPr>
        <w:t>d &lt;- getURL(URLencode('http://host:port/rest/native/?query="select * from emp"'), httpheader=c(DB='jdbc:oracle:thin:@host:port:sid', USER='user', PASS='password', MODE='rdf_mode', MODEL='</w:t>
      </w:r>
      <w:r w:rsidR="00852F37" w:rsidRPr="00154986">
        <w:rPr>
          <w:rFonts w:ascii="Courier New" w:eastAsia="Times New Roman" w:hAnsi="Courier New" w:cs="Courier New"/>
          <w:sz w:val="18"/>
          <w:szCs w:val="18"/>
        </w:rPr>
        <w:t>model</w:t>
      </w:r>
      <w:r w:rsidRPr="00154986">
        <w:rPr>
          <w:rFonts w:ascii="Courier New" w:eastAsia="Times New Roman" w:hAnsi="Courier New" w:cs="Courier New"/>
          <w:sz w:val="18"/>
          <w:szCs w:val="18"/>
        </w:rPr>
        <w:t>', returnFor = 'R'), verbose = TRUE)</w:t>
      </w:r>
    </w:p>
    <w:p w14:paraId="017630BE" w14:textId="77777777" w:rsidR="00632FC3" w:rsidRPr="00154986" w:rsidRDefault="00632FC3" w:rsidP="002B54BC">
      <w:pPr>
        <w:rPr>
          <w:rFonts w:ascii="Courier New" w:eastAsia="Times New Roman" w:hAnsi="Courier New" w:cs="Courier New"/>
          <w:sz w:val="18"/>
          <w:szCs w:val="18"/>
        </w:rPr>
      </w:pPr>
    </w:p>
    <w:p w14:paraId="6CC9745C" w14:textId="6F70E0B7" w:rsidR="002572E2" w:rsidRPr="00154986" w:rsidRDefault="00E62C70" w:rsidP="002B54BC">
      <w:pPr>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 xml:space="preserve">The “returnFor = 'R'” httpheader parameter value </w:t>
      </w:r>
      <w:r w:rsidR="002F28F0" w:rsidRPr="00154986">
        <w:rPr>
          <w:rFonts w:ascii="Times New Roman" w:eastAsia="Times New Roman" w:hAnsi="Times New Roman" w:cs="Times New Roman"/>
          <w:sz w:val="18"/>
          <w:szCs w:val="18"/>
        </w:rPr>
        <w:t xml:space="preserve">above </w:t>
      </w:r>
      <w:r w:rsidRPr="00154986">
        <w:rPr>
          <w:rFonts w:ascii="Times New Roman" w:eastAsia="Times New Roman" w:hAnsi="Times New Roman" w:cs="Times New Roman"/>
          <w:sz w:val="18"/>
          <w:szCs w:val="18"/>
        </w:rPr>
        <w:t xml:space="preserve">directs </w:t>
      </w:r>
      <w:r w:rsidR="00655F9B" w:rsidRPr="00154986">
        <w:rPr>
          <w:rFonts w:ascii="Times New Roman" w:eastAsia="Times New Roman" w:hAnsi="Times New Roman" w:cs="Times New Roman"/>
          <w:sz w:val="18"/>
          <w:szCs w:val="18"/>
        </w:rPr>
        <w:t xml:space="preserve">RESTful </w:t>
      </w:r>
      <w:r w:rsidRPr="00154986">
        <w:rPr>
          <w:rFonts w:ascii="Times New Roman" w:eastAsia="Times New Roman" w:hAnsi="Times New Roman" w:cs="Times New Roman"/>
          <w:sz w:val="18"/>
          <w:szCs w:val="18"/>
        </w:rPr>
        <w:t>ReL to return data in the following format</w:t>
      </w:r>
      <w:r w:rsidR="00A13346" w:rsidRPr="00154986">
        <w:rPr>
          <w:rFonts w:ascii="Times New Roman" w:eastAsia="Times New Roman" w:hAnsi="Times New Roman" w:cs="Times New Roman"/>
          <w:sz w:val="18"/>
          <w:szCs w:val="18"/>
        </w:rPr>
        <w:t>:</w:t>
      </w:r>
    </w:p>
    <w:p w14:paraId="1DC54D77" w14:textId="77777777" w:rsidR="002572E2" w:rsidRPr="00154986" w:rsidRDefault="002572E2" w:rsidP="002B54BC">
      <w:pPr>
        <w:rPr>
          <w:rFonts w:eastAsia="Times New Roman" w:cs="Courier New"/>
          <w:sz w:val="18"/>
          <w:szCs w:val="18"/>
        </w:rPr>
      </w:pPr>
    </w:p>
    <w:p w14:paraId="6265EC3C" w14:textId="77777777" w:rsidR="00632FC3" w:rsidRPr="00154986" w:rsidRDefault="00632FC3" w:rsidP="00632FC3">
      <w:pPr>
        <w:rPr>
          <w:rFonts w:ascii="Courier New" w:eastAsia="Times New Roman" w:hAnsi="Courier New" w:cs="Courier New"/>
          <w:sz w:val="18"/>
          <w:szCs w:val="18"/>
        </w:rPr>
      </w:pPr>
      <w:r w:rsidRPr="00154986">
        <w:rPr>
          <w:rFonts w:ascii="Courier New" w:eastAsia="Times New Roman" w:hAnsi="Courier New" w:cs="Courier New"/>
          <w:sz w:val="18"/>
          <w:szCs w:val="18"/>
        </w:rPr>
        <w:t>print(d)</w:t>
      </w:r>
    </w:p>
    <w:p w14:paraId="48E3FBFC" w14:textId="77777777" w:rsidR="00632FC3" w:rsidRPr="00154986" w:rsidRDefault="00632FC3" w:rsidP="00632FC3">
      <w:pPr>
        <w:rPr>
          <w:rFonts w:ascii="Courier New" w:eastAsia="Times New Roman" w:hAnsi="Courier New" w:cs="Courier New"/>
          <w:sz w:val="18"/>
          <w:szCs w:val="18"/>
        </w:rPr>
      </w:pPr>
    </w:p>
    <w:p w14:paraId="34B91E57" w14:textId="7B24ABE9" w:rsidR="0071160F" w:rsidRPr="006B1C6D" w:rsidRDefault="00632FC3" w:rsidP="00632FC3">
      <w:pPr>
        <w:rPr>
          <w:rFonts w:ascii="Courier New" w:eastAsia="Times New Roman" w:hAnsi="Courier New" w:cs="Courier New"/>
        </w:rPr>
      </w:pPr>
      <w:r w:rsidRPr="00154986">
        <w:rPr>
          <w:rFonts w:ascii="Courier New" w:eastAsia="Times New Roman" w:hAnsi="Courier New" w:cs="Courier New"/>
          <w:sz w:val="18"/>
          <w:szCs w:val="18"/>
        </w:rPr>
        <w:t>[1] "list(EMPNO=c(9999, 7369, 7499, 7521, 7566, 7654, 7698, 7782, 7788, 7839, 7844, 7876, 7900, 7902, 7934),ENAME=c('PHIL', 'SMITH', 'ALLEN', 'WARD', 'JONES', 'MARTIN', 'BLAKE', 'CLARK', 'SCOTT', 'KING', 'TURNER', 'ADAMS', 'JAMES', 'FORD', 'MILLER'),JOB=c('CLERK', 'CLERK', 'SALESMAN',</w:t>
      </w:r>
      <w:r w:rsidRPr="00632FC3">
        <w:rPr>
          <w:rFonts w:ascii="Courier New" w:eastAsia="Times New Roman" w:hAnsi="Courier New" w:cs="Courier New"/>
          <w:sz w:val="22"/>
          <w:szCs w:val="22"/>
        </w:rPr>
        <w:t xml:space="preserve"> </w:t>
      </w:r>
      <w:r w:rsidRPr="00154986">
        <w:rPr>
          <w:rFonts w:ascii="Courier New" w:eastAsia="Times New Roman" w:hAnsi="Courier New" w:cs="Courier New"/>
          <w:sz w:val="18"/>
          <w:szCs w:val="18"/>
        </w:rPr>
        <w:t>'SALESMAN', 'MANAGER', 'SALESMAN', 'MANAGER', 'MANAGER', 'ANALYST', 'PRESIDENT', 'SALESMAN', 'CLERK', 'CLERK', 'ANALYST', 'CLERK'),MGR=c('null', 7902, 7698, 7698, 7839, 7698, 7839, 7839, 7566, 'null', 7698, 7788, 7698, 7566, 7782),HIREDATE=c('null', '1980-12-17 00:00:00', '1981-02-20 00:00:00', '1981-02-22 00:00:00', '1981-04-02 00:00:00', '1981-09-28 00:00:00', '1981-05-01 00:00:00', '1981-06-09 00:00:00', '1982-12-09 00:00:00', '1981-11-17 00:00:00', '1981-09-08 00:00:00', '1983-01-12 00:00:00', '1981-12-03 00:00:00', '1981-12-03 00:00:00', '1982-01-23 00:00:00'),SAL=c('null', 800.0, 1600.0, 1250.0, 2975.0, 1250.0, 2850.0, 2450.0, 3000.0, 5000.0, 1500.0, 1100.0, 950.0, 3000.0, 1300.0),COMM=c('null', 'null', 300.0, 500.0, 'null', 1400.0, 'null', 'null', 'null', 'null', 'null', 'null', 'null', 'null', 'null'),DEPTNO=c('null', 20, 30, 30, 20, 30, 30, 10, 20, 10, 30, 20, 30, 20, 10))"</w:t>
      </w:r>
    </w:p>
    <w:p w14:paraId="53D17DBE" w14:textId="77777777" w:rsidR="00C96C7E" w:rsidRDefault="00C96C7E" w:rsidP="002B54BC">
      <w:pPr>
        <w:rPr>
          <w:rFonts w:ascii="Times New Roman" w:eastAsia="Times New Roman" w:hAnsi="Times New Roman" w:cs="Times New Roman"/>
        </w:rPr>
      </w:pPr>
    </w:p>
    <w:p w14:paraId="235DFBC6" w14:textId="6CFEDCF5" w:rsidR="001C1BB8" w:rsidRPr="00154986" w:rsidRDefault="00C1668D" w:rsidP="002B54BC">
      <w:pPr>
        <w:rPr>
          <w:rFonts w:eastAsia="Times New Roman" w:cs="Times New Roman"/>
          <w:sz w:val="18"/>
          <w:szCs w:val="18"/>
        </w:rPr>
      </w:pPr>
      <w:r w:rsidRPr="00154986">
        <w:rPr>
          <w:rFonts w:ascii="Times New Roman" w:eastAsia="Times New Roman" w:hAnsi="Times New Roman" w:cs="Times New Roman"/>
          <w:sz w:val="18"/>
          <w:szCs w:val="18"/>
        </w:rPr>
        <w:t>Then</w:t>
      </w:r>
      <w:r w:rsidR="002F28F0" w:rsidRPr="00154986">
        <w:rPr>
          <w:rFonts w:ascii="Times New Roman" w:eastAsia="Times New Roman" w:hAnsi="Times New Roman" w:cs="Times New Roman"/>
          <w:sz w:val="18"/>
          <w:szCs w:val="18"/>
        </w:rPr>
        <w:t>, the</w:t>
      </w:r>
      <w:r w:rsidRPr="00154986">
        <w:rPr>
          <w:rFonts w:ascii="Times New Roman" w:eastAsia="Times New Roman" w:hAnsi="Times New Roman" w:cs="Times New Roman"/>
          <w:sz w:val="18"/>
          <w:szCs w:val="18"/>
        </w:rPr>
        <w:t xml:space="preserve"> d</w:t>
      </w:r>
      <w:r w:rsidR="004E6F85" w:rsidRPr="00154986">
        <w:rPr>
          <w:rFonts w:ascii="Times New Roman" w:eastAsia="Times New Roman" w:hAnsi="Times New Roman" w:cs="Times New Roman"/>
          <w:sz w:val="18"/>
          <w:szCs w:val="18"/>
        </w:rPr>
        <w:t>ata</w:t>
      </w:r>
      <w:r w:rsidRPr="00154986">
        <w:rPr>
          <w:rFonts w:ascii="Times New Roman" w:eastAsia="Times New Roman" w:hAnsi="Times New Roman" w:cs="Times New Roman"/>
          <w:sz w:val="18"/>
          <w:szCs w:val="18"/>
        </w:rPr>
        <w:t xml:space="preserve"> can be</w:t>
      </w:r>
      <w:r w:rsidR="0071160F" w:rsidRPr="00154986">
        <w:rPr>
          <w:rFonts w:ascii="Times New Roman" w:eastAsia="Times New Roman" w:hAnsi="Times New Roman" w:cs="Times New Roman"/>
          <w:sz w:val="18"/>
          <w:szCs w:val="18"/>
        </w:rPr>
        <w:t xml:space="preserve"> converted to an R data frame using the following two commands</w:t>
      </w:r>
      <w:r w:rsidR="00A13346" w:rsidRPr="00154986">
        <w:rPr>
          <w:rFonts w:ascii="Times New Roman" w:eastAsia="Times New Roman" w:hAnsi="Times New Roman" w:cs="Times New Roman"/>
          <w:sz w:val="18"/>
          <w:szCs w:val="18"/>
        </w:rPr>
        <w:t>:</w:t>
      </w:r>
      <w:r w:rsidR="001C1BB8" w:rsidRPr="006B1C6D">
        <w:rPr>
          <w:rFonts w:ascii="Courier New" w:eastAsia="Times New Roman" w:hAnsi="Courier New" w:cs="Courier New"/>
        </w:rPr>
        <w:br/>
      </w:r>
      <w:r w:rsidR="001C1BB8" w:rsidRPr="006B1C6D">
        <w:rPr>
          <w:rFonts w:ascii="Courier New" w:eastAsia="Times New Roman" w:hAnsi="Courier New" w:cs="Courier New"/>
        </w:rPr>
        <w:br/>
      </w:r>
      <w:r w:rsidR="001C1BB8" w:rsidRPr="00154986">
        <w:rPr>
          <w:rFonts w:ascii="Courier New" w:eastAsia="Times New Roman" w:hAnsi="Courier New" w:cs="Courier New"/>
          <w:sz w:val="18"/>
          <w:szCs w:val="18"/>
        </w:rPr>
        <w:t xml:space="preserve">df &lt;- </w:t>
      </w:r>
      <w:r w:rsidR="00941E79" w:rsidRPr="00154986">
        <w:rPr>
          <w:rFonts w:ascii="Courier New" w:eastAsia="Times New Roman" w:hAnsi="Courier New" w:cs="Courier New"/>
          <w:sz w:val="18"/>
          <w:szCs w:val="18"/>
        </w:rPr>
        <w:t>data.frame(eval(parse(text=substring(d, 1, 2^31-1))))</w:t>
      </w:r>
      <w:r w:rsidR="001C1BB8" w:rsidRPr="00154986">
        <w:rPr>
          <w:rFonts w:eastAsia="Times New Roman" w:cs="Times New Roman"/>
          <w:sz w:val="18"/>
          <w:szCs w:val="18"/>
        </w:rPr>
        <w:br/>
      </w:r>
      <w:r w:rsidR="001C1BB8" w:rsidRPr="00154986">
        <w:rPr>
          <w:rFonts w:eastAsia="Times New Roman" w:cs="Times New Roman"/>
          <w:sz w:val="18"/>
          <w:szCs w:val="18"/>
        </w:rPr>
        <w:br/>
      </w:r>
      <w:r w:rsidRPr="00154986">
        <w:rPr>
          <w:rFonts w:ascii="Times New Roman" w:eastAsia="Times New Roman" w:hAnsi="Times New Roman" w:cs="Times New Roman"/>
          <w:sz w:val="18"/>
          <w:szCs w:val="18"/>
        </w:rPr>
        <w:t>Finally,</w:t>
      </w:r>
      <w:r w:rsidR="0071160F" w:rsidRPr="00154986">
        <w:rPr>
          <w:rFonts w:ascii="Times New Roman" w:eastAsia="Times New Roman" w:hAnsi="Times New Roman" w:cs="Times New Roman"/>
          <w:sz w:val="18"/>
          <w:szCs w:val="18"/>
        </w:rPr>
        <w:t xml:space="preserve"> </w:t>
      </w:r>
      <w:r w:rsidR="001C1BB8" w:rsidRPr="00154986">
        <w:rPr>
          <w:rFonts w:ascii="Times New Roman" w:eastAsia="Times New Roman" w:hAnsi="Times New Roman" w:cs="Times New Roman"/>
          <w:sz w:val="18"/>
          <w:szCs w:val="18"/>
        </w:rPr>
        <w:t>head(df)</w:t>
      </w:r>
      <w:r w:rsidR="0071160F" w:rsidRPr="00154986">
        <w:rPr>
          <w:rFonts w:ascii="Times New Roman" w:eastAsia="Times New Roman" w:hAnsi="Times New Roman" w:cs="Times New Roman"/>
          <w:sz w:val="18"/>
          <w:szCs w:val="18"/>
        </w:rPr>
        <w:t xml:space="preserve"> results in the following</w:t>
      </w:r>
      <w:r w:rsidR="00A13346" w:rsidRPr="00154986">
        <w:rPr>
          <w:rFonts w:ascii="Times New Roman" w:eastAsia="Times New Roman" w:hAnsi="Times New Roman" w:cs="Times New Roman"/>
          <w:sz w:val="18"/>
          <w:szCs w:val="18"/>
        </w:rPr>
        <w:t>:</w:t>
      </w:r>
    </w:p>
    <w:p w14:paraId="040BEE7F" w14:textId="77777777" w:rsidR="0071160F" w:rsidRPr="00154986" w:rsidRDefault="0071160F" w:rsidP="002B54BC">
      <w:pPr>
        <w:rPr>
          <w:rFonts w:eastAsia="Times New Roman" w:cs="Times New Roman"/>
          <w:sz w:val="18"/>
          <w:szCs w:val="18"/>
        </w:rPr>
      </w:pPr>
    </w:p>
    <w:p w14:paraId="4AC04F84" w14:textId="77777777" w:rsidR="0071160F" w:rsidRPr="00154986" w:rsidRDefault="0071160F" w:rsidP="0071160F">
      <w:pPr>
        <w:rPr>
          <w:rFonts w:ascii="Courier New" w:eastAsia="Times New Roman" w:hAnsi="Courier New" w:cs="Courier New"/>
          <w:sz w:val="18"/>
          <w:szCs w:val="18"/>
        </w:rPr>
      </w:pPr>
      <w:r w:rsidRPr="00154986">
        <w:rPr>
          <w:rFonts w:ascii="Courier New" w:eastAsia="Times New Roman" w:hAnsi="Courier New" w:cs="Courier New"/>
          <w:sz w:val="18"/>
          <w:szCs w:val="18"/>
        </w:rPr>
        <w:t>head(df)</w:t>
      </w:r>
    </w:p>
    <w:p w14:paraId="5B291094" w14:textId="77777777" w:rsidR="00C1668D" w:rsidRPr="00154986" w:rsidRDefault="00C1668D" w:rsidP="0071160F">
      <w:pPr>
        <w:rPr>
          <w:rFonts w:ascii="Courier New" w:eastAsia="Times New Roman" w:hAnsi="Courier New" w:cs="Courier New"/>
          <w:sz w:val="18"/>
          <w:szCs w:val="18"/>
        </w:rPr>
      </w:pPr>
    </w:p>
    <w:p w14:paraId="667651FF" w14:textId="77777777" w:rsidR="00941E79" w:rsidRPr="00154986" w:rsidRDefault="0071160F" w:rsidP="00941E79">
      <w:pPr>
        <w:rPr>
          <w:rFonts w:ascii="Courier New" w:eastAsia="Times New Roman" w:hAnsi="Courier New" w:cs="Courier New"/>
          <w:sz w:val="18"/>
          <w:szCs w:val="18"/>
        </w:rPr>
      </w:pPr>
      <w:r w:rsidRPr="00154986">
        <w:rPr>
          <w:rFonts w:ascii="Courier New" w:eastAsia="Times New Roman" w:hAnsi="Courier New" w:cs="Courier New"/>
          <w:sz w:val="18"/>
          <w:szCs w:val="18"/>
        </w:rPr>
        <w:t xml:space="preserve">  </w:t>
      </w:r>
      <w:r w:rsidR="00941E79" w:rsidRPr="00154986">
        <w:rPr>
          <w:rFonts w:ascii="Courier New" w:eastAsia="Times New Roman" w:hAnsi="Courier New" w:cs="Courier New"/>
          <w:sz w:val="18"/>
          <w:szCs w:val="18"/>
        </w:rPr>
        <w:t>EMPNO  ENAME      JOB  MGR            HIREDATE  SAL COMM DEPTNO</w:t>
      </w:r>
    </w:p>
    <w:p w14:paraId="64349AD9" w14:textId="77777777" w:rsidR="00941E79" w:rsidRPr="00154986" w:rsidRDefault="00941E79" w:rsidP="00941E79">
      <w:pPr>
        <w:rPr>
          <w:rFonts w:ascii="Courier New" w:eastAsia="Times New Roman" w:hAnsi="Courier New" w:cs="Courier New"/>
          <w:sz w:val="18"/>
          <w:szCs w:val="18"/>
        </w:rPr>
      </w:pPr>
      <w:r w:rsidRPr="00154986">
        <w:rPr>
          <w:rFonts w:ascii="Courier New" w:eastAsia="Times New Roman" w:hAnsi="Courier New" w:cs="Courier New"/>
          <w:sz w:val="18"/>
          <w:szCs w:val="18"/>
        </w:rPr>
        <w:t>1  9999   PHIL    CLERK null                null null null   null</w:t>
      </w:r>
    </w:p>
    <w:p w14:paraId="5125504C" w14:textId="77777777" w:rsidR="00941E79" w:rsidRPr="00154986" w:rsidRDefault="00941E79" w:rsidP="00941E79">
      <w:pPr>
        <w:rPr>
          <w:rFonts w:ascii="Courier New" w:eastAsia="Times New Roman" w:hAnsi="Courier New" w:cs="Courier New"/>
          <w:sz w:val="18"/>
          <w:szCs w:val="18"/>
        </w:rPr>
      </w:pPr>
      <w:r w:rsidRPr="00154986">
        <w:rPr>
          <w:rFonts w:ascii="Courier New" w:eastAsia="Times New Roman" w:hAnsi="Courier New" w:cs="Courier New"/>
          <w:sz w:val="18"/>
          <w:szCs w:val="18"/>
        </w:rPr>
        <w:t>2  7369  SMITH    CLERK 7902 1980-12-17 00:00:00  800 null     20</w:t>
      </w:r>
    </w:p>
    <w:p w14:paraId="1F8648CE" w14:textId="77777777" w:rsidR="00941E79" w:rsidRPr="00154986" w:rsidRDefault="00941E79" w:rsidP="00941E79">
      <w:pPr>
        <w:rPr>
          <w:rFonts w:ascii="Courier New" w:eastAsia="Times New Roman" w:hAnsi="Courier New" w:cs="Courier New"/>
          <w:sz w:val="18"/>
          <w:szCs w:val="18"/>
        </w:rPr>
      </w:pPr>
      <w:r w:rsidRPr="00154986">
        <w:rPr>
          <w:rFonts w:ascii="Courier New" w:eastAsia="Times New Roman" w:hAnsi="Courier New" w:cs="Courier New"/>
          <w:sz w:val="18"/>
          <w:szCs w:val="18"/>
        </w:rPr>
        <w:t>3  7499  ALLEN SALESMAN 7698 1981-02-20 00:00:00 1600  300     30</w:t>
      </w:r>
    </w:p>
    <w:p w14:paraId="7DA3CE77" w14:textId="77777777" w:rsidR="00941E79" w:rsidRPr="00154986" w:rsidRDefault="00941E79" w:rsidP="00941E79">
      <w:pPr>
        <w:rPr>
          <w:rFonts w:ascii="Courier New" w:eastAsia="Times New Roman" w:hAnsi="Courier New" w:cs="Courier New"/>
          <w:sz w:val="18"/>
          <w:szCs w:val="18"/>
        </w:rPr>
      </w:pPr>
      <w:r w:rsidRPr="00154986">
        <w:rPr>
          <w:rFonts w:ascii="Courier New" w:eastAsia="Times New Roman" w:hAnsi="Courier New" w:cs="Courier New"/>
          <w:sz w:val="18"/>
          <w:szCs w:val="18"/>
        </w:rPr>
        <w:t>4  7521   WARD SALESMAN 7698 1981-02-22 00:00:00 1250  500     30</w:t>
      </w:r>
    </w:p>
    <w:p w14:paraId="10349DF3" w14:textId="77777777" w:rsidR="00941E79" w:rsidRPr="00154986" w:rsidRDefault="00941E79" w:rsidP="00941E79">
      <w:pPr>
        <w:rPr>
          <w:rFonts w:ascii="Courier New" w:eastAsia="Times New Roman" w:hAnsi="Courier New" w:cs="Courier New"/>
          <w:sz w:val="18"/>
          <w:szCs w:val="18"/>
        </w:rPr>
      </w:pPr>
      <w:r w:rsidRPr="00154986">
        <w:rPr>
          <w:rFonts w:ascii="Courier New" w:eastAsia="Times New Roman" w:hAnsi="Courier New" w:cs="Courier New"/>
          <w:sz w:val="18"/>
          <w:szCs w:val="18"/>
        </w:rPr>
        <w:t>5  7566  JONES  MANAGER 7839 1981-04-02 00:00:00 2975 null     20</w:t>
      </w:r>
    </w:p>
    <w:p w14:paraId="33605FC2" w14:textId="4D9C2A59" w:rsidR="009D49E2" w:rsidRPr="00154986" w:rsidRDefault="00941E79" w:rsidP="00941E79">
      <w:pPr>
        <w:rPr>
          <w:rFonts w:ascii="Courier New" w:eastAsia="Times New Roman" w:hAnsi="Courier New" w:cs="Courier New"/>
          <w:sz w:val="18"/>
          <w:szCs w:val="18"/>
        </w:rPr>
      </w:pPr>
      <w:r w:rsidRPr="00154986">
        <w:rPr>
          <w:rFonts w:ascii="Courier New" w:eastAsia="Times New Roman" w:hAnsi="Courier New" w:cs="Courier New"/>
          <w:sz w:val="18"/>
          <w:szCs w:val="18"/>
        </w:rPr>
        <w:t>6  7654 MARTIN SALESMAN 7698 1981-09-28 00:00:00 1250 1400     30</w:t>
      </w:r>
    </w:p>
    <w:p w14:paraId="3D028715" w14:textId="77777777" w:rsidR="00E15F32" w:rsidRPr="00154986" w:rsidRDefault="00E15F32" w:rsidP="00941E79">
      <w:pPr>
        <w:rPr>
          <w:rFonts w:ascii="Courier New" w:eastAsia="Times New Roman" w:hAnsi="Courier New" w:cs="Courier New"/>
          <w:sz w:val="18"/>
          <w:szCs w:val="18"/>
        </w:rPr>
      </w:pPr>
    </w:p>
    <w:p w14:paraId="134667FA" w14:textId="5B33F9D7" w:rsidR="009D49E2" w:rsidRPr="009D49E2" w:rsidRDefault="009D49E2" w:rsidP="00BD4972">
      <w:pPr>
        <w:rPr>
          <w:rFonts w:ascii="Times New Roman" w:eastAsia="Times New Roman" w:hAnsi="Times New Roman" w:cs="Times New Roman"/>
        </w:rPr>
      </w:pPr>
      <w:r w:rsidRPr="00154986">
        <w:rPr>
          <w:rFonts w:ascii="Times New Roman" w:eastAsia="Times New Roman" w:hAnsi="Times New Roman" w:cs="Times New Roman"/>
          <w:sz w:val="18"/>
          <w:szCs w:val="18"/>
        </w:rPr>
        <w:t>Therefore, all of the RDF/OWL and SPARQL technology, along with transaction support</w:t>
      </w:r>
      <w:ins w:id="310" w:author="Prado Juliette-B44664" w:date="2015-03-02T10:36:00Z">
        <w:r w:rsidR="007E49DB">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can be made available in a DBaaS</w:t>
      </w:r>
      <w:r w:rsidR="004173F8" w:rsidRPr="00154986">
        <w:rPr>
          <w:rFonts w:ascii="Times New Roman" w:eastAsia="Times New Roman" w:hAnsi="Times New Roman" w:cs="Times New Roman"/>
          <w:sz w:val="18"/>
          <w:szCs w:val="18"/>
        </w:rPr>
        <w:t>,</w:t>
      </w:r>
      <w:r w:rsidR="0082722C" w:rsidRPr="00154986">
        <w:rPr>
          <w:rFonts w:ascii="Times New Roman" w:eastAsia="Times New Roman" w:hAnsi="Times New Roman" w:cs="Times New Roman"/>
          <w:sz w:val="18"/>
          <w:szCs w:val="18"/>
        </w:rPr>
        <w:t xml:space="preserve"> Cloud environment, </w:t>
      </w:r>
      <w:commentRangeStart w:id="311"/>
      <w:r w:rsidR="0082722C" w:rsidRPr="00154986">
        <w:rPr>
          <w:rFonts w:ascii="Times New Roman" w:eastAsia="Times New Roman" w:hAnsi="Times New Roman" w:cs="Times New Roman"/>
          <w:sz w:val="18"/>
          <w:szCs w:val="18"/>
        </w:rPr>
        <w:t xml:space="preserve">e.g., </w:t>
      </w:r>
      <w:ins w:id="312" w:author="Prado Juliette-B44664" w:date="2015-03-02T11:59:00Z">
        <w:r w:rsidR="00E36B87">
          <w:rPr>
            <w:rFonts w:ascii="Times New Roman" w:eastAsia="Times New Roman" w:hAnsi="Times New Roman" w:cs="Times New Roman"/>
            <w:noProof/>
            <w:sz w:val="18"/>
            <w:szCs w:val="18"/>
          </w:rPr>
          <w:t>[Oracle Public Cloud</w:t>
        </w:r>
      </w:ins>
      <w:commentRangeEnd w:id="311"/>
      <w:ins w:id="313" w:author="Prado Juliette-B44664" w:date="2015-03-02T13:21:00Z">
        <w:r w:rsidR="00DB6D35">
          <w:rPr>
            <w:rStyle w:val="CommentReference"/>
          </w:rPr>
          <w:commentReference w:id="311"/>
        </w:r>
      </w:ins>
      <w:ins w:id="314" w:author="Prado Juliette-B44664" w:date="2015-03-02T11:59:00Z">
        <w:r w:rsidR="00E36B87">
          <w:rPr>
            <w:rFonts w:ascii="Times New Roman" w:eastAsia="Times New Roman" w:hAnsi="Times New Roman" w:cs="Times New Roman"/>
            <w:noProof/>
            <w:sz w:val="18"/>
            <w:szCs w:val="18"/>
          </w:rPr>
          <w:t>]</w:t>
        </w:r>
      </w:ins>
      <w:ins w:id="315" w:author="Prado Juliette-B44664" w:date="2015-03-02T11:11:00Z">
        <w:r w:rsidR="004A5F1F">
          <w:rPr>
            <w:rFonts w:ascii="Times New Roman" w:eastAsia="Times New Roman" w:hAnsi="Times New Roman" w:cs="Times New Roman"/>
            <w:sz w:val="18"/>
            <w:szCs w:val="18"/>
          </w:rPr>
          <w:t>.</w:t>
        </w:r>
      </w:ins>
      <w:r w:rsidR="006B5F60" w:rsidRPr="00154986">
        <w:rPr>
          <w:rStyle w:val="FootnoteReference"/>
          <w:rFonts w:ascii="Times New Roman" w:eastAsia="Times New Roman" w:hAnsi="Times New Roman" w:cs="Times New Roman"/>
          <w:sz w:val="18"/>
          <w:szCs w:val="18"/>
        </w:rPr>
        <w:footnoteReference w:id="15"/>
      </w:r>
      <w:r w:rsidR="0082722C">
        <w:rPr>
          <w:rFonts w:ascii="Times New Roman" w:eastAsia="Times New Roman" w:hAnsi="Times New Roman" w:cs="Times New Roman"/>
        </w:rPr>
        <w:t xml:space="preserve"> </w:t>
      </w:r>
    </w:p>
    <w:p w14:paraId="6747B84F" w14:textId="4687E730" w:rsidR="00C37A33" w:rsidRDefault="00C37A33">
      <w:pPr>
        <w:rPr>
          <w:rFonts w:ascii="Times New Roman" w:eastAsia="Times New Roman" w:hAnsi="Times New Roman" w:cs="Times New Roman"/>
        </w:rPr>
      </w:pPr>
      <w:r>
        <w:rPr>
          <w:rFonts w:ascii="Times New Roman" w:eastAsia="Times New Roman" w:hAnsi="Times New Roman" w:cs="Times New Roman"/>
        </w:rPr>
        <w:br w:type="page"/>
      </w:r>
    </w:p>
    <w:p w14:paraId="66BCE989" w14:textId="77777777" w:rsidR="00982BF6" w:rsidRDefault="00982BF6" w:rsidP="00C9014D">
      <w:pPr>
        <w:rPr>
          <w:rFonts w:ascii="Times New Roman" w:eastAsia="Times New Roman" w:hAnsi="Times New Roman" w:cs="Times New Roman"/>
        </w:rPr>
      </w:pPr>
    </w:p>
    <w:p w14:paraId="47979EF9" w14:textId="1B09F698" w:rsidR="00F86BD3" w:rsidRPr="00154986" w:rsidRDefault="00CD3A6F" w:rsidP="00154986">
      <w:pPr>
        <w:pStyle w:val="ListParagraph"/>
        <w:numPr>
          <w:ilvl w:val="0"/>
          <w:numId w:val="52"/>
        </w:numPr>
        <w:spacing w:before="120"/>
        <w:ind w:left="475" w:hanging="475"/>
        <w:rPr>
          <w:rFonts w:ascii="Times New Roman" w:hAnsi="Times New Roman" w:cs="Times New Roman"/>
          <w:b/>
        </w:rPr>
      </w:pPr>
      <w:r w:rsidRPr="00154986">
        <w:rPr>
          <w:rFonts w:ascii="Times New Roman" w:hAnsi="Times New Roman" w:cs="Times New Roman"/>
          <w:b/>
        </w:rPr>
        <w:t>INFERENCE DISCUSSION</w:t>
      </w:r>
    </w:p>
    <w:p w14:paraId="4F08B4AE" w14:textId="77777777" w:rsidR="00274D11" w:rsidRDefault="00274D11" w:rsidP="00274D11">
      <w:pPr>
        <w:rPr>
          <w:rFonts w:ascii="Times New Roman" w:hAnsi="Times New Roman" w:cs="Times New Roman"/>
          <w:b/>
          <w:sz w:val="28"/>
          <w:szCs w:val="28"/>
        </w:rPr>
      </w:pPr>
    </w:p>
    <w:p w14:paraId="3860D81B" w14:textId="2D2123CA" w:rsidR="004E0B72" w:rsidRPr="00154986" w:rsidRDefault="004E0B72" w:rsidP="004E0B72">
      <w:pPr>
        <w:rPr>
          <w:rFonts w:ascii="Times New Roman" w:hAnsi="Times New Roman" w:cs="Times New Roman"/>
          <w:sz w:val="18"/>
          <w:szCs w:val="18"/>
        </w:rPr>
      </w:pPr>
      <w:r w:rsidRPr="00154986">
        <w:rPr>
          <w:rFonts w:ascii="Times New Roman" w:hAnsi="Times New Roman" w:cs="Times New Roman"/>
          <w:sz w:val="18"/>
          <w:szCs w:val="18"/>
        </w:rPr>
        <w:t xml:space="preserve">In his “Shortcourse on Next Generation Systems” </w:t>
      </w:r>
      <w:ins w:id="319" w:author="Prado Juliette-B44664" w:date="2015-03-02T12:00:00Z">
        <w:r w:rsidR="00E36B87">
          <w:rPr>
            <w:rFonts w:ascii="Times New Roman" w:hAnsi="Times New Roman" w:cs="Times New Roman"/>
            <w:noProof/>
            <w:sz w:val="18"/>
            <w:szCs w:val="18"/>
          </w:rPr>
          <w:t>[</w:t>
        </w:r>
        <w:r w:rsidR="00E36B87" w:rsidRPr="00154986">
          <w:rPr>
            <w:rFonts w:ascii="Times New Roman" w:hAnsi="Times New Roman" w:cs="Times New Roman"/>
            <w:noProof/>
            <w:sz w:val="18"/>
            <w:szCs w:val="18"/>
          </w:rPr>
          <w:t>Tolbert</w:t>
        </w:r>
        <w:r w:rsidR="00E36B87">
          <w:rPr>
            <w:rFonts w:ascii="Times New Roman" w:hAnsi="Times New Roman" w:cs="Times New Roman"/>
            <w:noProof/>
            <w:sz w:val="18"/>
            <w:szCs w:val="18"/>
          </w:rPr>
          <w:t>]</w:t>
        </w:r>
      </w:ins>
      <w:r w:rsidRPr="00154986">
        <w:rPr>
          <w:rFonts w:ascii="Times New Roman" w:hAnsi="Times New Roman" w:cs="Times New Roman"/>
          <w:sz w:val="18"/>
          <w:szCs w:val="18"/>
        </w:rPr>
        <w:t>, Doug Tolbert uses the following database schema for a set of examples:</w:t>
      </w:r>
    </w:p>
    <w:p w14:paraId="1EBA80DD" w14:textId="77777777" w:rsidR="00F86BD3" w:rsidRPr="001151B6" w:rsidRDefault="00F86BD3" w:rsidP="004E0B72">
      <w:pPr>
        <w:rPr>
          <w:rFonts w:ascii="Times New Roman" w:hAnsi="Times New Roman" w:cs="Times New Roman"/>
          <w:b/>
        </w:rPr>
      </w:pPr>
    </w:p>
    <w:p w14:paraId="45FC97AA" w14:textId="5BBD4310" w:rsidR="001068BD" w:rsidRDefault="00C37A33" w:rsidP="00C37A33">
      <w:pPr>
        <w:jc w:val="center"/>
        <w:rPr>
          <w:rFonts w:ascii="Times New Roman" w:hAnsi="Times New Roman" w:cs="Times New Roman"/>
          <w:b/>
        </w:rPr>
      </w:pPr>
      <w:r>
        <w:rPr>
          <w:rFonts w:ascii="Times New Roman" w:hAnsi="Times New Roman" w:cs="Times New Roman"/>
          <w:noProof/>
        </w:rPr>
        <w:drawing>
          <wp:inline distT="0" distB="0" distL="0" distR="0" wp14:anchorId="303F48D6" wp14:editId="0A5225E3">
            <wp:extent cx="5403519" cy="6854687"/>
            <wp:effectExtent l="0" t="0" r="6985"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3554" cy="6854732"/>
                    </a:xfrm>
                    <a:prstGeom prst="rect">
                      <a:avLst/>
                    </a:prstGeom>
                    <a:noFill/>
                    <a:ln>
                      <a:noFill/>
                    </a:ln>
                  </pic:spPr>
                </pic:pic>
              </a:graphicData>
            </a:graphic>
          </wp:inline>
        </w:drawing>
      </w:r>
    </w:p>
    <w:p w14:paraId="23BD35BB" w14:textId="77777777" w:rsidR="005D4DEB" w:rsidRDefault="005D4DEB" w:rsidP="005058D4">
      <w:pPr>
        <w:jc w:val="center"/>
        <w:rPr>
          <w:ins w:id="320" w:author="Prado Juliette-B44664" w:date="2015-03-02T12:54:00Z"/>
          <w:rFonts w:ascii="Times New Roman" w:hAnsi="Times New Roman" w:cs="Times New Roman"/>
          <w:b/>
          <w:sz w:val="18"/>
          <w:szCs w:val="18"/>
        </w:rPr>
      </w:pPr>
    </w:p>
    <w:p w14:paraId="0C84323C" w14:textId="20958933" w:rsidR="00C37A33" w:rsidRDefault="005D4DEB" w:rsidP="005058D4">
      <w:pPr>
        <w:jc w:val="center"/>
        <w:rPr>
          <w:ins w:id="321" w:author="Prado Juliette-B44664" w:date="2015-03-02T12:54:00Z"/>
          <w:rFonts w:ascii="Times New Roman" w:hAnsi="Times New Roman" w:cs="Times New Roman"/>
          <w:b/>
          <w:sz w:val="18"/>
          <w:szCs w:val="18"/>
        </w:rPr>
      </w:pPr>
      <w:ins w:id="322" w:author="Prado Juliette-B44664" w:date="2015-03-02T12:54:00Z">
        <w:r>
          <w:rPr>
            <w:rFonts w:ascii="Times New Roman" w:hAnsi="Times New Roman" w:cs="Times New Roman"/>
            <w:b/>
            <w:sz w:val="18"/>
            <w:szCs w:val="18"/>
          </w:rPr>
          <w:t>Figure 9</w:t>
        </w:r>
      </w:ins>
    </w:p>
    <w:p w14:paraId="38188AE7" w14:textId="77777777" w:rsidR="005D4DEB" w:rsidRPr="005058D4" w:rsidRDefault="005D4DEB" w:rsidP="005058D4">
      <w:pPr>
        <w:jc w:val="center"/>
        <w:rPr>
          <w:rFonts w:ascii="Times New Roman" w:hAnsi="Times New Roman" w:cs="Times New Roman"/>
          <w:b/>
          <w:sz w:val="18"/>
          <w:szCs w:val="18"/>
        </w:rPr>
      </w:pPr>
    </w:p>
    <w:p w14:paraId="1C5E8762" w14:textId="08B4B1EE" w:rsidR="004E0B72" w:rsidRPr="00154986" w:rsidRDefault="004E0B72" w:rsidP="00F86BD3">
      <w:pPr>
        <w:rPr>
          <w:rFonts w:ascii="Times New Roman" w:hAnsi="Times New Roman" w:cs="Times New Roman"/>
          <w:sz w:val="18"/>
          <w:szCs w:val="18"/>
        </w:rPr>
      </w:pPr>
      <w:r w:rsidRPr="00154986">
        <w:rPr>
          <w:rFonts w:ascii="Times New Roman" w:hAnsi="Times New Roman" w:cs="Times New Roman"/>
          <w:sz w:val="18"/>
          <w:szCs w:val="18"/>
        </w:rPr>
        <w:t>This schema shows a simple organization</w:t>
      </w:r>
      <w:ins w:id="323" w:author="Prado Juliette-B44664" w:date="2015-03-02T10:40:00Z">
        <w:r w:rsidR="00802F66">
          <w:rPr>
            <w:rFonts w:ascii="Times New Roman" w:hAnsi="Times New Roman" w:cs="Times New Roman"/>
            <w:sz w:val="18"/>
            <w:szCs w:val="18"/>
          </w:rPr>
          <w:t>al</w:t>
        </w:r>
      </w:ins>
      <w:r w:rsidRPr="00154986">
        <w:rPr>
          <w:rFonts w:ascii="Times New Roman" w:hAnsi="Times New Roman" w:cs="Times New Roman"/>
          <w:sz w:val="18"/>
          <w:szCs w:val="18"/>
        </w:rPr>
        <w:t xml:space="preserve"> </w:t>
      </w:r>
      <w:r w:rsidR="00EC034A" w:rsidRPr="00154986">
        <w:rPr>
          <w:rFonts w:ascii="Times New Roman" w:hAnsi="Times New Roman" w:cs="Times New Roman"/>
          <w:sz w:val="18"/>
          <w:szCs w:val="18"/>
        </w:rPr>
        <w:t>structure</w:t>
      </w:r>
      <w:r w:rsidRPr="00154986">
        <w:rPr>
          <w:rFonts w:ascii="Times New Roman" w:hAnsi="Times New Roman" w:cs="Times New Roman"/>
          <w:sz w:val="18"/>
          <w:szCs w:val="18"/>
        </w:rPr>
        <w:t xml:space="preserve"> </w:t>
      </w:r>
      <w:r w:rsidR="000B3097" w:rsidRPr="00154986">
        <w:rPr>
          <w:rFonts w:ascii="Times New Roman" w:hAnsi="Times New Roman" w:cs="Times New Roman"/>
          <w:sz w:val="18"/>
          <w:szCs w:val="18"/>
        </w:rPr>
        <w:t>in which</w:t>
      </w:r>
      <w:r w:rsidRPr="00154986">
        <w:rPr>
          <w:rFonts w:ascii="Times New Roman" w:hAnsi="Times New Roman" w:cs="Times New Roman"/>
          <w:sz w:val="18"/>
          <w:szCs w:val="18"/>
        </w:rPr>
        <w:t xml:space="preserve"> </w:t>
      </w:r>
      <w:r w:rsidR="00EC034A" w:rsidRPr="00154986">
        <w:rPr>
          <w:rFonts w:ascii="Times New Roman" w:hAnsi="Times New Roman" w:cs="Times New Roman"/>
          <w:sz w:val="18"/>
          <w:szCs w:val="18"/>
        </w:rPr>
        <w:t>i</w:t>
      </w:r>
      <w:r w:rsidR="000B3097" w:rsidRPr="00154986">
        <w:rPr>
          <w:rFonts w:ascii="Times New Roman" w:hAnsi="Times New Roman" w:cs="Times New Roman"/>
          <w:sz w:val="18"/>
          <w:szCs w:val="18"/>
        </w:rPr>
        <w:t>t i</w:t>
      </w:r>
      <w:r w:rsidR="00263D94" w:rsidRPr="00154986">
        <w:rPr>
          <w:rFonts w:ascii="Times New Roman" w:hAnsi="Times New Roman" w:cs="Times New Roman"/>
          <w:sz w:val="18"/>
          <w:szCs w:val="18"/>
        </w:rPr>
        <w:t>s important to notice that</w:t>
      </w:r>
      <w:r w:rsidRPr="00154986">
        <w:rPr>
          <w:rFonts w:ascii="Times New Roman" w:hAnsi="Times New Roman" w:cs="Times New Roman"/>
          <w:sz w:val="18"/>
          <w:szCs w:val="18"/>
        </w:rPr>
        <w:t xml:space="preserve"> </w:t>
      </w:r>
      <w:r w:rsidR="00591467" w:rsidRPr="00154986">
        <w:rPr>
          <w:rFonts w:ascii="Times New Roman" w:hAnsi="Times New Roman" w:cs="Times New Roman"/>
          <w:sz w:val="18"/>
          <w:szCs w:val="18"/>
        </w:rPr>
        <w:t xml:space="preserve">all of </w:t>
      </w:r>
      <w:r w:rsidRPr="00154986">
        <w:rPr>
          <w:rFonts w:ascii="Times New Roman" w:hAnsi="Times New Roman" w:cs="Times New Roman"/>
          <w:sz w:val="18"/>
          <w:szCs w:val="18"/>
        </w:rPr>
        <w:t xml:space="preserve">the relationships are bi-directional (e.g., the </w:t>
      </w:r>
      <w:r w:rsidR="000B3097" w:rsidRPr="00154986">
        <w:rPr>
          <w:rFonts w:ascii="Times New Roman" w:hAnsi="Times New Roman" w:cs="Times New Roman"/>
          <w:sz w:val="18"/>
          <w:szCs w:val="18"/>
        </w:rPr>
        <w:t>parent-child</w:t>
      </w:r>
      <w:r w:rsidRPr="00154986">
        <w:rPr>
          <w:rFonts w:ascii="Times New Roman" w:hAnsi="Times New Roman" w:cs="Times New Roman"/>
          <w:sz w:val="18"/>
          <w:szCs w:val="18"/>
        </w:rPr>
        <w:t xml:space="preserve"> relationship on the Person class)</w:t>
      </w:r>
      <w:r w:rsidR="000B3097" w:rsidRPr="00154986">
        <w:rPr>
          <w:rFonts w:ascii="Times New Roman" w:hAnsi="Times New Roman" w:cs="Times New Roman"/>
          <w:sz w:val="18"/>
          <w:szCs w:val="18"/>
        </w:rPr>
        <w:t xml:space="preserve"> in a manner discussed </w:t>
      </w:r>
      <w:r w:rsidR="00BC3AC8" w:rsidRPr="00154986">
        <w:rPr>
          <w:rFonts w:ascii="Times New Roman" w:hAnsi="Times New Roman" w:cs="Times New Roman"/>
          <w:sz w:val="18"/>
          <w:szCs w:val="18"/>
        </w:rPr>
        <w:t>in the Introduction</w:t>
      </w:r>
      <w:r w:rsidR="000B3097" w:rsidRPr="00154986">
        <w:rPr>
          <w:rFonts w:ascii="Times New Roman" w:hAnsi="Times New Roman" w:cs="Times New Roman"/>
          <w:sz w:val="18"/>
          <w:szCs w:val="18"/>
        </w:rPr>
        <w:t xml:space="preserve"> using the “InverseOf” inference</w:t>
      </w:r>
      <w:ins w:id="324" w:author="Prado Juliette-B44664" w:date="2015-03-02T10:40:00Z">
        <w:r w:rsidR="00802F66">
          <w:rPr>
            <w:rFonts w:ascii="Times New Roman" w:hAnsi="Times New Roman" w:cs="Times New Roman"/>
            <w:sz w:val="18"/>
            <w:szCs w:val="18"/>
          </w:rPr>
          <w:t>. T</w:t>
        </w:r>
      </w:ins>
      <w:r w:rsidR="00591467" w:rsidRPr="00154986">
        <w:rPr>
          <w:rFonts w:ascii="Times New Roman" w:hAnsi="Times New Roman" w:cs="Times New Roman"/>
          <w:sz w:val="18"/>
          <w:szCs w:val="18"/>
        </w:rPr>
        <w:t xml:space="preserve">he </w:t>
      </w:r>
      <w:ins w:id="325" w:author="Prado Juliette-B44664" w:date="2015-03-02T12:54:00Z">
        <w:r w:rsidR="00205AB4">
          <w:rPr>
            <w:rFonts w:ascii="Times New Roman" w:hAnsi="Times New Roman" w:cs="Times New Roman"/>
            <w:sz w:val="18"/>
            <w:szCs w:val="18"/>
          </w:rPr>
          <w:t>e</w:t>
        </w:r>
      </w:ins>
      <w:r w:rsidR="00087014" w:rsidRPr="00154986">
        <w:rPr>
          <w:rFonts w:ascii="Times New Roman" w:hAnsi="Times New Roman" w:cs="Times New Roman"/>
          <w:sz w:val="18"/>
          <w:szCs w:val="18"/>
        </w:rPr>
        <w:t>ntities are represented</w:t>
      </w:r>
      <w:r w:rsidR="00A9742D" w:rsidRPr="00154986">
        <w:rPr>
          <w:rFonts w:ascii="Times New Roman" w:hAnsi="Times New Roman" w:cs="Times New Roman"/>
          <w:sz w:val="18"/>
          <w:szCs w:val="18"/>
        </w:rPr>
        <w:t xml:space="preserve"> in a class hierarchy with inheritance.</w:t>
      </w:r>
      <w:r w:rsidR="00EC034A" w:rsidRPr="00154986">
        <w:rPr>
          <w:rFonts w:ascii="Times New Roman" w:hAnsi="Times New Roman" w:cs="Times New Roman"/>
          <w:sz w:val="18"/>
          <w:szCs w:val="18"/>
        </w:rPr>
        <w:t xml:space="preserve"> This type of schema served as the data model for the SIM data management system that was built by Boroughs Corporation in the </w:t>
      </w:r>
      <w:ins w:id="326" w:author="Prado Juliette-B44664" w:date="2015-03-02T10:40:00Z">
        <w:r w:rsidR="00802F66">
          <w:rPr>
            <w:rFonts w:ascii="Times New Roman" w:hAnsi="Times New Roman" w:cs="Times New Roman"/>
            <w:sz w:val="18"/>
            <w:szCs w:val="18"/>
          </w:rPr>
          <w:t>19</w:t>
        </w:r>
      </w:ins>
      <w:r w:rsidR="00EC034A" w:rsidRPr="00154986">
        <w:rPr>
          <w:rFonts w:ascii="Times New Roman" w:hAnsi="Times New Roman" w:cs="Times New Roman"/>
          <w:sz w:val="18"/>
          <w:szCs w:val="18"/>
        </w:rPr>
        <w:t>70s. There was no transforming this schema to a Relational data model before implementing the database</w:t>
      </w:r>
      <w:r w:rsidR="0022107D" w:rsidRPr="00154986">
        <w:rPr>
          <w:rFonts w:ascii="Times New Roman" w:hAnsi="Times New Roman" w:cs="Times New Roman"/>
          <w:sz w:val="18"/>
          <w:szCs w:val="18"/>
        </w:rPr>
        <w:t xml:space="preserve">, i.e., </w:t>
      </w:r>
      <w:r w:rsidR="0022107D" w:rsidRPr="00154986">
        <w:rPr>
          <w:rFonts w:eastAsia="Times New Roman" w:cs="Times New Roman"/>
          <w:sz w:val="18"/>
          <w:szCs w:val="18"/>
        </w:rPr>
        <w:t xml:space="preserve">inference </w:t>
      </w:r>
      <w:ins w:id="327" w:author="Prado Juliette-B44664" w:date="2015-03-02T12:56:00Z">
        <w:r w:rsidR="00750311">
          <w:rPr>
            <w:rFonts w:eastAsia="Times New Roman" w:cs="Times New Roman"/>
            <w:sz w:val="18"/>
            <w:szCs w:val="18"/>
          </w:rPr>
          <w:t>would help</w:t>
        </w:r>
      </w:ins>
      <w:ins w:id="328" w:author="Prado Juliette-B44664" w:date="2015-03-02T10:40:00Z">
        <w:r w:rsidR="00802F66">
          <w:rPr>
            <w:rFonts w:eastAsia="Times New Roman" w:cs="Times New Roman"/>
            <w:sz w:val="18"/>
            <w:szCs w:val="18"/>
          </w:rPr>
          <w:t xml:space="preserve"> remove the</w:t>
        </w:r>
      </w:ins>
      <w:r w:rsidR="0022107D" w:rsidRPr="00154986">
        <w:rPr>
          <w:rFonts w:eastAsia="Times New Roman" w:cs="Times New Roman"/>
          <w:sz w:val="18"/>
          <w:szCs w:val="18"/>
        </w:rPr>
        <w:t xml:space="preserve"> </w:t>
      </w:r>
      <w:ins w:id="329" w:author="Prado Juliette-B44664" w:date="2015-03-02T10:41:00Z">
        <w:r w:rsidR="00802F66">
          <w:rPr>
            <w:rFonts w:eastAsia="Times New Roman" w:cs="Times New Roman"/>
            <w:sz w:val="18"/>
            <w:szCs w:val="18"/>
          </w:rPr>
          <w:t>need</w:t>
        </w:r>
      </w:ins>
      <w:r w:rsidR="0022107D" w:rsidRPr="00154986">
        <w:rPr>
          <w:rFonts w:eastAsia="Times New Roman" w:cs="Times New Roman"/>
          <w:sz w:val="18"/>
          <w:szCs w:val="18"/>
        </w:rPr>
        <w:t xml:space="preserve"> to c</w:t>
      </w:r>
      <w:r w:rsidR="007C620F" w:rsidRPr="00154986">
        <w:rPr>
          <w:rFonts w:eastAsia="Times New Roman" w:cs="Times New Roman"/>
          <w:sz w:val="18"/>
          <w:szCs w:val="18"/>
        </w:rPr>
        <w:t>onvert a conceptual model to a R</w:t>
      </w:r>
      <w:r w:rsidR="0022107D" w:rsidRPr="00154986">
        <w:rPr>
          <w:rFonts w:eastAsia="Times New Roman" w:cs="Times New Roman"/>
          <w:sz w:val="18"/>
          <w:szCs w:val="18"/>
        </w:rPr>
        <w:t>elational model when building a database application, which is a widespread practice in the industry</w:t>
      </w:r>
      <w:ins w:id="330" w:author="Prado Juliette-B44664" w:date="2015-03-02T11:11:00Z">
        <w:r w:rsidR="004A5F1F">
          <w:rPr>
            <w:rFonts w:eastAsia="Times New Roman" w:cs="Times New Roman"/>
            <w:sz w:val="18"/>
            <w:szCs w:val="18"/>
          </w:rPr>
          <w:t>.</w:t>
        </w:r>
      </w:ins>
      <w:r w:rsidR="00531431" w:rsidRPr="00154986">
        <w:rPr>
          <w:rStyle w:val="FootnoteReference"/>
          <w:rFonts w:ascii="Times New Roman" w:hAnsi="Times New Roman" w:cs="Times New Roman"/>
          <w:sz w:val="18"/>
          <w:szCs w:val="18"/>
        </w:rPr>
        <w:footnoteReference w:id="16"/>
      </w:r>
      <w:r w:rsidR="00EC034A" w:rsidRPr="00154986">
        <w:rPr>
          <w:rFonts w:ascii="Times New Roman" w:hAnsi="Times New Roman" w:cs="Times New Roman"/>
          <w:sz w:val="18"/>
          <w:szCs w:val="18"/>
        </w:rPr>
        <w:t xml:space="preserve"> </w:t>
      </w:r>
      <w:r w:rsidR="00591467" w:rsidRPr="00154986">
        <w:rPr>
          <w:rFonts w:ascii="Times New Roman" w:hAnsi="Times New Roman" w:cs="Times New Roman"/>
          <w:sz w:val="18"/>
          <w:szCs w:val="18"/>
        </w:rPr>
        <w:t xml:space="preserve">Because of this, </w:t>
      </w:r>
      <w:ins w:id="339" w:author="Prado Juliette-B44664" w:date="2015-03-02T10:41:00Z">
        <w:r w:rsidR="00802F66">
          <w:rPr>
            <w:rFonts w:ascii="Times New Roman" w:hAnsi="Times New Roman" w:cs="Times New Roman"/>
            <w:sz w:val="18"/>
            <w:szCs w:val="18"/>
          </w:rPr>
          <w:t>Tolbert</w:t>
        </w:r>
      </w:ins>
      <w:r w:rsidR="00591467" w:rsidRPr="00154986">
        <w:rPr>
          <w:rFonts w:ascii="Times New Roman" w:hAnsi="Times New Roman" w:cs="Times New Roman"/>
          <w:sz w:val="18"/>
          <w:szCs w:val="18"/>
        </w:rPr>
        <w:t xml:space="preserve"> argued that</w:t>
      </w:r>
      <w:r w:rsidR="00EC034A" w:rsidRPr="00154986">
        <w:rPr>
          <w:rFonts w:ascii="Times New Roman" w:hAnsi="Times New Roman" w:cs="Times New Roman"/>
          <w:sz w:val="18"/>
          <w:szCs w:val="18"/>
        </w:rPr>
        <w:t xml:space="preserve"> more of the semantics of the data were</w:t>
      </w:r>
      <w:r w:rsidR="002426DC" w:rsidRPr="00154986">
        <w:rPr>
          <w:rFonts w:ascii="Times New Roman" w:hAnsi="Times New Roman" w:cs="Times New Roman"/>
          <w:sz w:val="18"/>
          <w:szCs w:val="18"/>
        </w:rPr>
        <w:t xml:space="preserve"> incorporated into the </w:t>
      </w:r>
      <w:r w:rsidR="00D07E48" w:rsidRPr="00154986">
        <w:rPr>
          <w:rFonts w:ascii="Times New Roman" w:hAnsi="Times New Roman" w:cs="Times New Roman"/>
          <w:sz w:val="18"/>
          <w:szCs w:val="18"/>
        </w:rPr>
        <w:t>database, which</w:t>
      </w:r>
      <w:r w:rsidR="002426DC" w:rsidRPr="00154986">
        <w:rPr>
          <w:rFonts w:ascii="Times New Roman" w:hAnsi="Times New Roman" w:cs="Times New Roman"/>
          <w:sz w:val="18"/>
          <w:szCs w:val="18"/>
        </w:rPr>
        <w:t xml:space="preserve"> we believe is a highly desirable </w:t>
      </w:r>
      <w:r w:rsidR="00D07E48" w:rsidRPr="00154986">
        <w:rPr>
          <w:rFonts w:ascii="Times New Roman" w:hAnsi="Times New Roman" w:cs="Times New Roman"/>
          <w:sz w:val="18"/>
          <w:szCs w:val="18"/>
        </w:rPr>
        <w:t>goal</w:t>
      </w:r>
      <w:r w:rsidR="002426DC" w:rsidRPr="00154986">
        <w:rPr>
          <w:rFonts w:ascii="Times New Roman" w:hAnsi="Times New Roman" w:cs="Times New Roman"/>
          <w:sz w:val="18"/>
          <w:szCs w:val="18"/>
        </w:rPr>
        <w:t xml:space="preserve"> and what should be the motivation for new data management systems.</w:t>
      </w:r>
    </w:p>
    <w:p w14:paraId="314DB1BE" w14:textId="77777777" w:rsidR="00EC034A" w:rsidRPr="00154986" w:rsidRDefault="00EC034A" w:rsidP="00F86BD3">
      <w:pPr>
        <w:rPr>
          <w:rFonts w:ascii="Times New Roman" w:hAnsi="Times New Roman" w:cs="Times New Roman"/>
          <w:sz w:val="18"/>
          <w:szCs w:val="18"/>
        </w:rPr>
      </w:pPr>
    </w:p>
    <w:p w14:paraId="3C1DD20D" w14:textId="171AA3AC" w:rsidR="00EC034A" w:rsidRPr="00154986" w:rsidRDefault="00EC034A" w:rsidP="00F86BD3">
      <w:pPr>
        <w:rPr>
          <w:rFonts w:ascii="Times New Roman" w:hAnsi="Times New Roman" w:cs="Times New Roman"/>
          <w:sz w:val="18"/>
          <w:szCs w:val="18"/>
        </w:rPr>
      </w:pPr>
      <w:r w:rsidRPr="00154986">
        <w:rPr>
          <w:rFonts w:ascii="Times New Roman" w:hAnsi="Times New Roman" w:cs="Times New Roman"/>
          <w:sz w:val="18"/>
          <w:szCs w:val="18"/>
        </w:rPr>
        <w:t xml:space="preserve">The examples </w:t>
      </w:r>
      <w:ins w:id="340" w:author="Prado Juliette-B44664" w:date="2015-03-02T10:41:00Z">
        <w:r w:rsidR="00802F66">
          <w:rPr>
            <w:rFonts w:ascii="Times New Roman" w:hAnsi="Times New Roman" w:cs="Times New Roman"/>
            <w:sz w:val="18"/>
            <w:szCs w:val="18"/>
          </w:rPr>
          <w:t>Tolbert</w:t>
        </w:r>
      </w:ins>
      <w:r w:rsidRPr="00154986">
        <w:rPr>
          <w:rFonts w:ascii="Times New Roman" w:hAnsi="Times New Roman" w:cs="Times New Roman"/>
          <w:sz w:val="18"/>
          <w:szCs w:val="18"/>
        </w:rPr>
        <w:t xml:space="preserve"> worked through in his paper showed a comparison of SQL queries and SIM queries for the Organization schema as implemented in a Relational database and </w:t>
      </w:r>
      <w:r w:rsidR="002426DC" w:rsidRPr="00154986">
        <w:rPr>
          <w:rFonts w:ascii="Times New Roman" w:hAnsi="Times New Roman" w:cs="Times New Roman"/>
          <w:sz w:val="18"/>
          <w:szCs w:val="18"/>
        </w:rPr>
        <w:t>directly in</w:t>
      </w:r>
      <w:r w:rsidRPr="00154986">
        <w:rPr>
          <w:rFonts w:ascii="Times New Roman" w:hAnsi="Times New Roman" w:cs="Times New Roman"/>
          <w:sz w:val="18"/>
          <w:szCs w:val="18"/>
        </w:rPr>
        <w:t xml:space="preserve"> the SIM database.</w:t>
      </w:r>
      <w:r w:rsidR="005E74A5" w:rsidRPr="00154986">
        <w:rPr>
          <w:rFonts w:ascii="Times New Roman" w:hAnsi="Times New Roman" w:cs="Times New Roman"/>
          <w:sz w:val="18"/>
          <w:szCs w:val="18"/>
        </w:rPr>
        <w:t xml:space="preserve"> </w:t>
      </w:r>
      <w:r w:rsidR="0099591E" w:rsidRPr="00154986">
        <w:rPr>
          <w:rFonts w:ascii="Times New Roman" w:hAnsi="Times New Roman" w:cs="Times New Roman"/>
          <w:sz w:val="18"/>
          <w:szCs w:val="18"/>
        </w:rPr>
        <w:t>One of the more complex queries he showed</w:t>
      </w:r>
      <w:r w:rsidR="005E74A5" w:rsidRPr="00154986">
        <w:rPr>
          <w:rFonts w:ascii="Times New Roman" w:hAnsi="Times New Roman" w:cs="Times New Roman"/>
          <w:sz w:val="18"/>
          <w:szCs w:val="18"/>
        </w:rPr>
        <w:t xml:space="preserve"> was</w:t>
      </w:r>
      <w:r w:rsidR="0099591E" w:rsidRPr="00154986">
        <w:rPr>
          <w:rFonts w:ascii="Times New Roman" w:hAnsi="Times New Roman" w:cs="Times New Roman"/>
          <w:sz w:val="18"/>
          <w:szCs w:val="18"/>
        </w:rPr>
        <w:t>:</w:t>
      </w:r>
    </w:p>
    <w:p w14:paraId="5E64528D" w14:textId="77777777" w:rsidR="00897ACB" w:rsidRPr="00154986" w:rsidRDefault="00897ACB" w:rsidP="00F86BD3">
      <w:pPr>
        <w:rPr>
          <w:rFonts w:ascii="Times New Roman" w:hAnsi="Times New Roman" w:cs="Times New Roman"/>
          <w:sz w:val="18"/>
          <w:szCs w:val="18"/>
        </w:rPr>
      </w:pPr>
    </w:p>
    <w:p w14:paraId="61BA91A6" w14:textId="36784A82" w:rsidR="00897ACB" w:rsidRPr="00154986" w:rsidRDefault="00E1205F" w:rsidP="00D07E48">
      <w:pPr>
        <w:rPr>
          <w:rFonts w:ascii="Times New Roman" w:hAnsi="Times New Roman" w:cs="Times New Roman"/>
          <w:sz w:val="18"/>
          <w:szCs w:val="18"/>
        </w:rPr>
      </w:pPr>
      <w:r w:rsidRPr="00154986">
        <w:rPr>
          <w:rFonts w:ascii="Times New Roman" w:hAnsi="Times New Roman" w:cs="Times New Roman"/>
          <w:sz w:val="18"/>
          <w:szCs w:val="18"/>
        </w:rPr>
        <w:t>“</w:t>
      </w:r>
      <w:r w:rsidR="00897ACB" w:rsidRPr="00154986">
        <w:rPr>
          <w:rFonts w:ascii="Times New Roman" w:hAnsi="Times New Roman" w:cs="Times New Roman"/>
          <w:sz w:val="18"/>
          <w:szCs w:val="18"/>
        </w:rPr>
        <w:t>Print the names of employees and the titles of all their projects if they work on any project assigned to the Accounting Department.</w:t>
      </w:r>
      <w:r w:rsidRPr="00154986">
        <w:rPr>
          <w:rFonts w:ascii="Times New Roman" w:hAnsi="Times New Roman" w:cs="Times New Roman"/>
          <w:sz w:val="18"/>
          <w:szCs w:val="18"/>
        </w:rPr>
        <w:t>”</w:t>
      </w:r>
    </w:p>
    <w:p w14:paraId="62DBF525" w14:textId="77777777" w:rsidR="00897ACB" w:rsidRPr="00154986" w:rsidRDefault="00897ACB" w:rsidP="009B50AE">
      <w:pPr>
        <w:rPr>
          <w:rFonts w:ascii="Times New Roman" w:hAnsi="Times New Roman" w:cs="Times New Roman"/>
          <w:sz w:val="18"/>
          <w:szCs w:val="18"/>
        </w:rPr>
      </w:pPr>
    </w:p>
    <w:p w14:paraId="7E71AF1C" w14:textId="7405B767" w:rsidR="00897ACB" w:rsidRDefault="00802F66" w:rsidP="009B50AE">
      <w:pPr>
        <w:rPr>
          <w:rFonts w:ascii="Times New Roman" w:hAnsi="Times New Roman" w:cs="Times New Roman"/>
        </w:rPr>
      </w:pPr>
      <w:ins w:id="341" w:author="Prado Juliette-B44664" w:date="2015-03-02T10:41:00Z">
        <w:r>
          <w:rPr>
            <w:rFonts w:ascii="Times New Roman" w:hAnsi="Times New Roman" w:cs="Times New Roman"/>
            <w:sz w:val="18"/>
            <w:szCs w:val="18"/>
          </w:rPr>
          <w:t>Tolbert showed the following SQL query</w:t>
        </w:r>
      </w:ins>
      <w:r w:rsidR="009B50AE" w:rsidRPr="00154986">
        <w:rPr>
          <w:rFonts w:ascii="Times New Roman" w:hAnsi="Times New Roman" w:cs="Times New Roman"/>
          <w:sz w:val="18"/>
          <w:szCs w:val="18"/>
        </w:rPr>
        <w:t>:</w:t>
      </w:r>
    </w:p>
    <w:p w14:paraId="1D4FA29D" w14:textId="77777777" w:rsidR="00D07E48" w:rsidRDefault="00D07E48" w:rsidP="009B50AE">
      <w:pPr>
        <w:rPr>
          <w:rFonts w:ascii="Times New Roman" w:hAnsi="Times New Roman" w:cs="Times New Roman"/>
        </w:rPr>
      </w:pPr>
    </w:p>
    <w:p w14:paraId="6A57CDC4" w14:textId="36EB7618" w:rsidR="00897ACB" w:rsidRDefault="00897ACB" w:rsidP="009B50AE">
      <w:pPr>
        <w:ind w:left="720"/>
        <w:rPr>
          <w:rFonts w:ascii="Times New Roman" w:hAnsi="Times New Roman" w:cs="Times New Roman"/>
        </w:rPr>
      </w:pPr>
      <w:r>
        <w:rPr>
          <w:rFonts w:ascii="Times New Roman" w:hAnsi="Times New Roman" w:cs="Times New Roman"/>
          <w:noProof/>
        </w:rPr>
        <w:drawing>
          <wp:inline distT="0" distB="0" distL="0" distR="0" wp14:anchorId="08109B9C" wp14:editId="7806C61E">
            <wp:extent cx="6161405" cy="2222500"/>
            <wp:effectExtent l="0" t="0" r="10795"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1405" cy="2222500"/>
                    </a:xfrm>
                    <a:prstGeom prst="rect">
                      <a:avLst/>
                    </a:prstGeom>
                    <a:noFill/>
                    <a:ln>
                      <a:noFill/>
                    </a:ln>
                  </pic:spPr>
                </pic:pic>
              </a:graphicData>
            </a:graphic>
          </wp:inline>
        </w:drawing>
      </w:r>
    </w:p>
    <w:p w14:paraId="021E40AD" w14:textId="77777777" w:rsidR="00897ACB" w:rsidRDefault="00897ACB" w:rsidP="0099591E">
      <w:pPr>
        <w:ind w:left="720"/>
        <w:rPr>
          <w:rFonts w:ascii="Times New Roman" w:hAnsi="Times New Roman" w:cs="Times New Roman"/>
        </w:rPr>
      </w:pPr>
    </w:p>
    <w:p w14:paraId="14F9DB94" w14:textId="1A59D3EB" w:rsidR="0099591E" w:rsidRPr="00154986" w:rsidRDefault="00802F66" w:rsidP="009B50AE">
      <w:pPr>
        <w:rPr>
          <w:rFonts w:ascii="Times New Roman" w:hAnsi="Times New Roman" w:cs="Times New Roman"/>
          <w:sz w:val="18"/>
          <w:szCs w:val="18"/>
        </w:rPr>
      </w:pPr>
      <w:ins w:id="342" w:author="Prado Juliette-B44664" w:date="2015-03-02T10:42:00Z">
        <w:r>
          <w:rPr>
            <w:rFonts w:ascii="Times New Roman" w:hAnsi="Times New Roman" w:cs="Times New Roman"/>
            <w:sz w:val="18"/>
            <w:szCs w:val="18"/>
          </w:rPr>
          <w:t>Tolbert also showed the following SIM query</w:t>
        </w:r>
      </w:ins>
      <w:r w:rsidR="009B50AE" w:rsidRPr="00154986">
        <w:rPr>
          <w:rFonts w:ascii="Times New Roman" w:hAnsi="Times New Roman" w:cs="Times New Roman"/>
          <w:sz w:val="18"/>
          <w:szCs w:val="18"/>
        </w:rPr>
        <w:t>:</w:t>
      </w:r>
    </w:p>
    <w:p w14:paraId="131E22E6" w14:textId="77777777" w:rsidR="00D07E48" w:rsidRDefault="00D07E48" w:rsidP="009B50AE">
      <w:pPr>
        <w:rPr>
          <w:rFonts w:ascii="Times New Roman" w:hAnsi="Times New Roman" w:cs="Times New Roman"/>
        </w:rPr>
      </w:pPr>
    </w:p>
    <w:p w14:paraId="61870FFE" w14:textId="519A8183" w:rsidR="00897ACB" w:rsidRDefault="009B50AE" w:rsidP="0099591E">
      <w:pPr>
        <w:ind w:left="720"/>
        <w:rPr>
          <w:rFonts w:ascii="Times New Roman" w:hAnsi="Times New Roman" w:cs="Times New Roman"/>
          <w:b/>
        </w:rPr>
      </w:pPr>
      <w:r>
        <w:rPr>
          <w:rFonts w:ascii="Times New Roman" w:hAnsi="Times New Roman" w:cs="Times New Roman"/>
          <w:noProof/>
        </w:rPr>
        <w:drawing>
          <wp:inline distT="0" distB="0" distL="0" distR="0" wp14:anchorId="37F11551" wp14:editId="1FAD2CC0">
            <wp:extent cx="6071235" cy="81470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1235" cy="814705"/>
                    </a:xfrm>
                    <a:prstGeom prst="rect">
                      <a:avLst/>
                    </a:prstGeom>
                    <a:noFill/>
                    <a:ln>
                      <a:noFill/>
                    </a:ln>
                  </pic:spPr>
                </pic:pic>
              </a:graphicData>
            </a:graphic>
          </wp:inline>
        </w:drawing>
      </w:r>
    </w:p>
    <w:p w14:paraId="571E1A15" w14:textId="439D3117" w:rsidR="003507B2" w:rsidRPr="00154986" w:rsidRDefault="003B1540" w:rsidP="003507B2">
      <w:pPr>
        <w:rPr>
          <w:rFonts w:ascii="Times New Roman" w:hAnsi="Times New Roman" w:cs="Times New Roman"/>
          <w:sz w:val="18"/>
          <w:szCs w:val="18"/>
        </w:rPr>
      </w:pPr>
      <w:r w:rsidRPr="00154986">
        <w:rPr>
          <w:rFonts w:ascii="Times New Roman" w:hAnsi="Times New Roman" w:cs="Times New Roman"/>
          <w:sz w:val="18"/>
          <w:szCs w:val="18"/>
        </w:rPr>
        <w:t>Here</w:t>
      </w:r>
      <w:ins w:id="343" w:author="Prado Juliette-B44664" w:date="2015-03-02T10:44:00Z">
        <w:r w:rsidR="00761D11">
          <w:rPr>
            <w:rFonts w:ascii="Times New Roman" w:hAnsi="Times New Roman" w:cs="Times New Roman"/>
            <w:sz w:val="18"/>
            <w:szCs w:val="18"/>
          </w:rPr>
          <w:t>,</w:t>
        </w:r>
      </w:ins>
      <w:r w:rsidRPr="00154986">
        <w:rPr>
          <w:rFonts w:ascii="Times New Roman" w:hAnsi="Times New Roman" w:cs="Times New Roman"/>
          <w:sz w:val="18"/>
          <w:szCs w:val="18"/>
        </w:rPr>
        <w:t xml:space="preserve"> </w:t>
      </w:r>
      <w:r w:rsidR="0009197B" w:rsidRPr="00154986">
        <w:rPr>
          <w:rFonts w:ascii="Times New Roman" w:hAnsi="Times New Roman" w:cs="Times New Roman"/>
          <w:sz w:val="18"/>
          <w:szCs w:val="18"/>
        </w:rPr>
        <w:t>“</w:t>
      </w:r>
      <w:r w:rsidRPr="00154986">
        <w:rPr>
          <w:rFonts w:ascii="Times New Roman" w:hAnsi="Times New Roman" w:cs="Times New Roman"/>
          <w:sz w:val="18"/>
          <w:szCs w:val="18"/>
        </w:rPr>
        <w:t>Name of Project-Employee</w:t>
      </w:r>
      <w:r w:rsidR="0009197B" w:rsidRPr="00154986">
        <w:rPr>
          <w:rFonts w:ascii="Times New Roman" w:hAnsi="Times New Roman" w:cs="Times New Roman"/>
          <w:sz w:val="18"/>
          <w:szCs w:val="18"/>
        </w:rPr>
        <w:t>”</w:t>
      </w:r>
      <w:r w:rsidRPr="00154986">
        <w:rPr>
          <w:rFonts w:ascii="Times New Roman" w:hAnsi="Times New Roman" w:cs="Times New Roman"/>
          <w:sz w:val="18"/>
          <w:szCs w:val="18"/>
        </w:rPr>
        <w:t xml:space="preserve"> is inherited from </w:t>
      </w:r>
      <w:r w:rsidR="0009197B" w:rsidRPr="00154986">
        <w:rPr>
          <w:rFonts w:ascii="Times New Roman" w:hAnsi="Times New Roman" w:cs="Times New Roman"/>
          <w:sz w:val="18"/>
          <w:szCs w:val="18"/>
        </w:rPr>
        <w:t>the “</w:t>
      </w:r>
      <w:r w:rsidRPr="00154986">
        <w:rPr>
          <w:rFonts w:ascii="Times New Roman" w:hAnsi="Times New Roman" w:cs="Times New Roman"/>
          <w:sz w:val="18"/>
          <w:szCs w:val="18"/>
        </w:rPr>
        <w:t>Person</w:t>
      </w:r>
      <w:r w:rsidR="0009197B" w:rsidRPr="00154986">
        <w:rPr>
          <w:rFonts w:ascii="Times New Roman" w:hAnsi="Times New Roman" w:cs="Times New Roman"/>
          <w:sz w:val="18"/>
          <w:szCs w:val="18"/>
        </w:rPr>
        <w:t>” class</w:t>
      </w:r>
      <w:r w:rsidRPr="00154986">
        <w:rPr>
          <w:rFonts w:ascii="Times New Roman" w:hAnsi="Times New Roman" w:cs="Times New Roman"/>
          <w:sz w:val="18"/>
          <w:szCs w:val="18"/>
        </w:rPr>
        <w:t xml:space="preserve">, </w:t>
      </w:r>
      <w:r w:rsidR="0009197B" w:rsidRPr="00154986">
        <w:rPr>
          <w:rFonts w:ascii="Times New Roman" w:hAnsi="Times New Roman" w:cs="Times New Roman"/>
          <w:sz w:val="18"/>
          <w:szCs w:val="18"/>
        </w:rPr>
        <w:t>“</w:t>
      </w:r>
      <w:r w:rsidRPr="00154986">
        <w:rPr>
          <w:rFonts w:ascii="Times New Roman" w:hAnsi="Times New Roman" w:cs="Times New Roman"/>
          <w:sz w:val="18"/>
          <w:szCs w:val="18"/>
        </w:rPr>
        <w:t>Project-Title</w:t>
      </w:r>
      <w:r w:rsidR="0009197B" w:rsidRPr="00154986">
        <w:rPr>
          <w:rFonts w:ascii="Times New Roman" w:hAnsi="Times New Roman" w:cs="Times New Roman"/>
          <w:sz w:val="18"/>
          <w:szCs w:val="18"/>
        </w:rPr>
        <w:t>”</w:t>
      </w:r>
      <w:r w:rsidRPr="00154986">
        <w:rPr>
          <w:rFonts w:ascii="Times New Roman" w:hAnsi="Times New Roman" w:cs="Times New Roman"/>
          <w:sz w:val="18"/>
          <w:szCs w:val="18"/>
        </w:rPr>
        <w:t xml:space="preserve"> is retrieved by traversing the </w:t>
      </w:r>
      <w:r w:rsidR="0009197B" w:rsidRPr="00154986">
        <w:rPr>
          <w:rFonts w:ascii="Times New Roman" w:hAnsi="Times New Roman" w:cs="Times New Roman"/>
          <w:sz w:val="18"/>
          <w:szCs w:val="18"/>
        </w:rPr>
        <w:t>“</w:t>
      </w:r>
      <w:r w:rsidRPr="00154986">
        <w:rPr>
          <w:rFonts w:ascii="Times New Roman" w:hAnsi="Times New Roman" w:cs="Times New Roman"/>
          <w:sz w:val="18"/>
          <w:szCs w:val="18"/>
        </w:rPr>
        <w:t>Current-Project</w:t>
      </w:r>
      <w:r w:rsidR="0009197B" w:rsidRPr="00154986">
        <w:rPr>
          <w:rFonts w:ascii="Times New Roman" w:hAnsi="Times New Roman" w:cs="Times New Roman"/>
          <w:sz w:val="18"/>
          <w:szCs w:val="18"/>
        </w:rPr>
        <w:t>”</w:t>
      </w:r>
      <w:r w:rsidRPr="00154986">
        <w:rPr>
          <w:rFonts w:ascii="Times New Roman" w:hAnsi="Times New Roman" w:cs="Times New Roman"/>
          <w:sz w:val="18"/>
          <w:szCs w:val="18"/>
        </w:rPr>
        <w:t xml:space="preserve"> </w:t>
      </w:r>
      <w:r w:rsidR="0009197B" w:rsidRPr="00154986">
        <w:rPr>
          <w:rFonts w:ascii="Times New Roman" w:hAnsi="Times New Roman" w:cs="Times New Roman"/>
          <w:sz w:val="18"/>
          <w:szCs w:val="18"/>
        </w:rPr>
        <w:t>relationship using the “of” operation, and “Dept-Title” is retrieved by traversing the “Current-Project” relationship and then the “Dept-Assigned” relationship.</w:t>
      </w:r>
    </w:p>
    <w:p w14:paraId="08B71CB7" w14:textId="77777777" w:rsidR="0009197B" w:rsidRPr="00154986" w:rsidRDefault="0009197B" w:rsidP="003507B2">
      <w:pPr>
        <w:rPr>
          <w:rFonts w:ascii="Times New Roman" w:hAnsi="Times New Roman" w:cs="Times New Roman"/>
          <w:sz w:val="18"/>
          <w:szCs w:val="18"/>
        </w:rPr>
      </w:pPr>
    </w:p>
    <w:p w14:paraId="745685E9" w14:textId="63BB41D2" w:rsidR="007C620F" w:rsidRPr="00154986" w:rsidRDefault="007C620F" w:rsidP="007C620F">
      <w:pPr>
        <w:pStyle w:val="Normal1"/>
        <w:rPr>
          <w:sz w:val="18"/>
          <w:szCs w:val="18"/>
        </w:rPr>
      </w:pPr>
      <w:r w:rsidRPr="00154986">
        <w:rPr>
          <w:rFonts w:ascii="Times New Roman" w:eastAsia="Times New Roman" w:hAnsi="Times New Roman" w:cs="Times New Roman"/>
          <w:sz w:val="18"/>
          <w:szCs w:val="18"/>
        </w:rPr>
        <w:t xml:space="preserve">This example query and the others in the paper show the benefit of inheritance and bi-directional relationships being directly implemented in the data management system as the application logic becomes much simpler. NoSQL databases are not moving in the direction of having these capabilities. Inference in RDF and OWL can be used to prototype these capabilities today. In addition, there are many more inference capabilities that can be used to prototype a new data management system capable of the following inferences. </w:t>
      </w:r>
    </w:p>
    <w:p w14:paraId="521FEA47" w14:textId="77777777" w:rsidR="00D458E7" w:rsidRPr="00154986" w:rsidRDefault="00D458E7" w:rsidP="00D458E7">
      <w:pPr>
        <w:rPr>
          <w:rFonts w:ascii="Times New Roman" w:eastAsia="Times New Roman" w:hAnsi="Times New Roman" w:cs="Times New Roman"/>
          <w:sz w:val="18"/>
          <w:szCs w:val="18"/>
        </w:rPr>
      </w:pPr>
    </w:p>
    <w:p w14:paraId="2D6B8E78" w14:textId="30E72048" w:rsidR="00D458E7" w:rsidRPr="00154986" w:rsidRDefault="00D458E7" w:rsidP="00D458E7">
      <w:pPr>
        <w:rPr>
          <w:sz w:val="18"/>
          <w:szCs w:val="18"/>
        </w:rPr>
      </w:pPr>
      <w:r w:rsidRPr="00154986">
        <w:rPr>
          <w:sz w:val="18"/>
          <w:szCs w:val="18"/>
        </w:rPr>
        <w:t>Functional Property:</w:t>
      </w:r>
    </w:p>
    <w:p w14:paraId="124561EC" w14:textId="00712ACF" w:rsidR="00D458E7" w:rsidRPr="00154986" w:rsidRDefault="00D458E7" w:rsidP="00233AFE">
      <w:pPr>
        <w:pStyle w:val="ListParagraph"/>
        <w:numPr>
          <w:ilvl w:val="0"/>
          <w:numId w:val="48"/>
        </w:numPr>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 xml:space="preserve">Fact: Bob has </w:t>
      </w:r>
      <w:r w:rsidR="008037BF" w:rsidRPr="00154986">
        <w:rPr>
          <w:rFonts w:ascii="Times New Roman" w:eastAsia="Times New Roman" w:hAnsi="Times New Roman" w:cs="Times New Roman"/>
          <w:sz w:val="18"/>
          <w:szCs w:val="18"/>
        </w:rPr>
        <w:t>manager</w:t>
      </w:r>
      <w:r w:rsidRPr="00154986">
        <w:rPr>
          <w:rFonts w:ascii="Times New Roman" w:eastAsia="Times New Roman" w:hAnsi="Times New Roman" w:cs="Times New Roman"/>
          <w:sz w:val="18"/>
          <w:szCs w:val="18"/>
        </w:rPr>
        <w:t xml:space="preserve"> Mary</w:t>
      </w:r>
      <w:ins w:id="344" w:author="Prado Juliette-B44664" w:date="2015-03-02T10:50:00Z">
        <w:r w:rsidR="00761D11">
          <w:rPr>
            <w:rFonts w:ascii="Times New Roman" w:eastAsia="Times New Roman" w:hAnsi="Times New Roman" w:cs="Times New Roman"/>
            <w:sz w:val="18"/>
            <w:szCs w:val="18"/>
          </w:rPr>
          <w:t>.</w:t>
        </w:r>
      </w:ins>
    </w:p>
    <w:p w14:paraId="0ACA436D" w14:textId="1083E673" w:rsidR="00D458E7" w:rsidRPr="00154986" w:rsidRDefault="00D458E7" w:rsidP="00233AFE">
      <w:pPr>
        <w:pStyle w:val="ListParagraph"/>
        <w:numPr>
          <w:ilvl w:val="0"/>
          <w:numId w:val="48"/>
        </w:numPr>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 xml:space="preserve">Fact: Bob has </w:t>
      </w:r>
      <w:r w:rsidR="008037BF" w:rsidRPr="00154986">
        <w:rPr>
          <w:rFonts w:ascii="Times New Roman" w:eastAsia="Times New Roman" w:hAnsi="Times New Roman" w:cs="Times New Roman"/>
          <w:sz w:val="18"/>
          <w:szCs w:val="18"/>
        </w:rPr>
        <w:t>manager</w:t>
      </w:r>
      <w:r w:rsidRPr="00154986">
        <w:rPr>
          <w:rFonts w:ascii="Times New Roman" w:eastAsia="Times New Roman" w:hAnsi="Times New Roman" w:cs="Times New Roman"/>
          <w:sz w:val="18"/>
          <w:szCs w:val="18"/>
        </w:rPr>
        <w:t xml:space="preserve"> Maria</w:t>
      </w:r>
      <w:ins w:id="345" w:author="Prado Juliette-B44664" w:date="2015-03-02T10:50:00Z">
        <w:r w:rsidR="00761D11">
          <w:rPr>
            <w:rFonts w:ascii="Times New Roman" w:eastAsia="Times New Roman" w:hAnsi="Times New Roman" w:cs="Times New Roman"/>
            <w:sz w:val="18"/>
            <w:szCs w:val="18"/>
          </w:rPr>
          <w:t>.</w:t>
        </w:r>
      </w:ins>
    </w:p>
    <w:p w14:paraId="7E7A3437" w14:textId="2F2C7371" w:rsidR="00D458E7" w:rsidRPr="00154986" w:rsidRDefault="00D458E7" w:rsidP="00233AFE">
      <w:pPr>
        <w:pStyle w:val="ListParagraph"/>
        <w:numPr>
          <w:ilvl w:val="0"/>
          <w:numId w:val="48"/>
        </w:numPr>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Inference: Mary is same as Maria</w:t>
      </w:r>
      <w:ins w:id="346" w:author="Prado Juliette-B44664" w:date="2015-03-02T10:50:00Z">
        <w:r w:rsidR="00761D11">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w:t>
      </w:r>
    </w:p>
    <w:p w14:paraId="0684D192" w14:textId="575574BA" w:rsidR="00D458E7" w:rsidRPr="00154986" w:rsidRDefault="00D458E7" w:rsidP="00233AFE">
      <w:pPr>
        <w:pStyle w:val="ListParagraph"/>
        <w:numPr>
          <w:ilvl w:val="0"/>
          <w:numId w:val="48"/>
        </w:numPr>
        <w:rPr>
          <w:rFonts w:ascii="Times New Roman" w:hAnsi="Times New Roman" w:cs="Times New Roman"/>
          <w:sz w:val="18"/>
          <w:szCs w:val="18"/>
        </w:rPr>
      </w:pPr>
      <w:r w:rsidRPr="00154986">
        <w:rPr>
          <w:rFonts w:ascii="Times New Roman" w:eastAsia="Times New Roman" w:hAnsi="Times New Roman" w:cs="Times New Roman"/>
          <w:sz w:val="18"/>
          <w:szCs w:val="18"/>
        </w:rPr>
        <w:t>Inference: Maria is same as Mary</w:t>
      </w:r>
      <w:ins w:id="347" w:author="Prado Juliette-B44664" w:date="2015-03-02T10:50:00Z">
        <w:r w:rsidR="00761D11">
          <w:rPr>
            <w:rFonts w:ascii="Times New Roman" w:eastAsia="Times New Roman" w:hAnsi="Times New Roman" w:cs="Times New Roman"/>
            <w:sz w:val="18"/>
            <w:szCs w:val="18"/>
          </w:rPr>
          <w:t>.</w:t>
        </w:r>
      </w:ins>
    </w:p>
    <w:p w14:paraId="639E4078" w14:textId="77777777" w:rsidR="008037BF" w:rsidRDefault="008037BF" w:rsidP="008037BF">
      <w:pPr>
        <w:rPr>
          <w:rFonts w:ascii="Times New Roman" w:hAnsi="Times New Roman" w:cs="Times New Roman"/>
        </w:rPr>
      </w:pPr>
    </w:p>
    <w:p w14:paraId="408FAD93" w14:textId="1A218A2B" w:rsidR="008037BF" w:rsidRPr="00154986" w:rsidRDefault="008037BF" w:rsidP="008037BF">
      <w:pPr>
        <w:rPr>
          <w:rFonts w:ascii="Times New Roman" w:hAnsi="Times New Roman" w:cs="Times New Roman"/>
          <w:sz w:val="18"/>
          <w:szCs w:val="18"/>
        </w:rPr>
      </w:pPr>
      <w:r w:rsidRPr="00154986">
        <w:rPr>
          <w:rFonts w:ascii="Times New Roman" w:hAnsi="Times New Roman" w:cs="Times New Roman"/>
          <w:sz w:val="18"/>
          <w:szCs w:val="18"/>
        </w:rPr>
        <w:t>The Functional Property could be used for integrating data from two different databases</w:t>
      </w:r>
      <w:ins w:id="348" w:author="Prado Juliette-B44664" w:date="2015-03-02T10:50:00Z">
        <w:r w:rsidR="00761D11">
          <w:rPr>
            <w:rFonts w:ascii="Times New Roman" w:hAnsi="Times New Roman" w:cs="Times New Roman"/>
            <w:sz w:val="18"/>
            <w:szCs w:val="18"/>
          </w:rPr>
          <w:t>:</w:t>
        </w:r>
      </w:ins>
      <w:r w:rsidRPr="00154986">
        <w:rPr>
          <w:rFonts w:ascii="Times New Roman" w:hAnsi="Times New Roman" w:cs="Times New Roman"/>
          <w:sz w:val="18"/>
          <w:szCs w:val="18"/>
        </w:rPr>
        <w:t xml:space="preserve"> one where Mary is </w:t>
      </w:r>
      <w:r w:rsidR="0022107D" w:rsidRPr="00154986">
        <w:rPr>
          <w:rFonts w:ascii="Times New Roman" w:hAnsi="Times New Roman" w:cs="Times New Roman"/>
          <w:sz w:val="18"/>
          <w:szCs w:val="18"/>
        </w:rPr>
        <w:t xml:space="preserve">said to be </w:t>
      </w:r>
      <w:r w:rsidRPr="00154986">
        <w:rPr>
          <w:rFonts w:ascii="Times New Roman" w:hAnsi="Times New Roman" w:cs="Times New Roman"/>
          <w:sz w:val="18"/>
          <w:szCs w:val="18"/>
        </w:rPr>
        <w:t>Bob’s manager</w:t>
      </w:r>
      <w:ins w:id="349" w:author="Prado Juliette-B44664" w:date="2015-03-02T10:51:00Z">
        <w:r w:rsidR="00761D11">
          <w:rPr>
            <w:rFonts w:ascii="Times New Roman" w:hAnsi="Times New Roman" w:cs="Times New Roman"/>
            <w:sz w:val="18"/>
            <w:szCs w:val="18"/>
          </w:rPr>
          <w:t>;</w:t>
        </w:r>
      </w:ins>
      <w:r w:rsidRPr="00154986">
        <w:rPr>
          <w:rFonts w:ascii="Times New Roman" w:hAnsi="Times New Roman" w:cs="Times New Roman"/>
          <w:sz w:val="18"/>
          <w:szCs w:val="18"/>
        </w:rPr>
        <w:t xml:space="preserve"> the other where Maria is</w:t>
      </w:r>
      <w:r w:rsidR="0022107D" w:rsidRPr="00154986">
        <w:rPr>
          <w:rFonts w:ascii="Times New Roman" w:hAnsi="Times New Roman" w:cs="Times New Roman"/>
          <w:sz w:val="18"/>
          <w:szCs w:val="18"/>
        </w:rPr>
        <w:t xml:space="preserve"> said to be Bob’s manager, when</w:t>
      </w:r>
      <w:ins w:id="350" w:author="Prado Juliette-B44664" w:date="2015-03-02T10:51:00Z">
        <w:r w:rsidR="00761D11">
          <w:rPr>
            <w:rFonts w:ascii="Times New Roman" w:hAnsi="Times New Roman" w:cs="Times New Roman"/>
            <w:sz w:val="18"/>
            <w:szCs w:val="18"/>
          </w:rPr>
          <w:t>,</w:t>
        </w:r>
      </w:ins>
      <w:r w:rsidR="0022107D" w:rsidRPr="00154986">
        <w:rPr>
          <w:rFonts w:ascii="Times New Roman" w:hAnsi="Times New Roman" w:cs="Times New Roman"/>
          <w:sz w:val="18"/>
          <w:szCs w:val="18"/>
        </w:rPr>
        <w:t xml:space="preserve"> </w:t>
      </w:r>
      <w:ins w:id="351" w:author="Prado Juliette-B44664" w:date="2015-03-02T10:51:00Z">
        <w:r w:rsidR="00761D11">
          <w:rPr>
            <w:rFonts w:ascii="Times New Roman" w:hAnsi="Times New Roman" w:cs="Times New Roman"/>
            <w:sz w:val="18"/>
            <w:szCs w:val="18"/>
          </w:rPr>
          <w:t>in</w:t>
        </w:r>
      </w:ins>
      <w:r w:rsidR="0022107D" w:rsidRPr="00154986">
        <w:rPr>
          <w:rFonts w:ascii="Times New Roman" w:hAnsi="Times New Roman" w:cs="Times New Roman"/>
          <w:sz w:val="18"/>
          <w:szCs w:val="18"/>
        </w:rPr>
        <w:t xml:space="preserve"> fact</w:t>
      </w:r>
      <w:ins w:id="352" w:author="Prado Juliette-B44664" w:date="2015-03-02T10:51:00Z">
        <w:r w:rsidR="00761D11">
          <w:rPr>
            <w:rFonts w:ascii="Times New Roman" w:hAnsi="Times New Roman" w:cs="Times New Roman"/>
            <w:sz w:val="18"/>
            <w:szCs w:val="18"/>
          </w:rPr>
          <w:t>,</w:t>
        </w:r>
      </w:ins>
      <w:r w:rsidR="0022107D" w:rsidRPr="00154986">
        <w:rPr>
          <w:rFonts w:ascii="Times New Roman" w:hAnsi="Times New Roman" w:cs="Times New Roman"/>
          <w:sz w:val="18"/>
          <w:szCs w:val="18"/>
        </w:rPr>
        <w:t xml:space="preserve"> Bob has just one manager who is referred to by both names.</w:t>
      </w:r>
    </w:p>
    <w:p w14:paraId="30689153" w14:textId="77777777" w:rsidR="00D458E7" w:rsidRPr="00154986" w:rsidRDefault="00D458E7" w:rsidP="00D458E7">
      <w:pPr>
        <w:rPr>
          <w:rFonts w:ascii="Times New Roman" w:eastAsia="Times New Roman" w:hAnsi="Times New Roman" w:cs="Times New Roman"/>
          <w:sz w:val="18"/>
          <w:szCs w:val="18"/>
        </w:rPr>
      </w:pPr>
    </w:p>
    <w:p w14:paraId="369BFB57" w14:textId="68DD9D7F" w:rsidR="00D458E7" w:rsidRPr="00154986" w:rsidRDefault="00D458E7" w:rsidP="00D458E7">
      <w:pPr>
        <w:rPr>
          <w:sz w:val="18"/>
          <w:szCs w:val="18"/>
        </w:rPr>
      </w:pPr>
      <w:r w:rsidRPr="00154986">
        <w:rPr>
          <w:sz w:val="18"/>
          <w:szCs w:val="18"/>
        </w:rPr>
        <w:t>Transitive Property:</w:t>
      </w:r>
    </w:p>
    <w:p w14:paraId="1905F872" w14:textId="046BEE62" w:rsidR="00D458E7" w:rsidRPr="00154986" w:rsidRDefault="00D458E7" w:rsidP="00D458E7">
      <w:pPr>
        <w:pStyle w:val="ListParagraph"/>
        <w:numPr>
          <w:ilvl w:val="0"/>
          <w:numId w:val="47"/>
        </w:numPr>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Fact: Bob has ancestor Mary</w:t>
      </w:r>
      <w:ins w:id="353" w:author="Prado Juliette-B44664" w:date="2015-03-02T10:50:00Z">
        <w:r w:rsidR="00761D11">
          <w:rPr>
            <w:rFonts w:ascii="Times New Roman" w:eastAsia="Times New Roman" w:hAnsi="Times New Roman" w:cs="Times New Roman"/>
            <w:sz w:val="18"/>
            <w:szCs w:val="18"/>
          </w:rPr>
          <w:t>.</w:t>
        </w:r>
      </w:ins>
    </w:p>
    <w:p w14:paraId="1518FDF7" w14:textId="3BA4E97D" w:rsidR="00D458E7" w:rsidRPr="00154986" w:rsidRDefault="00D458E7" w:rsidP="00D458E7">
      <w:pPr>
        <w:pStyle w:val="ListParagraph"/>
        <w:numPr>
          <w:ilvl w:val="0"/>
          <w:numId w:val="47"/>
        </w:numPr>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Fact: Mary has ancestor Tom</w:t>
      </w:r>
      <w:ins w:id="354" w:author="Prado Juliette-B44664" w:date="2015-03-02T10:50:00Z">
        <w:r w:rsidR="00761D11">
          <w:rPr>
            <w:rFonts w:ascii="Times New Roman" w:eastAsia="Times New Roman" w:hAnsi="Times New Roman" w:cs="Times New Roman"/>
            <w:sz w:val="18"/>
            <w:szCs w:val="18"/>
          </w:rPr>
          <w:t>.</w:t>
        </w:r>
      </w:ins>
    </w:p>
    <w:p w14:paraId="07109326" w14:textId="409E299E" w:rsidR="00C276A7" w:rsidRPr="00154986" w:rsidRDefault="00D458E7" w:rsidP="00D458E7">
      <w:pPr>
        <w:pStyle w:val="ListParagraph"/>
        <w:numPr>
          <w:ilvl w:val="0"/>
          <w:numId w:val="47"/>
        </w:numPr>
        <w:rPr>
          <w:rFonts w:ascii="Times New Roman" w:eastAsia="Times New Roman" w:hAnsi="Times New Roman" w:cs="Times New Roman"/>
          <w:sz w:val="18"/>
          <w:szCs w:val="18"/>
        </w:rPr>
      </w:pPr>
      <w:r w:rsidRPr="00154986">
        <w:rPr>
          <w:rFonts w:ascii="Times New Roman" w:eastAsia="Times New Roman" w:hAnsi="Times New Roman" w:cs="Times New Roman"/>
          <w:sz w:val="18"/>
          <w:szCs w:val="18"/>
        </w:rPr>
        <w:t>Inference: Bob has ancestor Tom</w:t>
      </w:r>
      <w:ins w:id="355" w:author="Prado Juliette-B44664" w:date="2015-03-02T10:50:00Z">
        <w:r w:rsidR="00761D11">
          <w:rPr>
            <w:rFonts w:ascii="Times New Roman" w:eastAsia="Times New Roman" w:hAnsi="Times New Roman" w:cs="Times New Roman"/>
            <w:sz w:val="18"/>
            <w:szCs w:val="18"/>
          </w:rPr>
          <w:t>.</w:t>
        </w:r>
      </w:ins>
    </w:p>
    <w:p w14:paraId="3AB67B0D" w14:textId="77777777" w:rsidR="0009197B" w:rsidRPr="00154986" w:rsidRDefault="0009197B" w:rsidP="003507B2">
      <w:pPr>
        <w:rPr>
          <w:rFonts w:ascii="Times New Roman" w:hAnsi="Times New Roman" w:cs="Times New Roman"/>
          <w:sz w:val="18"/>
          <w:szCs w:val="18"/>
        </w:rPr>
      </w:pPr>
    </w:p>
    <w:p w14:paraId="3702EA74" w14:textId="13BE4E11" w:rsidR="0009197B" w:rsidRDefault="0009197B" w:rsidP="003507B2">
      <w:pPr>
        <w:rPr>
          <w:rFonts w:ascii="Times New Roman" w:hAnsi="Times New Roman" w:cs="Times New Roman"/>
        </w:rPr>
      </w:pPr>
      <w:r w:rsidRPr="00154986">
        <w:rPr>
          <w:rFonts w:ascii="Times New Roman" w:hAnsi="Times New Roman" w:cs="Times New Roman"/>
          <w:sz w:val="18"/>
          <w:szCs w:val="18"/>
        </w:rPr>
        <w:t xml:space="preserve">Many of these </w:t>
      </w:r>
      <w:commentRangeStart w:id="356"/>
      <w:r w:rsidRPr="00154986">
        <w:rPr>
          <w:rFonts w:ascii="Times New Roman" w:hAnsi="Times New Roman" w:cs="Times New Roman"/>
          <w:sz w:val="18"/>
          <w:szCs w:val="18"/>
        </w:rPr>
        <w:t>capabilities</w:t>
      </w:r>
      <w:commentRangeEnd w:id="356"/>
      <w:r w:rsidR="00096CE3">
        <w:rPr>
          <w:rStyle w:val="CommentReference"/>
        </w:rPr>
        <w:commentReference w:id="356"/>
      </w:r>
      <w:r w:rsidR="00025770" w:rsidRPr="00154986">
        <w:rPr>
          <w:rFonts w:ascii="Times New Roman" w:hAnsi="Times New Roman" w:cs="Times New Roman"/>
          <w:sz w:val="18"/>
          <w:szCs w:val="18"/>
        </w:rPr>
        <w:t xml:space="preserve"> are be</w:t>
      </w:r>
      <w:r w:rsidR="00DE4BA2" w:rsidRPr="00154986">
        <w:rPr>
          <w:rFonts w:ascii="Times New Roman" w:hAnsi="Times New Roman" w:cs="Times New Roman"/>
          <w:sz w:val="18"/>
          <w:szCs w:val="18"/>
        </w:rPr>
        <w:t>ing</w:t>
      </w:r>
      <w:r w:rsidR="00025770" w:rsidRPr="00154986">
        <w:rPr>
          <w:rFonts w:ascii="Times New Roman" w:hAnsi="Times New Roman" w:cs="Times New Roman"/>
          <w:sz w:val="18"/>
          <w:szCs w:val="18"/>
        </w:rPr>
        <w:t xml:space="preserve"> prototyped in ReL </w:t>
      </w:r>
      <w:r w:rsidR="00DE4BA2" w:rsidRPr="00154986">
        <w:rPr>
          <w:rFonts w:ascii="Times New Roman" w:hAnsi="Times New Roman" w:cs="Times New Roman"/>
          <w:sz w:val="18"/>
          <w:szCs w:val="18"/>
        </w:rPr>
        <w:t>along with the SIM query language on top of SPARQL</w:t>
      </w:r>
      <w:ins w:id="357" w:author="Prado Juliette-B44664" w:date="2015-03-02T10:52:00Z">
        <w:r w:rsidR="00761D11">
          <w:rPr>
            <w:rFonts w:ascii="Times New Roman" w:hAnsi="Times New Roman" w:cs="Times New Roman"/>
            <w:sz w:val="18"/>
            <w:szCs w:val="18"/>
          </w:rPr>
          <w:t>,</w:t>
        </w:r>
      </w:ins>
      <w:r w:rsidR="00DE4BA2" w:rsidRPr="00154986">
        <w:rPr>
          <w:rFonts w:ascii="Times New Roman" w:hAnsi="Times New Roman" w:cs="Times New Roman"/>
          <w:sz w:val="18"/>
          <w:szCs w:val="18"/>
        </w:rPr>
        <w:t xml:space="preserve"> </w:t>
      </w:r>
      <w:r w:rsidR="00025770" w:rsidRPr="00154986">
        <w:rPr>
          <w:rFonts w:ascii="Times New Roman" w:hAnsi="Times New Roman" w:cs="Times New Roman"/>
          <w:sz w:val="18"/>
          <w:szCs w:val="18"/>
        </w:rPr>
        <w:t xml:space="preserve">but </w:t>
      </w:r>
      <w:ins w:id="358" w:author="Prado Juliette-B44664" w:date="2015-03-02T10:52:00Z">
        <w:r w:rsidR="00761D11">
          <w:rPr>
            <w:rFonts w:ascii="Times New Roman" w:hAnsi="Times New Roman" w:cs="Times New Roman"/>
            <w:sz w:val="18"/>
            <w:szCs w:val="18"/>
          </w:rPr>
          <w:t>that</w:t>
        </w:r>
      </w:ins>
      <w:r w:rsidR="00025770" w:rsidRPr="00154986">
        <w:rPr>
          <w:rFonts w:ascii="Times New Roman" w:hAnsi="Times New Roman" w:cs="Times New Roman"/>
          <w:sz w:val="18"/>
          <w:szCs w:val="18"/>
        </w:rPr>
        <w:t xml:space="preserve"> is the subject of another paper.</w:t>
      </w:r>
    </w:p>
    <w:p w14:paraId="24EEE659" w14:textId="77777777" w:rsidR="003507B2" w:rsidRPr="003507B2" w:rsidRDefault="003507B2" w:rsidP="003507B2">
      <w:pPr>
        <w:rPr>
          <w:rFonts w:ascii="Times New Roman" w:hAnsi="Times New Roman" w:cs="Times New Roman"/>
        </w:rPr>
      </w:pPr>
    </w:p>
    <w:p w14:paraId="06574634" w14:textId="63CEF89B" w:rsidR="00143075" w:rsidRPr="00154986" w:rsidRDefault="00CD3A6F" w:rsidP="00154986">
      <w:pPr>
        <w:pStyle w:val="ListParagraph"/>
        <w:numPr>
          <w:ilvl w:val="0"/>
          <w:numId w:val="52"/>
        </w:numPr>
        <w:spacing w:before="120"/>
        <w:ind w:left="475" w:hanging="475"/>
        <w:rPr>
          <w:rFonts w:ascii="Times New Roman" w:hAnsi="Times New Roman" w:cs="Times New Roman"/>
          <w:b/>
        </w:rPr>
      </w:pPr>
      <w:r w:rsidRPr="00154986">
        <w:rPr>
          <w:rFonts w:ascii="Times New Roman" w:hAnsi="Times New Roman" w:cs="Times New Roman"/>
          <w:b/>
        </w:rPr>
        <w:t>SUMMARY</w:t>
      </w:r>
    </w:p>
    <w:p w14:paraId="5CB258E9" w14:textId="77777777" w:rsidR="00C741A7" w:rsidRPr="001151B6" w:rsidRDefault="00C741A7" w:rsidP="00C741A7">
      <w:pPr>
        <w:rPr>
          <w:rFonts w:ascii="Times New Roman" w:hAnsi="Times New Roman" w:cs="Times New Roman"/>
          <w:b/>
        </w:rPr>
      </w:pPr>
    </w:p>
    <w:p w14:paraId="44695128" w14:textId="58C449F2" w:rsidR="00000085" w:rsidRPr="00154986" w:rsidRDefault="0067165C" w:rsidP="00E154F0">
      <w:pPr>
        <w:rPr>
          <w:rFonts w:ascii="Times New Roman" w:hAnsi="Times New Roman" w:cs="Times New Roman"/>
          <w:sz w:val="18"/>
          <w:szCs w:val="18"/>
        </w:rPr>
      </w:pPr>
      <w:r w:rsidRPr="00154986">
        <w:rPr>
          <w:rFonts w:ascii="Times New Roman" w:hAnsi="Times New Roman" w:cs="Times New Roman"/>
          <w:sz w:val="18"/>
          <w:szCs w:val="18"/>
        </w:rPr>
        <w:t>In an InfoWorld article</w:t>
      </w:r>
      <w:ins w:id="359" w:author="Prado Juliette-B44664" w:date="2015-03-02T12:55:00Z">
        <w:r w:rsidR="008C0BA2">
          <w:rPr>
            <w:rFonts w:ascii="Times New Roman" w:hAnsi="Times New Roman" w:cs="Times New Roman"/>
            <w:noProof/>
            <w:sz w:val="18"/>
            <w:szCs w:val="18"/>
          </w:rPr>
          <w:t xml:space="preserve"> [Oliver</w:t>
        </w:r>
        <w:r w:rsidR="008C0BA2" w:rsidRPr="00154986">
          <w:rPr>
            <w:rFonts w:ascii="Times New Roman" w:hAnsi="Times New Roman" w:cs="Times New Roman"/>
            <w:noProof/>
            <w:sz w:val="18"/>
            <w:szCs w:val="18"/>
          </w:rPr>
          <w:t xml:space="preserve"> 2014</w:t>
        </w:r>
        <w:r w:rsidR="008C0BA2">
          <w:rPr>
            <w:rFonts w:ascii="Times New Roman" w:hAnsi="Times New Roman" w:cs="Times New Roman"/>
            <w:noProof/>
            <w:sz w:val="18"/>
            <w:szCs w:val="18"/>
          </w:rPr>
          <w:t>]</w:t>
        </w:r>
      </w:ins>
      <w:r w:rsidRPr="00154986">
        <w:rPr>
          <w:rFonts w:ascii="Times New Roman" w:hAnsi="Times New Roman" w:cs="Times New Roman"/>
          <w:sz w:val="18"/>
          <w:szCs w:val="18"/>
        </w:rPr>
        <w:t xml:space="preserve">, </w:t>
      </w:r>
      <w:r w:rsidR="007328AC" w:rsidRPr="00154986">
        <w:rPr>
          <w:rFonts w:ascii="Times New Roman" w:eastAsia="Times New Roman" w:hAnsi="Times New Roman" w:cs="Times New Roman"/>
          <w:sz w:val="18"/>
          <w:szCs w:val="18"/>
        </w:rPr>
        <w:t xml:space="preserve">the author claims, “the time for NoSQL standards is now.” But this paper has shown that the already standardized RDF/OWL and SPARQL based data management systems are an attractive option where current NoSQL implementations have failed to fill the bill in certain domains due to their lack of join support, lack of full ACID transaction support, and a missing standardized query language. </w:t>
      </w:r>
    </w:p>
    <w:p w14:paraId="42E400EA" w14:textId="77777777" w:rsidR="00E154F0" w:rsidRPr="00154986" w:rsidRDefault="00E154F0" w:rsidP="00E154F0">
      <w:pPr>
        <w:rPr>
          <w:rFonts w:ascii="Times New Roman" w:hAnsi="Times New Roman" w:cs="Times New Roman"/>
          <w:sz w:val="18"/>
          <w:szCs w:val="18"/>
        </w:rPr>
      </w:pPr>
    </w:p>
    <w:p w14:paraId="1933E063" w14:textId="45B31820" w:rsidR="00E154F0" w:rsidRPr="00154986" w:rsidRDefault="00E154F0" w:rsidP="00E154F0">
      <w:pPr>
        <w:rPr>
          <w:rFonts w:ascii="Times New Roman" w:hAnsi="Times New Roman" w:cs="Times New Roman"/>
          <w:sz w:val="18"/>
          <w:szCs w:val="18"/>
        </w:rPr>
      </w:pPr>
      <w:r w:rsidRPr="00154986">
        <w:rPr>
          <w:rFonts w:ascii="Times New Roman" w:hAnsi="Times New Roman" w:cs="Times New Roman"/>
          <w:sz w:val="18"/>
          <w:szCs w:val="18"/>
        </w:rPr>
        <w:t>The Oracle implementation of RDF/OWL and SPARQL</w:t>
      </w:r>
      <w:ins w:id="360" w:author="Prado Juliette-B44664" w:date="2015-03-02T12:00:00Z">
        <w:r w:rsidR="00C67B88" w:rsidRPr="00154986">
          <w:rPr>
            <w:rFonts w:ascii="Times New Roman" w:hAnsi="Times New Roman" w:cs="Times New Roman"/>
            <w:noProof/>
            <w:sz w:val="18"/>
            <w:szCs w:val="18"/>
          </w:rPr>
          <w:t xml:space="preserve"> </w:t>
        </w:r>
        <w:r w:rsidR="00C67B88">
          <w:rPr>
            <w:rFonts w:ascii="Times New Roman" w:hAnsi="Times New Roman" w:cs="Times New Roman"/>
            <w:noProof/>
            <w:sz w:val="18"/>
            <w:szCs w:val="18"/>
          </w:rPr>
          <w:t>[</w:t>
        </w:r>
        <w:r w:rsidR="00C67B88" w:rsidRPr="00262BC4">
          <w:rPr>
            <w:rFonts w:ascii="Times New Roman" w:hAnsi="Times New Roman" w:cs="Times New Roman"/>
            <w:i/>
            <w:noProof/>
            <w:sz w:val="18"/>
            <w:szCs w:val="18"/>
          </w:rPr>
          <w:t>Oracle Graph</w:t>
        </w:r>
        <w:r w:rsidR="00C67B88" w:rsidRPr="00154986">
          <w:rPr>
            <w:rFonts w:ascii="Times New Roman" w:hAnsi="Times New Roman" w:cs="Times New Roman"/>
            <w:noProof/>
            <w:sz w:val="18"/>
            <w:szCs w:val="18"/>
          </w:rPr>
          <w:t xml:space="preserve"> 2014)</w:t>
        </w:r>
        <w:r w:rsidR="00C67B88">
          <w:rPr>
            <w:rFonts w:ascii="Times New Roman" w:hAnsi="Times New Roman" w:cs="Times New Roman"/>
            <w:noProof/>
            <w:sz w:val="18"/>
            <w:szCs w:val="18"/>
          </w:rPr>
          <w:t>]</w:t>
        </w:r>
      </w:ins>
      <w:r w:rsidRPr="00154986">
        <w:rPr>
          <w:rFonts w:ascii="Times New Roman" w:hAnsi="Times New Roman" w:cs="Times New Roman"/>
          <w:sz w:val="18"/>
          <w:szCs w:val="18"/>
        </w:rPr>
        <w:t xml:space="preserve"> was used </w:t>
      </w:r>
      <w:r w:rsidR="001F5BAE" w:rsidRPr="00154986">
        <w:rPr>
          <w:rFonts w:ascii="Times New Roman" w:hAnsi="Times New Roman" w:cs="Times New Roman"/>
          <w:sz w:val="18"/>
          <w:szCs w:val="18"/>
        </w:rPr>
        <w:t xml:space="preserve">for the applications </w:t>
      </w:r>
      <w:r w:rsidRPr="00154986">
        <w:rPr>
          <w:rFonts w:ascii="Times New Roman" w:hAnsi="Times New Roman" w:cs="Times New Roman"/>
          <w:sz w:val="18"/>
          <w:szCs w:val="18"/>
        </w:rPr>
        <w:t xml:space="preserve">in this </w:t>
      </w:r>
      <w:r w:rsidR="009C5149" w:rsidRPr="00154986">
        <w:rPr>
          <w:rFonts w:ascii="Times New Roman" w:hAnsi="Times New Roman" w:cs="Times New Roman"/>
          <w:sz w:val="18"/>
          <w:szCs w:val="18"/>
        </w:rPr>
        <w:t>paper;</w:t>
      </w:r>
      <w:r w:rsidRPr="00154986">
        <w:rPr>
          <w:rFonts w:ascii="Times New Roman" w:hAnsi="Times New Roman" w:cs="Times New Roman"/>
          <w:sz w:val="18"/>
          <w:szCs w:val="18"/>
        </w:rPr>
        <w:t xml:space="preserve"> </w:t>
      </w:r>
      <w:r w:rsidR="001F5BAE" w:rsidRPr="00154986">
        <w:rPr>
          <w:rFonts w:ascii="Times New Roman" w:hAnsi="Times New Roman" w:cs="Times New Roman"/>
          <w:sz w:val="18"/>
          <w:szCs w:val="18"/>
        </w:rPr>
        <w:t>however,</w:t>
      </w:r>
      <w:r w:rsidRPr="00154986">
        <w:rPr>
          <w:rFonts w:ascii="Times New Roman" w:hAnsi="Times New Roman" w:cs="Times New Roman"/>
          <w:sz w:val="18"/>
          <w:szCs w:val="18"/>
        </w:rPr>
        <w:t xml:space="preserve"> any </w:t>
      </w:r>
      <w:r w:rsidR="00A51C35" w:rsidRPr="00154986">
        <w:rPr>
          <w:rFonts w:ascii="Times New Roman" w:hAnsi="Times New Roman" w:cs="Times New Roman"/>
          <w:sz w:val="18"/>
          <w:szCs w:val="18"/>
        </w:rPr>
        <w:t>similar</w:t>
      </w:r>
      <w:r w:rsidRPr="00154986">
        <w:rPr>
          <w:rFonts w:ascii="Times New Roman" w:hAnsi="Times New Roman" w:cs="Times New Roman"/>
          <w:sz w:val="18"/>
          <w:szCs w:val="18"/>
        </w:rPr>
        <w:t xml:space="preserve"> implementation of these standards could be used instead.</w:t>
      </w:r>
    </w:p>
    <w:p w14:paraId="20C238CF" w14:textId="77777777" w:rsidR="00D569CD" w:rsidRPr="00154986" w:rsidRDefault="00D569CD" w:rsidP="00E154F0">
      <w:pPr>
        <w:rPr>
          <w:rFonts w:ascii="Times New Roman" w:hAnsi="Times New Roman" w:cs="Times New Roman"/>
          <w:sz w:val="18"/>
          <w:szCs w:val="18"/>
        </w:rPr>
      </w:pPr>
    </w:p>
    <w:p w14:paraId="7506EA46" w14:textId="57DA5F50" w:rsidR="00ED017B" w:rsidRPr="007328AC" w:rsidRDefault="00ED017B" w:rsidP="00ED017B">
      <w:r w:rsidRPr="00154986">
        <w:rPr>
          <w:rFonts w:ascii="Times New Roman" w:eastAsia="Times New Roman" w:hAnsi="Times New Roman" w:cs="Times New Roman"/>
          <w:sz w:val="18"/>
          <w:szCs w:val="18"/>
        </w:rPr>
        <w:t>This paper also touched on the potential of inference as part of the data management system. With notions for defining object types and consistent bi-directional relationships via “of type” and “inverse of” like semantics. Having such relationships and knowledge in the data allows for easier application development by reducing the complexity of the application trying to store and retrieve data.This knowledge representation also allows the conceptual data model to become the database management system's schema</w:t>
      </w:r>
      <w:ins w:id="361" w:author="Prado Juliette-B44664" w:date="2015-03-02T10:52:00Z">
        <w:r w:rsidR="00761D11">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 whether explicit or implicit, reducing the requirement to convert the conceptual models to </w:t>
      </w:r>
      <w:r w:rsidR="00690810">
        <w:rPr>
          <w:rFonts w:ascii="Times New Roman" w:eastAsia="Times New Roman" w:hAnsi="Times New Roman" w:cs="Times New Roman"/>
          <w:sz w:val="18"/>
          <w:szCs w:val="18"/>
        </w:rPr>
        <w:t>relational</w:t>
      </w:r>
      <w:r w:rsidRPr="00154986">
        <w:rPr>
          <w:rFonts w:ascii="Times New Roman" w:eastAsia="Times New Roman" w:hAnsi="Times New Roman" w:cs="Times New Roman"/>
          <w:sz w:val="18"/>
          <w:szCs w:val="18"/>
        </w:rPr>
        <w:t xml:space="preserve"> models</w:t>
      </w:r>
      <w:r w:rsidR="008E5190" w:rsidRPr="00154986">
        <w:rPr>
          <w:rFonts w:ascii="Times New Roman" w:eastAsia="Times New Roman" w:hAnsi="Times New Roman" w:cs="Times New Roman"/>
          <w:sz w:val="18"/>
          <w:szCs w:val="18"/>
        </w:rPr>
        <w:t>.</w:t>
      </w:r>
    </w:p>
    <w:p w14:paraId="159B441E" w14:textId="53CB3036" w:rsidR="00E154F0" w:rsidRPr="007328AC" w:rsidRDefault="00E154F0" w:rsidP="00E154F0"/>
    <w:sdt>
      <w:sdtPr>
        <w:rPr>
          <w:rFonts w:asciiTheme="minorHAnsi" w:eastAsiaTheme="minorEastAsia" w:hAnsiTheme="minorHAnsi" w:cstheme="minorBidi"/>
          <w:b w:val="0"/>
          <w:bCs w:val="0"/>
          <w:color w:val="auto"/>
          <w:sz w:val="24"/>
          <w:szCs w:val="24"/>
        </w:rPr>
        <w:id w:val="-889489218"/>
        <w:docPartObj>
          <w:docPartGallery w:val="Bibliographies"/>
          <w:docPartUnique/>
        </w:docPartObj>
      </w:sdtPr>
      <w:sdtEndPr/>
      <w:sdtContent>
        <w:p w14:paraId="0235497A" w14:textId="02B16B2E" w:rsidR="00E154F0" w:rsidRPr="00154986" w:rsidRDefault="007C2DE2" w:rsidP="00154986">
          <w:pPr>
            <w:pStyle w:val="Heading1"/>
            <w:numPr>
              <w:ilvl w:val="0"/>
              <w:numId w:val="52"/>
            </w:numPr>
            <w:spacing w:before="120" w:line="360" w:lineRule="auto"/>
            <w:ind w:left="475" w:hanging="475"/>
            <w:rPr>
              <w:rFonts w:ascii="Times New Roman" w:hAnsi="Times New Roman" w:cs="Times New Roman"/>
              <w:color w:val="auto"/>
              <w:sz w:val="24"/>
              <w:szCs w:val="24"/>
            </w:rPr>
          </w:pPr>
          <w:ins w:id="362" w:author="Prado Juliette-B44664" w:date="2015-03-02T11:27:00Z">
            <w:r>
              <w:rPr>
                <w:rFonts w:ascii="Times New Roman" w:hAnsi="Times New Roman" w:cs="Times New Roman"/>
                <w:color w:val="auto"/>
                <w:sz w:val="24"/>
                <w:szCs w:val="24"/>
              </w:rPr>
              <w:t>REFERENCES</w:t>
            </w:r>
          </w:ins>
        </w:p>
        <w:sdt>
          <w:sdtPr>
            <w:id w:val="111145805"/>
            <w:bibliography/>
          </w:sdtPr>
          <w:sdtEndPr/>
          <w:sdtContent>
            <w:p w14:paraId="52E6F5EB" w14:textId="14452C22" w:rsidR="00FE2CE5" w:rsidRPr="00154986" w:rsidRDefault="00E169A6" w:rsidP="00FE2CE5">
              <w:pPr>
                <w:pStyle w:val="Bibliography"/>
                <w:rPr>
                  <w:rFonts w:ascii="Times New Roman" w:hAnsi="Times New Roman" w:cs="Times New Roman"/>
                  <w:noProof/>
                  <w:sz w:val="18"/>
                  <w:szCs w:val="18"/>
                </w:rPr>
              </w:pPr>
              <w:ins w:id="363" w:author="Prado Juliette-B44664" w:date="2015-03-02T11:30:00Z">
                <w:r w:rsidRPr="00262BC4">
                  <w:rPr>
                    <w:rFonts w:ascii="Times New Roman" w:hAnsi="Times New Roman" w:cs="Times New Roman"/>
                    <w:sz w:val="18"/>
                    <w:szCs w:val="18"/>
                  </w:rPr>
                  <w:t xml:space="preserve">[1] </w:t>
                </w:r>
              </w:ins>
              <w:r w:rsidR="00B40FCC" w:rsidRPr="00154986">
                <w:rPr>
                  <w:rFonts w:ascii="Times New Roman" w:hAnsi="Times New Roman" w:cs="Times New Roman"/>
                </w:rPr>
                <w:fldChar w:fldCharType="begin"/>
              </w:r>
              <w:r w:rsidR="00B40FCC" w:rsidRPr="00154986">
                <w:rPr>
                  <w:rFonts w:ascii="Times New Roman" w:hAnsi="Times New Roman" w:cs="Times New Roman"/>
                </w:rPr>
                <w:instrText xml:space="preserve"> BIBLIOGRAPHY </w:instrText>
              </w:r>
              <w:r w:rsidR="00B40FCC" w:rsidRPr="00154986">
                <w:rPr>
                  <w:rFonts w:ascii="Times New Roman" w:hAnsi="Times New Roman" w:cs="Times New Roman"/>
                </w:rPr>
                <w:fldChar w:fldCharType="separate"/>
              </w:r>
              <w:r w:rsidR="00FE2CE5" w:rsidRPr="00154986">
                <w:rPr>
                  <w:rFonts w:ascii="Times New Roman" w:hAnsi="Times New Roman" w:cs="Times New Roman"/>
                  <w:noProof/>
                  <w:sz w:val="18"/>
                  <w:szCs w:val="18"/>
                </w:rPr>
                <w:t>AgileMongoDB. (2014). Retrieved from http://www.mongodb.com/agile-development</w:t>
              </w:r>
            </w:p>
            <w:p w14:paraId="7D3B4AE8" w14:textId="77777777" w:rsidR="00FE2CE5" w:rsidRPr="00154986" w:rsidRDefault="00FE2CE5" w:rsidP="00FE2CE5">
              <w:pPr>
                <w:rPr>
                  <w:rFonts w:ascii="Times New Roman" w:hAnsi="Times New Roman" w:cs="Times New Roman"/>
                  <w:sz w:val="18"/>
                  <w:szCs w:val="18"/>
                </w:rPr>
              </w:pPr>
            </w:p>
            <w:p w14:paraId="01752C4A" w14:textId="4725BB88" w:rsidR="00FE2CE5" w:rsidRPr="00154986" w:rsidRDefault="00E169A6" w:rsidP="00FE2CE5">
              <w:pPr>
                <w:pStyle w:val="Bibliography"/>
                <w:rPr>
                  <w:rFonts w:ascii="Times New Roman" w:hAnsi="Times New Roman" w:cs="Times New Roman"/>
                  <w:noProof/>
                  <w:sz w:val="18"/>
                  <w:szCs w:val="18"/>
                </w:rPr>
              </w:pPr>
              <w:ins w:id="364" w:author="Prado Juliette-B44664" w:date="2015-03-02T11:30:00Z">
                <w:r w:rsidRPr="00262BC4">
                  <w:rPr>
                    <w:rFonts w:ascii="Times New Roman" w:hAnsi="Times New Roman" w:cs="Times New Roman"/>
                    <w:iCs/>
                    <w:noProof/>
                    <w:sz w:val="18"/>
                    <w:szCs w:val="18"/>
                  </w:rPr>
                  <w:t>[2]</w:t>
                </w:r>
                <w:r>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Apache Cassandra</w:t>
              </w:r>
              <w:r w:rsidR="00FE2CE5" w:rsidRPr="00154986">
                <w:rPr>
                  <w:rFonts w:ascii="Times New Roman" w:hAnsi="Times New Roman" w:cs="Times New Roman"/>
                  <w:noProof/>
                  <w:sz w:val="18"/>
                  <w:szCs w:val="18"/>
                </w:rPr>
                <w:t>. (2014). Retrieved from http://cassandra.apache.org/</w:t>
              </w:r>
            </w:p>
            <w:p w14:paraId="218AFC84" w14:textId="77777777" w:rsidR="00FE2CE5" w:rsidRPr="00154986" w:rsidRDefault="00FE2CE5" w:rsidP="00FE2CE5">
              <w:pPr>
                <w:rPr>
                  <w:rFonts w:ascii="Times New Roman" w:hAnsi="Times New Roman" w:cs="Times New Roman"/>
                  <w:sz w:val="18"/>
                  <w:szCs w:val="18"/>
                </w:rPr>
              </w:pPr>
            </w:p>
            <w:p w14:paraId="0730C64A" w14:textId="0D981891" w:rsidR="00FE2CE5" w:rsidRPr="00154986" w:rsidRDefault="00E169A6" w:rsidP="00262BC4">
              <w:pPr>
                <w:pStyle w:val="Bibliography"/>
                <w:ind w:left="288" w:hanging="288"/>
                <w:rPr>
                  <w:rFonts w:ascii="Times New Roman" w:hAnsi="Times New Roman" w:cs="Times New Roman"/>
                  <w:noProof/>
                  <w:sz w:val="18"/>
                  <w:szCs w:val="18"/>
                </w:rPr>
              </w:pPr>
              <w:ins w:id="365" w:author="Prado Juliette-B44664" w:date="2015-03-02T11:31:00Z">
                <w:r>
                  <w:rPr>
                    <w:rFonts w:ascii="Times New Roman" w:hAnsi="Times New Roman" w:cs="Times New Roman"/>
                    <w:noProof/>
                    <w:sz w:val="18"/>
                    <w:szCs w:val="18"/>
                  </w:rPr>
                  <w:t xml:space="preserve">[3] </w:t>
                </w:r>
              </w:ins>
              <w:r w:rsidR="00FE2CE5" w:rsidRPr="00154986">
                <w:rPr>
                  <w:rFonts w:ascii="Times New Roman" w:hAnsi="Times New Roman" w:cs="Times New Roman"/>
                  <w:noProof/>
                  <w:sz w:val="18"/>
                  <w:szCs w:val="18"/>
                </w:rPr>
                <w:t xml:space="preserve">Brewer, E. (2000). </w:t>
              </w:r>
              <w:r w:rsidR="00FE2CE5" w:rsidRPr="00154986">
                <w:rPr>
                  <w:rFonts w:ascii="Times New Roman" w:hAnsi="Times New Roman" w:cs="Times New Roman"/>
                  <w:i/>
                  <w:iCs/>
                  <w:noProof/>
                  <w:sz w:val="18"/>
                  <w:szCs w:val="18"/>
                </w:rPr>
                <w:t>Keynote Address at Nineteenth ACM Symposium on Principles of Distributed Computing (PODC 2000)</w:t>
              </w:r>
              <w:r w:rsidR="00FE2CE5" w:rsidRPr="00154986">
                <w:rPr>
                  <w:rFonts w:ascii="Times New Roman" w:hAnsi="Times New Roman" w:cs="Times New Roman"/>
                  <w:noProof/>
                  <w:sz w:val="18"/>
                  <w:szCs w:val="18"/>
                </w:rPr>
                <w:t>. Retrieved from http://www.cs.berkeley.edu/~brewer/cs262b-2004/PODC-keynote.pdf</w:t>
              </w:r>
            </w:p>
            <w:p w14:paraId="2A850F83" w14:textId="77777777" w:rsidR="00FE2CE5" w:rsidRPr="00154986" w:rsidRDefault="00FE2CE5" w:rsidP="00FE2CE5">
              <w:pPr>
                <w:rPr>
                  <w:rFonts w:ascii="Times New Roman" w:hAnsi="Times New Roman" w:cs="Times New Roman"/>
                  <w:sz w:val="18"/>
                  <w:szCs w:val="18"/>
                </w:rPr>
              </w:pPr>
            </w:p>
            <w:p w14:paraId="7533A939" w14:textId="1EF32315" w:rsidR="00FE2CE5" w:rsidRPr="00154986" w:rsidRDefault="00E169A6" w:rsidP="00262BC4">
              <w:pPr>
                <w:pStyle w:val="Bibliography"/>
                <w:ind w:left="288" w:hanging="288"/>
                <w:rPr>
                  <w:rFonts w:ascii="Times New Roman" w:hAnsi="Times New Roman" w:cs="Times New Roman"/>
                  <w:noProof/>
                  <w:sz w:val="18"/>
                  <w:szCs w:val="18"/>
                </w:rPr>
              </w:pPr>
              <w:ins w:id="366" w:author="Prado Juliette-B44664" w:date="2015-03-02T11:31:00Z">
                <w:r>
                  <w:rPr>
                    <w:rFonts w:ascii="Times New Roman" w:hAnsi="Times New Roman" w:cs="Times New Roman"/>
                    <w:noProof/>
                    <w:sz w:val="18"/>
                    <w:szCs w:val="18"/>
                  </w:rPr>
                  <w:t xml:space="preserve">[4] </w:t>
                </w:r>
              </w:ins>
              <w:r w:rsidR="00FE2CE5" w:rsidRPr="00154986">
                <w:rPr>
                  <w:rFonts w:ascii="Times New Roman" w:hAnsi="Times New Roman" w:cs="Times New Roman"/>
                  <w:noProof/>
                  <w:sz w:val="18"/>
                  <w:szCs w:val="18"/>
                </w:rPr>
                <w:t xml:space="preserve">Cannata, P. (1991). The Irresistible Move Towards Interoperable Database Systems. </w:t>
              </w:r>
              <w:r w:rsidR="00FE2CE5" w:rsidRPr="00154986">
                <w:rPr>
                  <w:rFonts w:ascii="Times New Roman" w:hAnsi="Times New Roman" w:cs="Times New Roman"/>
                  <w:i/>
                  <w:iCs/>
                  <w:noProof/>
                  <w:sz w:val="18"/>
                  <w:szCs w:val="18"/>
                </w:rPr>
                <w:t>Keynote Address at the First International Workshop on Interoperability in Multidatabase Systems.</w:t>
              </w:r>
              <w:r w:rsidR="00FE2CE5" w:rsidRPr="00154986">
                <w:rPr>
                  <w:rFonts w:ascii="Times New Roman" w:hAnsi="Times New Roman" w:cs="Times New Roman"/>
                  <w:noProof/>
                  <w:sz w:val="18"/>
                  <w:szCs w:val="18"/>
                </w:rPr>
                <w:t xml:space="preserve"> Kyoto, Japan.</w:t>
              </w:r>
            </w:p>
            <w:p w14:paraId="12F4A80C" w14:textId="77777777" w:rsidR="00FE2CE5" w:rsidRPr="00154986" w:rsidRDefault="00FE2CE5" w:rsidP="00FE2CE5">
              <w:pPr>
                <w:rPr>
                  <w:rFonts w:ascii="Times New Roman" w:hAnsi="Times New Roman" w:cs="Times New Roman"/>
                  <w:sz w:val="18"/>
                  <w:szCs w:val="18"/>
                </w:rPr>
              </w:pPr>
            </w:p>
            <w:p w14:paraId="59EFD8B8" w14:textId="70959D24" w:rsidR="00FE2CE5" w:rsidRPr="00154986" w:rsidRDefault="00E169A6" w:rsidP="00FE2CE5">
              <w:pPr>
                <w:pStyle w:val="Bibliography"/>
                <w:rPr>
                  <w:rFonts w:ascii="Times New Roman" w:hAnsi="Times New Roman" w:cs="Times New Roman"/>
                  <w:noProof/>
                  <w:sz w:val="18"/>
                  <w:szCs w:val="18"/>
                </w:rPr>
              </w:pPr>
              <w:ins w:id="367" w:author="Prado Juliette-B44664" w:date="2015-03-02T11:31:00Z">
                <w:r w:rsidRPr="00E169A6">
                  <w:rPr>
                    <w:rFonts w:ascii="Times New Roman" w:hAnsi="Times New Roman" w:cs="Times New Roman"/>
                    <w:iCs/>
                    <w:noProof/>
                    <w:sz w:val="18"/>
                    <w:szCs w:val="18"/>
                    <w:rPrChange w:id="368" w:author="Prado Juliette-B44664" w:date="2015-03-02T11:31:00Z">
                      <w:rPr>
                        <w:rFonts w:ascii="Times New Roman" w:hAnsi="Times New Roman" w:cs="Times New Roman"/>
                        <w:i/>
                        <w:iCs/>
                        <w:noProof/>
                        <w:sz w:val="18"/>
                        <w:szCs w:val="18"/>
                      </w:rPr>
                    </w:rPrChange>
                  </w:rPr>
                  <w:t>[5]</w:t>
                </w:r>
                <w:r>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Carnot Home Page</w:t>
              </w:r>
              <w:r w:rsidR="00FE2CE5" w:rsidRPr="00154986">
                <w:rPr>
                  <w:rFonts w:ascii="Times New Roman" w:hAnsi="Times New Roman" w:cs="Times New Roman"/>
                  <w:noProof/>
                  <w:sz w:val="18"/>
                  <w:szCs w:val="18"/>
                </w:rPr>
                <w:t>. (n.d.). Retrieved from http://web.inet-tr.org.tr/History/einet/MCC/Carnot/carnot.paper.html</w:t>
              </w:r>
            </w:p>
            <w:p w14:paraId="60F6369B" w14:textId="77777777" w:rsidR="00FE2CE5" w:rsidRPr="00154986" w:rsidRDefault="00FE2CE5" w:rsidP="00FE2CE5">
              <w:pPr>
                <w:rPr>
                  <w:rFonts w:ascii="Times New Roman" w:hAnsi="Times New Roman" w:cs="Times New Roman"/>
                  <w:sz w:val="18"/>
                  <w:szCs w:val="18"/>
                </w:rPr>
              </w:pPr>
            </w:p>
            <w:p w14:paraId="6159E761" w14:textId="36BA56FB" w:rsidR="00FE2CE5" w:rsidRPr="00154986" w:rsidRDefault="00E169A6" w:rsidP="00FE2CE5">
              <w:pPr>
                <w:pStyle w:val="Bibliography"/>
                <w:rPr>
                  <w:rFonts w:ascii="Times New Roman" w:hAnsi="Times New Roman" w:cs="Times New Roman"/>
                  <w:noProof/>
                  <w:sz w:val="18"/>
                  <w:szCs w:val="18"/>
                </w:rPr>
              </w:pPr>
              <w:ins w:id="369" w:author="Prado Juliette-B44664" w:date="2015-03-02T11:31:00Z">
                <w:r>
                  <w:rPr>
                    <w:rFonts w:ascii="Times New Roman" w:hAnsi="Times New Roman" w:cs="Times New Roman"/>
                    <w:noProof/>
                    <w:sz w:val="18"/>
                    <w:szCs w:val="18"/>
                  </w:rPr>
                  <w:t xml:space="preserve">[6] </w:t>
                </w:r>
              </w:ins>
              <w:r w:rsidR="00FE2CE5" w:rsidRPr="00154986">
                <w:rPr>
                  <w:rFonts w:ascii="Times New Roman" w:hAnsi="Times New Roman" w:cs="Times New Roman"/>
                  <w:noProof/>
                  <w:sz w:val="18"/>
                  <w:szCs w:val="18"/>
                </w:rPr>
                <w:t>Cassandra. (2014). Retrieved from http://en.wikipedia.org/wiki/Apache_Cassandra</w:t>
              </w:r>
            </w:p>
            <w:p w14:paraId="1296EF72" w14:textId="77777777" w:rsidR="00FE2CE5" w:rsidRPr="00154986" w:rsidRDefault="00FE2CE5" w:rsidP="00FE2CE5">
              <w:pPr>
                <w:rPr>
                  <w:rFonts w:ascii="Times New Roman" w:hAnsi="Times New Roman" w:cs="Times New Roman"/>
                  <w:sz w:val="18"/>
                  <w:szCs w:val="18"/>
                </w:rPr>
              </w:pPr>
            </w:p>
            <w:p w14:paraId="510E5A97" w14:textId="25A79A0D" w:rsidR="00FE2CE5" w:rsidRPr="00154986" w:rsidRDefault="00E169A6" w:rsidP="00FE2CE5">
              <w:pPr>
                <w:pStyle w:val="Bibliography"/>
                <w:rPr>
                  <w:rFonts w:ascii="Times New Roman" w:hAnsi="Times New Roman" w:cs="Times New Roman"/>
                  <w:noProof/>
                  <w:sz w:val="18"/>
                  <w:szCs w:val="18"/>
                </w:rPr>
              </w:pPr>
              <w:ins w:id="370" w:author="Prado Juliette-B44664" w:date="2015-03-02T11:31:00Z">
                <w:r w:rsidRPr="00262BC4">
                  <w:rPr>
                    <w:rFonts w:ascii="Times New Roman" w:hAnsi="Times New Roman" w:cs="Times New Roman"/>
                    <w:iCs/>
                    <w:noProof/>
                    <w:sz w:val="18"/>
                    <w:szCs w:val="18"/>
                  </w:rPr>
                  <w:t>[7]</w:t>
                </w:r>
                <w:r>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Cassandra Atomic</w:t>
              </w:r>
              <w:r w:rsidR="00FE2CE5" w:rsidRPr="00154986">
                <w:rPr>
                  <w:rFonts w:ascii="Times New Roman" w:hAnsi="Times New Roman" w:cs="Times New Roman"/>
                  <w:noProof/>
                  <w:sz w:val="18"/>
                  <w:szCs w:val="18"/>
                </w:rPr>
                <w:t>. (n.d.). Retrieved from http://www.datastax.com/dev/blog/atomic-batches-in-cassandra-1-2</w:t>
              </w:r>
            </w:p>
            <w:p w14:paraId="4FD5AAA8" w14:textId="77777777" w:rsidR="00FE2CE5" w:rsidRPr="00154986" w:rsidRDefault="00FE2CE5" w:rsidP="00FE2CE5">
              <w:pPr>
                <w:rPr>
                  <w:rFonts w:ascii="Times New Roman" w:hAnsi="Times New Roman" w:cs="Times New Roman"/>
                  <w:sz w:val="18"/>
                  <w:szCs w:val="18"/>
                </w:rPr>
              </w:pPr>
            </w:p>
            <w:p w14:paraId="2EB63157" w14:textId="29CDA769" w:rsidR="00FE2CE5" w:rsidRPr="00154986" w:rsidRDefault="00E169A6" w:rsidP="00FE2CE5">
              <w:pPr>
                <w:pStyle w:val="Bibliography"/>
                <w:rPr>
                  <w:rFonts w:ascii="Times New Roman" w:hAnsi="Times New Roman" w:cs="Times New Roman"/>
                  <w:noProof/>
                  <w:sz w:val="18"/>
                  <w:szCs w:val="18"/>
                </w:rPr>
              </w:pPr>
              <w:ins w:id="371" w:author="Prado Juliette-B44664" w:date="2015-03-02T11:31:00Z">
                <w:r w:rsidRPr="00262BC4">
                  <w:rPr>
                    <w:rFonts w:ascii="Times New Roman" w:hAnsi="Times New Roman" w:cs="Times New Roman"/>
                    <w:iCs/>
                    <w:noProof/>
                    <w:sz w:val="18"/>
                    <w:szCs w:val="18"/>
                  </w:rPr>
                  <w:t xml:space="preserve">[8] </w:t>
                </w:r>
              </w:ins>
              <w:r w:rsidR="00FE2CE5" w:rsidRPr="00154986">
                <w:rPr>
                  <w:rFonts w:ascii="Times New Roman" w:hAnsi="Times New Roman" w:cs="Times New Roman"/>
                  <w:i/>
                  <w:iCs/>
                  <w:noProof/>
                  <w:sz w:val="18"/>
                  <w:szCs w:val="18"/>
                </w:rPr>
                <w:t>Cassandra Batch</w:t>
              </w:r>
              <w:r w:rsidR="00FE2CE5" w:rsidRPr="00154986">
                <w:rPr>
                  <w:rFonts w:ascii="Times New Roman" w:hAnsi="Times New Roman" w:cs="Times New Roman"/>
                  <w:noProof/>
                  <w:sz w:val="18"/>
                  <w:szCs w:val="18"/>
                </w:rPr>
                <w:t>. (n.d.). Retrieved from http://www.datastax.com/documentation/cql/3.0/cql/cql_reference/batch_r.html</w:t>
              </w:r>
            </w:p>
            <w:p w14:paraId="5F1B1A9D" w14:textId="77777777" w:rsidR="00FE2CE5" w:rsidRPr="00154986" w:rsidRDefault="00FE2CE5" w:rsidP="00FE2CE5">
              <w:pPr>
                <w:rPr>
                  <w:rFonts w:ascii="Times New Roman" w:hAnsi="Times New Roman" w:cs="Times New Roman"/>
                  <w:sz w:val="18"/>
                  <w:szCs w:val="18"/>
                </w:rPr>
              </w:pPr>
            </w:p>
            <w:p w14:paraId="1E8FB252" w14:textId="519C33F2" w:rsidR="00FE2CE5" w:rsidRPr="00154986" w:rsidRDefault="00E169A6" w:rsidP="00FE2CE5">
              <w:pPr>
                <w:pStyle w:val="Bibliography"/>
                <w:rPr>
                  <w:rFonts w:ascii="Times New Roman" w:hAnsi="Times New Roman" w:cs="Times New Roman"/>
                  <w:noProof/>
                  <w:sz w:val="18"/>
                  <w:szCs w:val="18"/>
                </w:rPr>
              </w:pPr>
              <w:ins w:id="372" w:author="Prado Juliette-B44664" w:date="2015-03-02T11:31:00Z">
                <w:r w:rsidRPr="00262BC4">
                  <w:rPr>
                    <w:rFonts w:ascii="Times New Roman" w:hAnsi="Times New Roman" w:cs="Times New Roman"/>
                    <w:iCs/>
                    <w:noProof/>
                    <w:sz w:val="18"/>
                    <w:szCs w:val="18"/>
                  </w:rPr>
                  <w:t xml:space="preserve">[9] </w:t>
                </w:r>
              </w:ins>
              <w:r w:rsidR="00FE2CE5" w:rsidRPr="00154986">
                <w:rPr>
                  <w:rFonts w:ascii="Times New Roman" w:hAnsi="Times New Roman" w:cs="Times New Roman"/>
                  <w:i/>
                  <w:iCs/>
                  <w:noProof/>
                  <w:sz w:val="18"/>
                  <w:szCs w:val="18"/>
                </w:rPr>
                <w:t>Cassandra Isolation</w:t>
              </w:r>
              <w:r w:rsidR="00FE2CE5" w:rsidRPr="00154986">
                <w:rPr>
                  <w:rFonts w:ascii="Times New Roman" w:hAnsi="Times New Roman" w:cs="Times New Roman"/>
                  <w:noProof/>
                  <w:sz w:val="18"/>
                  <w:szCs w:val="18"/>
                </w:rPr>
                <w:t xml:space="preserve">. (n.d.). Retrieved from http://www.datastax.com/documentation/cql/3.0/cql/cql_reference/batch_r.html </w:t>
              </w:r>
            </w:p>
            <w:p w14:paraId="4BB31E33" w14:textId="77777777" w:rsidR="00FE2CE5" w:rsidRPr="00154986" w:rsidRDefault="00FE2CE5" w:rsidP="00FE2CE5">
              <w:pPr>
                <w:rPr>
                  <w:rFonts w:ascii="Times New Roman" w:hAnsi="Times New Roman" w:cs="Times New Roman"/>
                  <w:sz w:val="18"/>
                  <w:szCs w:val="18"/>
                </w:rPr>
              </w:pPr>
            </w:p>
            <w:p w14:paraId="09B8B3DB" w14:textId="7081ABB8" w:rsidR="00FE2CE5" w:rsidRPr="00154986" w:rsidRDefault="00E169A6" w:rsidP="00262BC4">
              <w:pPr>
                <w:pStyle w:val="Bibliography"/>
                <w:ind w:left="432" w:hanging="432"/>
                <w:rPr>
                  <w:rFonts w:ascii="Times New Roman" w:hAnsi="Times New Roman" w:cs="Times New Roman"/>
                  <w:noProof/>
                  <w:sz w:val="18"/>
                  <w:szCs w:val="18"/>
                </w:rPr>
              </w:pPr>
              <w:ins w:id="373" w:author="Prado Juliette-B44664" w:date="2015-03-02T11:31:00Z">
                <w:r>
                  <w:rPr>
                    <w:rFonts w:ascii="Times New Roman" w:hAnsi="Times New Roman" w:cs="Times New Roman"/>
                    <w:noProof/>
                    <w:sz w:val="18"/>
                    <w:szCs w:val="18"/>
                  </w:rPr>
                  <w:t xml:space="preserve">[10] </w:t>
                </w:r>
              </w:ins>
              <w:r w:rsidR="00FE2CE5" w:rsidRPr="00154986">
                <w:rPr>
                  <w:rFonts w:ascii="Times New Roman" w:hAnsi="Times New Roman" w:cs="Times New Roman"/>
                  <w:noProof/>
                  <w:sz w:val="18"/>
                  <w:szCs w:val="18"/>
                </w:rPr>
                <w:t xml:space="preserve">Chao Xie, C. S. (2014). </w:t>
              </w:r>
              <w:r w:rsidR="00FE2CE5" w:rsidRPr="00154986">
                <w:rPr>
                  <w:rFonts w:ascii="Times New Roman" w:hAnsi="Times New Roman" w:cs="Times New Roman"/>
                  <w:i/>
                  <w:iCs/>
                  <w:noProof/>
                  <w:sz w:val="18"/>
                  <w:szCs w:val="18"/>
                </w:rPr>
                <w:t>Salt: Combining ACID and BASE in a Distributed Database</w:t>
              </w:r>
              <w:r w:rsidR="00FE2CE5" w:rsidRPr="00154986">
                <w:rPr>
                  <w:rFonts w:ascii="Times New Roman" w:hAnsi="Times New Roman" w:cs="Times New Roman"/>
                  <w:noProof/>
                  <w:sz w:val="18"/>
                  <w:szCs w:val="18"/>
                </w:rPr>
                <w:t>. Retrieved from https://www.usenix.org/conference/osdi14/technical-sessions/presentation/xie</w:t>
              </w:r>
            </w:p>
            <w:p w14:paraId="5C337365" w14:textId="77777777" w:rsidR="00FE2CE5" w:rsidRPr="00154986" w:rsidRDefault="00FE2CE5" w:rsidP="00FE2CE5">
              <w:pPr>
                <w:rPr>
                  <w:rFonts w:ascii="Times New Roman" w:hAnsi="Times New Roman" w:cs="Times New Roman"/>
                  <w:sz w:val="18"/>
                  <w:szCs w:val="18"/>
                </w:rPr>
              </w:pPr>
            </w:p>
            <w:p w14:paraId="0DD897A7" w14:textId="39A5A5C2" w:rsidR="00FE2CE5" w:rsidRPr="00154986" w:rsidRDefault="00E169A6" w:rsidP="00FE2CE5">
              <w:pPr>
                <w:pStyle w:val="Bibliography"/>
                <w:rPr>
                  <w:rFonts w:ascii="Times New Roman" w:hAnsi="Times New Roman" w:cs="Times New Roman"/>
                  <w:noProof/>
                  <w:sz w:val="18"/>
                  <w:szCs w:val="18"/>
                </w:rPr>
              </w:pPr>
              <w:ins w:id="374" w:author="Prado Juliette-B44664" w:date="2015-03-02T11:31:00Z">
                <w:r w:rsidRPr="00262BC4">
                  <w:rPr>
                    <w:rFonts w:ascii="Times New Roman" w:hAnsi="Times New Roman" w:cs="Times New Roman"/>
                    <w:iCs/>
                    <w:noProof/>
                    <w:sz w:val="18"/>
                    <w:szCs w:val="18"/>
                  </w:rPr>
                  <w:t>[11]</w:t>
                </w:r>
                <w:r>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CloudCredo</w:t>
              </w:r>
              <w:r w:rsidR="00FE2CE5" w:rsidRPr="00154986">
                <w:rPr>
                  <w:rFonts w:ascii="Times New Roman" w:hAnsi="Times New Roman" w:cs="Times New Roman"/>
                  <w:noProof/>
                  <w:sz w:val="18"/>
                  <w:szCs w:val="18"/>
                </w:rPr>
                <w:t>. (n.d.). Retrieved from http://www.cloudcredo.com/cloudcredo-dbaas-demo/</w:t>
              </w:r>
            </w:p>
            <w:p w14:paraId="36526AF5" w14:textId="77777777" w:rsidR="00FE2CE5" w:rsidRPr="00154986" w:rsidRDefault="00FE2CE5" w:rsidP="00FE2CE5">
              <w:pPr>
                <w:rPr>
                  <w:rFonts w:ascii="Times New Roman" w:hAnsi="Times New Roman" w:cs="Times New Roman"/>
                  <w:sz w:val="18"/>
                  <w:szCs w:val="18"/>
                </w:rPr>
              </w:pPr>
            </w:p>
            <w:p w14:paraId="493E92E5" w14:textId="22D4DD51" w:rsidR="00FE2CE5" w:rsidRPr="00154986" w:rsidRDefault="00E169A6" w:rsidP="00262BC4">
              <w:pPr>
                <w:pStyle w:val="Bibliography"/>
                <w:ind w:left="576" w:hanging="576"/>
                <w:rPr>
                  <w:rFonts w:ascii="Times New Roman" w:hAnsi="Times New Roman" w:cs="Times New Roman"/>
                  <w:noProof/>
                  <w:sz w:val="18"/>
                  <w:szCs w:val="18"/>
                </w:rPr>
              </w:pPr>
              <w:ins w:id="375" w:author="Prado Juliette-B44664" w:date="2015-03-02T11:31:00Z">
                <w:r>
                  <w:rPr>
                    <w:rFonts w:ascii="Times New Roman" w:hAnsi="Times New Roman" w:cs="Times New Roman"/>
                    <w:noProof/>
                    <w:sz w:val="18"/>
                    <w:szCs w:val="18"/>
                  </w:rPr>
                  <w:t xml:space="preserve">[12] </w:t>
                </w:r>
              </w:ins>
              <w:r w:rsidR="00FE2CE5" w:rsidRPr="00154986">
                <w:rPr>
                  <w:rFonts w:ascii="Times New Roman" w:hAnsi="Times New Roman" w:cs="Times New Roman"/>
                  <w:noProof/>
                  <w:sz w:val="18"/>
                  <w:szCs w:val="18"/>
                </w:rPr>
                <w:t>Concurrency. (2011). Retrieved from http://docs.oracle.com/cd/E28271_01/server.1111/e25789/consist.htm</w:t>
              </w:r>
            </w:p>
            <w:p w14:paraId="315E18EB" w14:textId="77777777" w:rsidR="00E169A6" w:rsidRDefault="00E169A6" w:rsidP="00262BC4">
              <w:pPr>
                <w:pStyle w:val="Bibliography"/>
                <w:ind w:left="576" w:hanging="576"/>
                <w:rPr>
                  <w:ins w:id="376" w:author="Prado Juliette-B44664" w:date="2015-03-02T11:37:00Z"/>
                  <w:rFonts w:ascii="Times New Roman" w:hAnsi="Times New Roman" w:cs="Times New Roman"/>
                  <w:noProof/>
                  <w:sz w:val="18"/>
                  <w:szCs w:val="18"/>
                </w:rPr>
              </w:pPr>
            </w:p>
            <w:p w14:paraId="009641FF" w14:textId="01EEAED7" w:rsidR="00FE2CE5" w:rsidRPr="00154986" w:rsidRDefault="00E169A6" w:rsidP="00262BC4">
              <w:pPr>
                <w:pStyle w:val="Bibliography"/>
                <w:ind w:left="576" w:hanging="576"/>
                <w:rPr>
                  <w:rFonts w:ascii="Times New Roman" w:hAnsi="Times New Roman" w:cs="Times New Roman"/>
                  <w:noProof/>
                  <w:sz w:val="18"/>
                  <w:szCs w:val="18"/>
                </w:rPr>
              </w:pPr>
              <w:ins w:id="377" w:author="Prado Juliette-B44664" w:date="2015-03-02T11:37:00Z">
                <w:r>
                  <w:rPr>
                    <w:rFonts w:ascii="Times New Roman" w:hAnsi="Times New Roman" w:cs="Times New Roman"/>
                    <w:noProof/>
                    <w:sz w:val="18"/>
                    <w:szCs w:val="18"/>
                  </w:rPr>
                  <w:t xml:space="preserve">[13] </w:t>
                </w:r>
              </w:ins>
              <w:r w:rsidR="00FE2CE5" w:rsidRPr="00154986">
                <w:rPr>
                  <w:rFonts w:ascii="Times New Roman" w:hAnsi="Times New Roman" w:cs="Times New Roman"/>
                  <w:noProof/>
                  <w:sz w:val="18"/>
                  <w:szCs w:val="18"/>
                </w:rPr>
                <w:t>Exadata, O. (2014). Retrieved from https://www.oracle.com/engineered-systems/exadata/index.html</w:t>
              </w:r>
            </w:p>
            <w:p w14:paraId="69B1718E" w14:textId="77777777" w:rsidR="00FE2CE5" w:rsidRPr="00154986" w:rsidRDefault="00FE2CE5" w:rsidP="00FE2CE5">
              <w:pPr>
                <w:rPr>
                  <w:rFonts w:ascii="Times New Roman" w:hAnsi="Times New Roman" w:cs="Times New Roman"/>
                  <w:sz w:val="18"/>
                  <w:szCs w:val="18"/>
                </w:rPr>
              </w:pPr>
            </w:p>
            <w:p w14:paraId="1F6E8F35" w14:textId="3155CCC3" w:rsidR="00FE2CE5" w:rsidRPr="00154986" w:rsidRDefault="00E169A6" w:rsidP="00FE2CE5">
              <w:pPr>
                <w:pStyle w:val="Bibliography"/>
                <w:rPr>
                  <w:rFonts w:ascii="Times New Roman" w:hAnsi="Times New Roman" w:cs="Times New Roman"/>
                  <w:noProof/>
                  <w:sz w:val="18"/>
                  <w:szCs w:val="18"/>
                </w:rPr>
              </w:pPr>
              <w:ins w:id="378" w:author="Prado Juliette-B44664" w:date="2015-03-02T11:31:00Z">
                <w:r>
                  <w:rPr>
                    <w:rFonts w:ascii="Times New Roman" w:hAnsi="Times New Roman" w:cs="Times New Roman"/>
                    <w:noProof/>
                    <w:sz w:val="18"/>
                    <w:szCs w:val="18"/>
                  </w:rPr>
                  <w:t xml:space="preserve">[14] </w:t>
                </w:r>
              </w:ins>
              <w:r w:rsidR="00FE2CE5" w:rsidRPr="00154986">
                <w:rPr>
                  <w:rFonts w:ascii="Times New Roman" w:hAnsi="Times New Roman" w:cs="Times New Roman"/>
                  <w:noProof/>
                  <w:sz w:val="18"/>
                  <w:szCs w:val="18"/>
                </w:rPr>
                <w:t xml:space="preserve">Fielding, R. (2000). </w:t>
              </w:r>
              <w:r w:rsidR="00FE2CE5" w:rsidRPr="00154986">
                <w:rPr>
                  <w:rFonts w:ascii="Times New Roman" w:hAnsi="Times New Roman" w:cs="Times New Roman"/>
                  <w:i/>
                  <w:iCs/>
                  <w:noProof/>
                  <w:sz w:val="18"/>
                  <w:szCs w:val="18"/>
                </w:rPr>
                <w:t>REST</w:t>
              </w:r>
              <w:r w:rsidR="00FE2CE5" w:rsidRPr="00154986">
                <w:rPr>
                  <w:rFonts w:ascii="Times New Roman" w:hAnsi="Times New Roman" w:cs="Times New Roman"/>
                  <w:noProof/>
                  <w:sz w:val="18"/>
                  <w:szCs w:val="18"/>
                </w:rPr>
                <w:t>. Retrieved from http://www.ics.uci.edu/~fielding/pubs/dissertation/rest_arch_style.htm</w:t>
              </w:r>
            </w:p>
            <w:p w14:paraId="456BC704" w14:textId="77777777" w:rsidR="00FE2CE5" w:rsidRPr="00154986" w:rsidRDefault="00FE2CE5" w:rsidP="00FE2CE5">
              <w:pPr>
                <w:rPr>
                  <w:rFonts w:ascii="Times New Roman" w:hAnsi="Times New Roman" w:cs="Times New Roman"/>
                  <w:sz w:val="18"/>
                  <w:szCs w:val="18"/>
                </w:rPr>
              </w:pPr>
            </w:p>
            <w:p w14:paraId="6F78A73D" w14:textId="7F45A431" w:rsidR="00FE2CE5" w:rsidRPr="00154986" w:rsidRDefault="00E169A6" w:rsidP="00262BC4">
              <w:pPr>
                <w:pStyle w:val="Bibliography"/>
                <w:ind w:left="432" w:hanging="432"/>
                <w:rPr>
                  <w:rFonts w:ascii="Times New Roman" w:hAnsi="Times New Roman" w:cs="Times New Roman"/>
                  <w:noProof/>
                  <w:sz w:val="18"/>
                  <w:szCs w:val="18"/>
                </w:rPr>
              </w:pPr>
              <w:ins w:id="379" w:author="Prado Juliette-B44664" w:date="2015-03-02T11:31:00Z">
                <w:r>
                  <w:rPr>
                    <w:rFonts w:ascii="Times New Roman" w:hAnsi="Times New Roman" w:cs="Times New Roman"/>
                    <w:iCs/>
                    <w:noProof/>
                    <w:sz w:val="18"/>
                    <w:szCs w:val="18"/>
                  </w:rPr>
                  <w:t>[15</w:t>
                </w:r>
                <w:r w:rsidRPr="00262BC4">
                  <w:rPr>
                    <w:rFonts w:ascii="Times New Roman" w:hAnsi="Times New Roman" w:cs="Times New Roman"/>
                    <w:iCs/>
                    <w:noProof/>
                    <w:sz w:val="18"/>
                    <w:szCs w:val="18"/>
                  </w:rPr>
                  <w:t>]</w:t>
                </w:r>
                <w:r>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Flask</w:t>
              </w:r>
              <w:r w:rsidR="00FE2CE5" w:rsidRPr="00154986">
                <w:rPr>
                  <w:rFonts w:ascii="Times New Roman" w:hAnsi="Times New Roman" w:cs="Times New Roman"/>
                  <w:noProof/>
                  <w:sz w:val="18"/>
                  <w:szCs w:val="18"/>
                </w:rPr>
                <w:t>. (2014). Retrieved from Flask web development, one drop at a time: http://flask.pocoo.org/</w:t>
              </w:r>
            </w:p>
            <w:p w14:paraId="49F63C52" w14:textId="77777777" w:rsidR="00E169A6" w:rsidRDefault="00E169A6" w:rsidP="00262BC4">
              <w:pPr>
                <w:pStyle w:val="Bibliography"/>
                <w:ind w:left="432" w:hanging="432"/>
                <w:rPr>
                  <w:ins w:id="380" w:author="Prado Juliette-B44664" w:date="2015-03-02T11:38:00Z"/>
                  <w:rFonts w:ascii="Times New Roman" w:hAnsi="Times New Roman" w:cs="Times New Roman"/>
                  <w:i/>
                  <w:iCs/>
                  <w:noProof/>
                  <w:sz w:val="18"/>
                  <w:szCs w:val="18"/>
                </w:rPr>
              </w:pPr>
            </w:p>
            <w:p w14:paraId="02B4C357" w14:textId="0674E897" w:rsidR="00FE2CE5" w:rsidRPr="00154986" w:rsidRDefault="00E169A6" w:rsidP="00262BC4">
              <w:pPr>
                <w:pStyle w:val="Bibliography"/>
                <w:ind w:left="432" w:hanging="432"/>
                <w:rPr>
                  <w:rFonts w:ascii="Times New Roman" w:hAnsi="Times New Roman" w:cs="Times New Roman"/>
                  <w:noProof/>
                  <w:sz w:val="18"/>
                  <w:szCs w:val="18"/>
                </w:rPr>
              </w:pPr>
              <w:ins w:id="381" w:author="Prado Juliette-B44664" w:date="2015-03-02T11:38:00Z">
                <w:r w:rsidRPr="00262BC4">
                  <w:rPr>
                    <w:rFonts w:ascii="Times New Roman" w:hAnsi="Times New Roman" w:cs="Times New Roman"/>
                    <w:iCs/>
                    <w:noProof/>
                    <w:sz w:val="18"/>
                    <w:szCs w:val="18"/>
                  </w:rPr>
                  <w:t>[16]</w:t>
                </w:r>
                <w:r>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Flask-RESTful</w:t>
              </w:r>
              <w:r w:rsidR="00FE2CE5" w:rsidRPr="00154986">
                <w:rPr>
                  <w:rFonts w:ascii="Times New Roman" w:hAnsi="Times New Roman" w:cs="Times New Roman"/>
                  <w:noProof/>
                  <w:sz w:val="18"/>
                  <w:szCs w:val="18"/>
                </w:rPr>
                <w:t>. (2014). Retrieved from http://flask-restful.readthedocs.org/en/0.3.0/</w:t>
              </w:r>
            </w:p>
            <w:p w14:paraId="2587E416" w14:textId="77777777" w:rsidR="00FE2CE5" w:rsidRPr="00154986" w:rsidRDefault="00FE2CE5" w:rsidP="00FE2CE5">
              <w:pPr>
                <w:rPr>
                  <w:rFonts w:ascii="Times New Roman" w:hAnsi="Times New Roman" w:cs="Times New Roman"/>
                  <w:sz w:val="18"/>
                  <w:szCs w:val="18"/>
                </w:rPr>
              </w:pPr>
            </w:p>
            <w:p w14:paraId="6BB69953" w14:textId="665EC4EB" w:rsidR="00FE2CE5" w:rsidRPr="00154986" w:rsidRDefault="00051CE2" w:rsidP="00FE2CE5">
              <w:pPr>
                <w:pStyle w:val="Bibliography"/>
                <w:rPr>
                  <w:rFonts w:ascii="Times New Roman" w:hAnsi="Times New Roman" w:cs="Times New Roman"/>
                  <w:noProof/>
                  <w:sz w:val="18"/>
                  <w:szCs w:val="18"/>
                </w:rPr>
              </w:pPr>
              <w:ins w:id="382" w:author="Prado Juliette-B44664" w:date="2015-03-02T11:31:00Z">
                <w:r>
                  <w:rPr>
                    <w:rFonts w:ascii="Times New Roman" w:hAnsi="Times New Roman" w:cs="Times New Roman"/>
                    <w:iCs/>
                    <w:noProof/>
                    <w:sz w:val="18"/>
                    <w:szCs w:val="18"/>
                  </w:rPr>
                  <w:t>[17</w:t>
                </w:r>
                <w:r w:rsidR="00E169A6" w:rsidRPr="00262BC4">
                  <w:rPr>
                    <w:rFonts w:ascii="Times New Roman" w:hAnsi="Times New Roman" w:cs="Times New Roman"/>
                    <w:iCs/>
                    <w:noProof/>
                    <w:sz w:val="18"/>
                    <w:szCs w:val="18"/>
                  </w:rPr>
                  <w:t>]</w:t>
                </w:r>
                <w:r w:rsidR="00E169A6">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Hadoop</w:t>
              </w:r>
              <w:r w:rsidR="00FE2CE5" w:rsidRPr="00154986">
                <w:rPr>
                  <w:rFonts w:ascii="Times New Roman" w:hAnsi="Times New Roman" w:cs="Times New Roman"/>
                  <w:noProof/>
                  <w:sz w:val="18"/>
                  <w:szCs w:val="18"/>
                </w:rPr>
                <w:t>. (n.d.). Retrieved from http://hadoop.apache.org/</w:t>
              </w:r>
            </w:p>
            <w:p w14:paraId="237200E3" w14:textId="77777777" w:rsidR="00FE2CE5" w:rsidRPr="00154986" w:rsidRDefault="00FE2CE5" w:rsidP="00FE2CE5">
              <w:pPr>
                <w:rPr>
                  <w:rFonts w:ascii="Times New Roman" w:hAnsi="Times New Roman" w:cs="Times New Roman"/>
                  <w:sz w:val="18"/>
                  <w:szCs w:val="18"/>
                </w:rPr>
              </w:pPr>
            </w:p>
            <w:p w14:paraId="5724F240" w14:textId="341B3889" w:rsidR="00FE2CE5" w:rsidRPr="00154986" w:rsidRDefault="00051CE2" w:rsidP="00262BC4">
              <w:pPr>
                <w:pStyle w:val="Bibliography"/>
                <w:ind w:left="432" w:hanging="432"/>
                <w:rPr>
                  <w:rFonts w:ascii="Times New Roman" w:hAnsi="Times New Roman" w:cs="Times New Roman"/>
                  <w:noProof/>
                  <w:sz w:val="18"/>
                  <w:szCs w:val="18"/>
                </w:rPr>
              </w:pPr>
              <w:ins w:id="383" w:author="Prado Juliette-B44664" w:date="2015-03-02T11:32:00Z">
                <w:r>
                  <w:rPr>
                    <w:rFonts w:ascii="Times New Roman" w:hAnsi="Times New Roman" w:cs="Times New Roman"/>
                    <w:noProof/>
                    <w:sz w:val="18"/>
                    <w:szCs w:val="18"/>
                  </w:rPr>
                  <w:t>[18</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 xml:space="preserve">Hammer, M., &amp; McLeod, D. (1981). Database Description with SDM: A Semantic Database Model. </w:t>
              </w:r>
              <w:r w:rsidR="00FE2CE5" w:rsidRPr="00154986">
                <w:rPr>
                  <w:rFonts w:ascii="Times New Roman" w:hAnsi="Times New Roman" w:cs="Times New Roman"/>
                  <w:i/>
                  <w:iCs/>
                  <w:noProof/>
                  <w:sz w:val="18"/>
                  <w:szCs w:val="18"/>
                </w:rPr>
                <w:t>ACM Transaction of Database</w:t>
              </w:r>
              <w:r w:rsidR="00FE2CE5" w:rsidRPr="00154986">
                <w:rPr>
                  <w:rFonts w:ascii="Times New Roman" w:hAnsi="Times New Roman" w:cs="Times New Roman"/>
                  <w:noProof/>
                  <w:sz w:val="18"/>
                  <w:szCs w:val="18"/>
                </w:rPr>
                <w:t xml:space="preserve"> </w:t>
              </w:r>
              <w:r w:rsidR="00FE2CE5" w:rsidRPr="00154986">
                <w:rPr>
                  <w:rFonts w:ascii="Times New Roman" w:hAnsi="Times New Roman" w:cs="Times New Roman"/>
                  <w:i/>
                  <w:iCs/>
                  <w:noProof/>
                  <w:sz w:val="18"/>
                  <w:szCs w:val="18"/>
                </w:rPr>
                <w:t>, 6</w:t>
              </w:r>
              <w:r w:rsidR="00FE2CE5" w:rsidRPr="00154986">
                <w:rPr>
                  <w:rFonts w:ascii="Times New Roman" w:hAnsi="Times New Roman" w:cs="Times New Roman"/>
                  <w:noProof/>
                  <w:sz w:val="18"/>
                  <w:szCs w:val="18"/>
                </w:rPr>
                <w:t xml:space="preserve"> (3).</w:t>
              </w:r>
            </w:p>
            <w:p w14:paraId="283018CD" w14:textId="77777777" w:rsidR="00FE2CE5" w:rsidRPr="00154986" w:rsidRDefault="00FE2CE5" w:rsidP="00FE2CE5">
              <w:pPr>
                <w:rPr>
                  <w:rFonts w:ascii="Times New Roman" w:hAnsi="Times New Roman" w:cs="Times New Roman"/>
                  <w:sz w:val="18"/>
                  <w:szCs w:val="18"/>
                </w:rPr>
              </w:pPr>
            </w:p>
            <w:p w14:paraId="3F6E5DC9" w14:textId="34198A94" w:rsidR="00FE2CE5" w:rsidRPr="00154986" w:rsidRDefault="00051CE2" w:rsidP="00262BC4">
              <w:pPr>
                <w:pStyle w:val="Bibliography"/>
                <w:ind w:left="432" w:hanging="432"/>
                <w:rPr>
                  <w:rFonts w:ascii="Times New Roman" w:hAnsi="Times New Roman" w:cs="Times New Roman"/>
                  <w:noProof/>
                  <w:sz w:val="18"/>
                  <w:szCs w:val="18"/>
                </w:rPr>
              </w:pPr>
              <w:ins w:id="384" w:author="Prado Juliette-B44664" w:date="2015-03-02T11:32:00Z">
                <w:r>
                  <w:rPr>
                    <w:rFonts w:ascii="Times New Roman" w:hAnsi="Times New Roman" w:cs="Times New Roman"/>
                    <w:noProof/>
                    <w:sz w:val="18"/>
                    <w:szCs w:val="18"/>
                  </w:rPr>
                  <w:t>[19</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 xml:space="preserve">Loshin, D. (n.d.). </w:t>
              </w:r>
              <w:r w:rsidR="00FE2CE5" w:rsidRPr="00154986">
                <w:rPr>
                  <w:rFonts w:ascii="Times New Roman" w:hAnsi="Times New Roman" w:cs="Times New Roman"/>
                  <w:i/>
                  <w:iCs/>
                  <w:noProof/>
                  <w:sz w:val="18"/>
                  <w:szCs w:val="18"/>
                </w:rPr>
                <w:t>An Introductin to NoSQL Data Management for Big Data</w:t>
              </w:r>
              <w:r w:rsidR="00FE2CE5" w:rsidRPr="00154986">
                <w:rPr>
                  <w:rFonts w:ascii="Times New Roman" w:hAnsi="Times New Roman" w:cs="Times New Roman"/>
                  <w:noProof/>
                  <w:sz w:val="18"/>
                  <w:szCs w:val="18"/>
                </w:rPr>
                <w:t>. Retrieved from http://data-informed.com/introduction-nosql-data-management-big-data/</w:t>
              </w:r>
            </w:p>
            <w:p w14:paraId="2196BE83" w14:textId="77777777" w:rsidR="00FE2CE5" w:rsidRPr="00154986" w:rsidRDefault="00FE2CE5" w:rsidP="00FE2CE5">
              <w:pPr>
                <w:rPr>
                  <w:rFonts w:ascii="Times New Roman" w:hAnsi="Times New Roman" w:cs="Times New Roman"/>
                  <w:sz w:val="18"/>
                  <w:szCs w:val="18"/>
                </w:rPr>
              </w:pPr>
            </w:p>
            <w:p w14:paraId="0810CE60" w14:textId="029DAB4E" w:rsidR="00FE2CE5" w:rsidRPr="00154986" w:rsidRDefault="00051CE2" w:rsidP="00FE2CE5">
              <w:pPr>
                <w:pStyle w:val="Bibliography"/>
                <w:rPr>
                  <w:rFonts w:ascii="Times New Roman" w:hAnsi="Times New Roman" w:cs="Times New Roman"/>
                  <w:noProof/>
                  <w:sz w:val="18"/>
                  <w:szCs w:val="18"/>
                </w:rPr>
              </w:pPr>
              <w:ins w:id="385" w:author="Prado Juliette-B44664" w:date="2015-03-02T11:32:00Z">
                <w:r>
                  <w:rPr>
                    <w:rFonts w:ascii="Times New Roman" w:hAnsi="Times New Roman" w:cs="Times New Roman"/>
                    <w:noProof/>
                    <w:sz w:val="18"/>
                    <w:szCs w:val="18"/>
                  </w:rPr>
                  <w:t>[20</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 xml:space="preserve">McDonald, C., Blevins, L., Tierney, W., </w:t>
              </w:r>
              <w:ins w:id="386" w:author="Prado Juliette-B44664" w:date="2015-03-02T12:55:00Z">
                <w:r w:rsidR="004964C7">
                  <w:rPr>
                    <w:rFonts w:ascii="Times New Roman" w:hAnsi="Times New Roman" w:cs="Times New Roman"/>
                    <w:noProof/>
                    <w:sz w:val="18"/>
                    <w:szCs w:val="18"/>
                  </w:rPr>
                  <w:t>and</w:t>
                </w:r>
              </w:ins>
              <w:r w:rsidR="00FE2CE5" w:rsidRPr="00154986">
                <w:rPr>
                  <w:rFonts w:ascii="Times New Roman" w:hAnsi="Times New Roman" w:cs="Times New Roman"/>
                  <w:noProof/>
                  <w:sz w:val="18"/>
                  <w:szCs w:val="18"/>
                </w:rPr>
                <w:t xml:space="preserve"> Martin, D. (1988). The Regenstrief Medical Records. </w:t>
              </w:r>
              <w:r w:rsidR="00FE2CE5" w:rsidRPr="00154986">
                <w:rPr>
                  <w:rFonts w:ascii="Times New Roman" w:hAnsi="Times New Roman" w:cs="Times New Roman"/>
                  <w:i/>
                  <w:iCs/>
                  <w:noProof/>
                  <w:sz w:val="18"/>
                  <w:szCs w:val="18"/>
                </w:rPr>
                <w:t>MD Computing (5(5))</w:t>
              </w:r>
              <w:r w:rsidR="00FE2CE5" w:rsidRPr="00154986">
                <w:rPr>
                  <w:rFonts w:ascii="Times New Roman" w:hAnsi="Times New Roman" w:cs="Times New Roman"/>
                  <w:noProof/>
                  <w:sz w:val="18"/>
                  <w:szCs w:val="18"/>
                </w:rPr>
                <w:t xml:space="preserve"> , 34-47.</w:t>
              </w:r>
            </w:p>
            <w:p w14:paraId="286C01B8" w14:textId="77777777" w:rsidR="00FE2CE5" w:rsidRPr="00154986" w:rsidRDefault="00FE2CE5" w:rsidP="00FE2CE5">
              <w:pPr>
                <w:rPr>
                  <w:rFonts w:ascii="Times New Roman" w:hAnsi="Times New Roman" w:cs="Times New Roman"/>
                  <w:sz w:val="18"/>
                  <w:szCs w:val="18"/>
                </w:rPr>
              </w:pPr>
            </w:p>
            <w:p w14:paraId="07C9F100" w14:textId="2D25D1C4" w:rsidR="00FE2CE5" w:rsidRPr="00154986" w:rsidRDefault="00051CE2" w:rsidP="00FE2CE5">
              <w:pPr>
                <w:pStyle w:val="Bibliography"/>
                <w:rPr>
                  <w:rFonts w:ascii="Times New Roman" w:hAnsi="Times New Roman" w:cs="Times New Roman"/>
                  <w:noProof/>
                  <w:sz w:val="18"/>
                  <w:szCs w:val="18"/>
                </w:rPr>
              </w:pPr>
              <w:ins w:id="387" w:author="Prado Juliette-B44664" w:date="2015-03-02T11:32:00Z">
                <w:r>
                  <w:rPr>
                    <w:rFonts w:ascii="Times New Roman" w:hAnsi="Times New Roman" w:cs="Times New Roman"/>
                    <w:iCs/>
                    <w:noProof/>
                    <w:sz w:val="18"/>
                    <w:szCs w:val="18"/>
                  </w:rPr>
                  <w:t>[21</w:t>
                </w:r>
                <w:r w:rsidR="00E169A6" w:rsidRPr="00262BC4">
                  <w:rPr>
                    <w:rFonts w:ascii="Times New Roman" w:hAnsi="Times New Roman" w:cs="Times New Roman"/>
                    <w:iCs/>
                    <w:noProof/>
                    <w:sz w:val="18"/>
                    <w:szCs w:val="18"/>
                  </w:rPr>
                  <w:t>]</w:t>
                </w:r>
                <w:r w:rsidR="00E169A6">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Mongo lock granularity</w:t>
              </w:r>
              <w:r w:rsidR="00FE2CE5" w:rsidRPr="00154986">
                <w:rPr>
                  <w:rFonts w:ascii="Times New Roman" w:hAnsi="Times New Roman" w:cs="Times New Roman"/>
                  <w:noProof/>
                  <w:sz w:val="18"/>
                  <w:szCs w:val="18"/>
                </w:rPr>
                <w:t>. (n.d.). Retrieved from http://docs.mongodb.org/manual/faq/concurrency/</w:t>
              </w:r>
            </w:p>
            <w:p w14:paraId="394390F4" w14:textId="77777777" w:rsidR="00FE2CE5" w:rsidRPr="00154986" w:rsidRDefault="00FE2CE5" w:rsidP="00FE2CE5">
              <w:pPr>
                <w:rPr>
                  <w:rFonts w:ascii="Times New Roman" w:hAnsi="Times New Roman" w:cs="Times New Roman"/>
                  <w:sz w:val="18"/>
                  <w:szCs w:val="18"/>
                </w:rPr>
              </w:pPr>
            </w:p>
            <w:p w14:paraId="692F4259" w14:textId="36218CE0" w:rsidR="00FE2CE5" w:rsidRPr="00154986" w:rsidRDefault="00051CE2" w:rsidP="00FE2CE5">
              <w:pPr>
                <w:pStyle w:val="Bibliography"/>
                <w:rPr>
                  <w:rFonts w:ascii="Times New Roman" w:hAnsi="Times New Roman" w:cs="Times New Roman"/>
                  <w:noProof/>
                  <w:sz w:val="18"/>
                  <w:szCs w:val="18"/>
                </w:rPr>
              </w:pPr>
              <w:ins w:id="388" w:author="Prado Juliette-B44664" w:date="2015-03-02T11:32:00Z">
                <w:r>
                  <w:rPr>
                    <w:rFonts w:ascii="Times New Roman" w:hAnsi="Times New Roman" w:cs="Times New Roman"/>
                    <w:iCs/>
                    <w:noProof/>
                    <w:sz w:val="18"/>
                    <w:szCs w:val="18"/>
                  </w:rPr>
                  <w:t>[22</w:t>
                </w:r>
                <w:r w:rsidR="00E169A6" w:rsidRPr="00262BC4">
                  <w:rPr>
                    <w:rFonts w:ascii="Times New Roman" w:hAnsi="Times New Roman" w:cs="Times New Roman"/>
                    <w:iCs/>
                    <w:noProof/>
                    <w:sz w:val="18"/>
                    <w:szCs w:val="18"/>
                  </w:rPr>
                  <w:t>]</w:t>
                </w:r>
                <w:r w:rsidR="00E169A6">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MongoDB</w:t>
              </w:r>
              <w:r w:rsidR="00FE2CE5" w:rsidRPr="00154986">
                <w:rPr>
                  <w:rFonts w:ascii="Times New Roman" w:hAnsi="Times New Roman" w:cs="Times New Roman"/>
                  <w:noProof/>
                  <w:sz w:val="18"/>
                  <w:szCs w:val="18"/>
                </w:rPr>
                <w:t>. (2014). Retrieved from MongoDB: http://www.mongodb.org</w:t>
              </w:r>
            </w:p>
            <w:p w14:paraId="3FFD56EE" w14:textId="77777777" w:rsidR="00FE2CE5" w:rsidRPr="00154986" w:rsidRDefault="00FE2CE5" w:rsidP="00FE2CE5">
              <w:pPr>
                <w:rPr>
                  <w:rFonts w:ascii="Times New Roman" w:hAnsi="Times New Roman" w:cs="Times New Roman"/>
                  <w:sz w:val="18"/>
                  <w:szCs w:val="18"/>
                </w:rPr>
              </w:pPr>
            </w:p>
            <w:p w14:paraId="551136C2" w14:textId="138788B2" w:rsidR="00FE2CE5" w:rsidRPr="00154986" w:rsidRDefault="00051CE2" w:rsidP="00FE2CE5">
              <w:pPr>
                <w:pStyle w:val="Bibliography"/>
                <w:rPr>
                  <w:rFonts w:ascii="Times New Roman" w:hAnsi="Times New Roman" w:cs="Times New Roman"/>
                  <w:noProof/>
                  <w:sz w:val="18"/>
                  <w:szCs w:val="18"/>
                </w:rPr>
              </w:pPr>
              <w:ins w:id="389" w:author="Prado Juliette-B44664" w:date="2015-03-02T11:32:00Z">
                <w:r>
                  <w:rPr>
                    <w:rFonts w:ascii="Times New Roman" w:hAnsi="Times New Roman" w:cs="Times New Roman"/>
                    <w:iCs/>
                    <w:noProof/>
                    <w:sz w:val="18"/>
                    <w:szCs w:val="18"/>
                  </w:rPr>
                  <w:t>[23</w:t>
                </w:r>
                <w:r w:rsidR="00E169A6" w:rsidRPr="00262BC4">
                  <w:rPr>
                    <w:rFonts w:ascii="Times New Roman" w:hAnsi="Times New Roman" w:cs="Times New Roman"/>
                    <w:iCs/>
                    <w:noProof/>
                    <w:sz w:val="18"/>
                    <w:szCs w:val="18"/>
                  </w:rPr>
                  <w:t xml:space="preserve">] </w:t>
                </w:r>
              </w:ins>
              <w:r w:rsidR="00FE2CE5" w:rsidRPr="00154986">
                <w:rPr>
                  <w:rFonts w:ascii="Times New Roman" w:hAnsi="Times New Roman" w:cs="Times New Roman"/>
                  <w:i/>
                  <w:iCs/>
                  <w:noProof/>
                  <w:sz w:val="18"/>
                  <w:szCs w:val="18"/>
                </w:rPr>
                <w:t>MongoDB ACID</w:t>
              </w:r>
              <w:r w:rsidR="00FE2CE5" w:rsidRPr="00154986">
                <w:rPr>
                  <w:rFonts w:ascii="Times New Roman" w:hAnsi="Times New Roman" w:cs="Times New Roman"/>
                  <w:noProof/>
                  <w:sz w:val="18"/>
                  <w:szCs w:val="18"/>
                </w:rPr>
                <w:t>. (n.d.). Retrieved from http://css.dzone.com/articles/how-acid-mongodb</w:t>
              </w:r>
            </w:p>
            <w:p w14:paraId="4E49D285" w14:textId="77777777" w:rsidR="00FE2CE5" w:rsidRPr="00154986" w:rsidRDefault="00FE2CE5" w:rsidP="00FE2CE5">
              <w:pPr>
                <w:rPr>
                  <w:rFonts w:ascii="Times New Roman" w:hAnsi="Times New Roman" w:cs="Times New Roman"/>
                  <w:sz w:val="18"/>
                  <w:szCs w:val="18"/>
                </w:rPr>
              </w:pPr>
            </w:p>
            <w:p w14:paraId="106E95EF" w14:textId="2EC50F7E" w:rsidR="00FE2CE5" w:rsidRPr="00154986" w:rsidRDefault="00051CE2" w:rsidP="00FE2CE5">
              <w:pPr>
                <w:pStyle w:val="Bibliography"/>
                <w:rPr>
                  <w:rFonts w:ascii="Times New Roman" w:hAnsi="Times New Roman" w:cs="Times New Roman"/>
                  <w:noProof/>
                  <w:sz w:val="18"/>
                  <w:szCs w:val="18"/>
                </w:rPr>
              </w:pPr>
              <w:ins w:id="390" w:author="Prado Juliette-B44664" w:date="2015-03-02T11:32:00Z">
                <w:r>
                  <w:rPr>
                    <w:rFonts w:ascii="Times New Roman" w:hAnsi="Times New Roman" w:cs="Times New Roman"/>
                    <w:iCs/>
                    <w:noProof/>
                    <w:sz w:val="18"/>
                    <w:szCs w:val="18"/>
                  </w:rPr>
                  <w:t>[24</w:t>
                </w:r>
                <w:r w:rsidR="00E169A6" w:rsidRPr="00262BC4">
                  <w:rPr>
                    <w:rFonts w:ascii="Times New Roman" w:hAnsi="Times New Roman" w:cs="Times New Roman"/>
                    <w:iCs/>
                    <w:noProof/>
                    <w:sz w:val="18"/>
                    <w:szCs w:val="18"/>
                  </w:rPr>
                  <w:t>]</w:t>
                </w:r>
                <w:r w:rsidR="00E169A6">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MongoDB Aggregation</w:t>
              </w:r>
              <w:r w:rsidR="00FE2CE5" w:rsidRPr="00154986">
                <w:rPr>
                  <w:rFonts w:ascii="Times New Roman" w:hAnsi="Times New Roman" w:cs="Times New Roman"/>
                  <w:noProof/>
                  <w:sz w:val="18"/>
                  <w:szCs w:val="18"/>
                </w:rPr>
                <w:t>. (2014). Retrieved from http://docs.mongodb.org/manual/core/aggregation-introduction/</w:t>
              </w:r>
            </w:p>
            <w:p w14:paraId="10CC7A85" w14:textId="77777777" w:rsidR="00FE2CE5" w:rsidRPr="00154986" w:rsidRDefault="00FE2CE5" w:rsidP="00FE2CE5">
              <w:pPr>
                <w:rPr>
                  <w:rFonts w:ascii="Times New Roman" w:hAnsi="Times New Roman" w:cs="Times New Roman"/>
                  <w:sz w:val="18"/>
                  <w:szCs w:val="18"/>
                </w:rPr>
              </w:pPr>
            </w:p>
            <w:p w14:paraId="7D7AA30C" w14:textId="0D453C3C" w:rsidR="00FE2CE5" w:rsidRPr="00154986" w:rsidRDefault="00051CE2" w:rsidP="00FE2CE5">
              <w:pPr>
                <w:pStyle w:val="Bibliography"/>
                <w:rPr>
                  <w:rFonts w:ascii="Times New Roman" w:hAnsi="Times New Roman" w:cs="Times New Roman"/>
                  <w:noProof/>
                  <w:sz w:val="18"/>
                  <w:szCs w:val="18"/>
                </w:rPr>
              </w:pPr>
              <w:ins w:id="391" w:author="Prado Juliette-B44664" w:date="2015-03-02T11:32:00Z">
                <w:r>
                  <w:rPr>
                    <w:rFonts w:ascii="Times New Roman" w:hAnsi="Times New Roman" w:cs="Times New Roman"/>
                    <w:iCs/>
                    <w:noProof/>
                    <w:sz w:val="18"/>
                    <w:szCs w:val="18"/>
                  </w:rPr>
                  <w:t>[25</w:t>
                </w:r>
                <w:r w:rsidR="00E169A6" w:rsidRPr="00262BC4">
                  <w:rPr>
                    <w:rFonts w:ascii="Times New Roman" w:hAnsi="Times New Roman" w:cs="Times New Roman"/>
                    <w:iCs/>
                    <w:noProof/>
                    <w:sz w:val="18"/>
                    <w:szCs w:val="18"/>
                  </w:rPr>
                  <w:t>]</w:t>
                </w:r>
                <w:r w:rsidR="00E169A6">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MongoDB Transactions</w:t>
              </w:r>
              <w:r w:rsidR="00FE2CE5" w:rsidRPr="00154986">
                <w:rPr>
                  <w:rFonts w:ascii="Times New Roman" w:hAnsi="Times New Roman" w:cs="Times New Roman"/>
                  <w:noProof/>
                  <w:sz w:val="18"/>
                  <w:szCs w:val="18"/>
                </w:rPr>
                <w:t>. (n.d.). Retrieved from http://www.tokutek.com/2013/04/mongodb-transactions-yes/</w:t>
              </w:r>
            </w:p>
            <w:p w14:paraId="357317AF" w14:textId="77777777" w:rsidR="00FE2CE5" w:rsidRPr="00154986" w:rsidRDefault="00FE2CE5" w:rsidP="00FE2CE5">
              <w:pPr>
                <w:rPr>
                  <w:rFonts w:ascii="Times New Roman" w:hAnsi="Times New Roman" w:cs="Times New Roman"/>
                  <w:sz w:val="18"/>
                  <w:szCs w:val="18"/>
                </w:rPr>
              </w:pPr>
            </w:p>
            <w:p w14:paraId="64CE1086" w14:textId="75C1854A" w:rsidR="00FE2CE5" w:rsidRPr="00154986" w:rsidRDefault="00051CE2" w:rsidP="00FE2CE5">
              <w:pPr>
                <w:pStyle w:val="Bibliography"/>
                <w:rPr>
                  <w:rFonts w:ascii="Times New Roman" w:hAnsi="Times New Roman" w:cs="Times New Roman"/>
                  <w:noProof/>
                  <w:sz w:val="18"/>
                  <w:szCs w:val="18"/>
                </w:rPr>
              </w:pPr>
              <w:ins w:id="392" w:author="Prado Juliette-B44664" w:date="2015-03-02T11:32:00Z">
                <w:r>
                  <w:rPr>
                    <w:rFonts w:ascii="Times New Roman" w:hAnsi="Times New Roman" w:cs="Times New Roman"/>
                    <w:iCs/>
                    <w:noProof/>
                    <w:sz w:val="18"/>
                    <w:szCs w:val="18"/>
                  </w:rPr>
                  <w:t>[26</w:t>
                </w:r>
                <w:r w:rsidR="00E169A6" w:rsidRPr="00262BC4">
                  <w:rPr>
                    <w:rFonts w:ascii="Times New Roman" w:hAnsi="Times New Roman" w:cs="Times New Roman"/>
                    <w:iCs/>
                    <w:noProof/>
                    <w:sz w:val="18"/>
                    <w:szCs w:val="18"/>
                  </w:rPr>
                  <w:t>]</w:t>
                </w:r>
                <w:r w:rsidR="00E169A6">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MongoDBRefs</w:t>
              </w:r>
              <w:r w:rsidR="00FE2CE5" w:rsidRPr="00154986">
                <w:rPr>
                  <w:rFonts w:ascii="Times New Roman" w:hAnsi="Times New Roman" w:cs="Times New Roman"/>
                  <w:noProof/>
                  <w:sz w:val="18"/>
                  <w:szCs w:val="18"/>
                </w:rPr>
                <w:t>. (n.d.). Retrieved from http://docs.mongodb.org/manual/reference/database-references/</w:t>
              </w:r>
            </w:p>
            <w:p w14:paraId="388E48FA" w14:textId="77777777" w:rsidR="00FE2CE5" w:rsidRPr="00154986" w:rsidRDefault="00FE2CE5" w:rsidP="00FE2CE5">
              <w:pPr>
                <w:rPr>
                  <w:rFonts w:ascii="Times New Roman" w:hAnsi="Times New Roman" w:cs="Times New Roman"/>
                  <w:sz w:val="18"/>
                  <w:szCs w:val="18"/>
                </w:rPr>
              </w:pPr>
            </w:p>
            <w:p w14:paraId="505CC69C" w14:textId="150C695D" w:rsidR="00FE2CE5" w:rsidRPr="00154986" w:rsidRDefault="00051CE2" w:rsidP="00FE2CE5">
              <w:pPr>
                <w:pStyle w:val="Bibliography"/>
                <w:rPr>
                  <w:rFonts w:ascii="Times New Roman" w:hAnsi="Times New Roman" w:cs="Times New Roman"/>
                  <w:noProof/>
                  <w:sz w:val="18"/>
                  <w:szCs w:val="18"/>
                </w:rPr>
              </w:pPr>
              <w:ins w:id="393" w:author="Prado Juliette-B44664" w:date="2015-03-02T11:32:00Z">
                <w:r>
                  <w:rPr>
                    <w:rFonts w:ascii="Times New Roman" w:hAnsi="Times New Roman" w:cs="Times New Roman"/>
                    <w:iCs/>
                    <w:noProof/>
                    <w:sz w:val="18"/>
                    <w:szCs w:val="18"/>
                  </w:rPr>
                  <w:t>[27</w:t>
                </w:r>
                <w:r w:rsidR="00E169A6" w:rsidRPr="00262BC4">
                  <w:rPr>
                    <w:rFonts w:ascii="Times New Roman" w:hAnsi="Times New Roman" w:cs="Times New Roman"/>
                    <w:iCs/>
                    <w:noProof/>
                    <w:sz w:val="18"/>
                    <w:szCs w:val="18"/>
                  </w:rPr>
                  <w:t>]</w:t>
                </w:r>
                <w:r w:rsidR="00E169A6">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Mongolab</w:t>
              </w:r>
              <w:r w:rsidR="00FE2CE5" w:rsidRPr="00154986">
                <w:rPr>
                  <w:rFonts w:ascii="Times New Roman" w:hAnsi="Times New Roman" w:cs="Times New Roman"/>
                  <w:noProof/>
                  <w:sz w:val="18"/>
                  <w:szCs w:val="18"/>
                </w:rPr>
                <w:t>. (2014). Retrieved from https://mongolab.com/</w:t>
              </w:r>
            </w:p>
            <w:p w14:paraId="439FC84F" w14:textId="77777777" w:rsidR="00FE2CE5" w:rsidRPr="00154986" w:rsidRDefault="00FE2CE5" w:rsidP="00FE2CE5">
              <w:pPr>
                <w:rPr>
                  <w:rFonts w:ascii="Times New Roman" w:hAnsi="Times New Roman" w:cs="Times New Roman"/>
                  <w:sz w:val="18"/>
                  <w:szCs w:val="18"/>
                </w:rPr>
              </w:pPr>
            </w:p>
            <w:p w14:paraId="123C3806" w14:textId="703F183E" w:rsidR="00FE2CE5" w:rsidRPr="00154986" w:rsidRDefault="00051CE2" w:rsidP="00262BC4">
              <w:pPr>
                <w:pStyle w:val="Bibliography"/>
                <w:ind w:left="432" w:hanging="432"/>
                <w:rPr>
                  <w:rFonts w:ascii="Times New Roman" w:hAnsi="Times New Roman" w:cs="Times New Roman"/>
                  <w:noProof/>
                  <w:sz w:val="18"/>
                  <w:szCs w:val="18"/>
                </w:rPr>
              </w:pPr>
              <w:ins w:id="394" w:author="Prado Juliette-B44664" w:date="2015-03-02T11:32:00Z">
                <w:r>
                  <w:rPr>
                    <w:rFonts w:ascii="Times New Roman" w:hAnsi="Times New Roman" w:cs="Times New Roman"/>
                    <w:noProof/>
                    <w:sz w:val="18"/>
                    <w:szCs w:val="18"/>
                  </w:rPr>
                  <w:t>[28</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 xml:space="preserve">Munindar Singh, C. T. (1994). </w:t>
              </w:r>
              <w:r w:rsidR="00FE2CE5" w:rsidRPr="00154986">
                <w:rPr>
                  <w:rFonts w:ascii="Times New Roman" w:hAnsi="Times New Roman" w:cs="Times New Roman"/>
                  <w:i/>
                  <w:iCs/>
                  <w:noProof/>
                  <w:sz w:val="18"/>
                  <w:szCs w:val="18"/>
                </w:rPr>
                <w:t>SIGMOD '94 Proceedings of The 1994 ACM SIGMOD international conference on Management of data.</w:t>
              </w:r>
              <w:r w:rsidR="00FE2CE5" w:rsidRPr="00154986">
                <w:rPr>
                  <w:rFonts w:ascii="Times New Roman" w:hAnsi="Times New Roman" w:cs="Times New Roman"/>
                  <w:noProof/>
                  <w:sz w:val="18"/>
                  <w:szCs w:val="18"/>
                </w:rPr>
                <w:t xml:space="preserve"> </w:t>
              </w:r>
            </w:p>
            <w:p w14:paraId="587A4D13" w14:textId="77777777" w:rsidR="00FE2CE5" w:rsidRPr="00154986" w:rsidRDefault="00FE2CE5" w:rsidP="00FE2CE5">
              <w:pPr>
                <w:rPr>
                  <w:rFonts w:ascii="Times New Roman" w:hAnsi="Times New Roman" w:cs="Times New Roman"/>
                  <w:sz w:val="18"/>
                  <w:szCs w:val="18"/>
                </w:rPr>
              </w:pPr>
            </w:p>
            <w:p w14:paraId="2B3E007E" w14:textId="5AF8FF5C" w:rsidR="00FE2CE5" w:rsidRPr="00154986" w:rsidRDefault="00051CE2" w:rsidP="00FE2CE5">
              <w:pPr>
                <w:pStyle w:val="Bibliography"/>
                <w:rPr>
                  <w:rFonts w:ascii="Times New Roman" w:hAnsi="Times New Roman" w:cs="Times New Roman"/>
                  <w:noProof/>
                  <w:sz w:val="18"/>
                  <w:szCs w:val="18"/>
                </w:rPr>
              </w:pPr>
              <w:ins w:id="395" w:author="Prado Juliette-B44664" w:date="2015-03-02T11:32:00Z">
                <w:r>
                  <w:rPr>
                    <w:rFonts w:ascii="Times New Roman" w:hAnsi="Times New Roman" w:cs="Times New Roman"/>
                    <w:iCs/>
                    <w:noProof/>
                    <w:sz w:val="18"/>
                    <w:szCs w:val="18"/>
                  </w:rPr>
                  <w:t>[29</w:t>
                </w:r>
                <w:r w:rsidR="00E169A6" w:rsidRPr="00262BC4">
                  <w:rPr>
                    <w:rFonts w:ascii="Times New Roman" w:hAnsi="Times New Roman" w:cs="Times New Roman"/>
                    <w:iCs/>
                    <w:noProof/>
                    <w:sz w:val="18"/>
                    <w:szCs w:val="18"/>
                  </w:rPr>
                  <w:t xml:space="preserve">] </w:t>
                </w:r>
              </w:ins>
              <w:r w:rsidR="00FE2CE5" w:rsidRPr="00154986">
                <w:rPr>
                  <w:rFonts w:ascii="Times New Roman" w:hAnsi="Times New Roman" w:cs="Times New Roman"/>
                  <w:i/>
                  <w:iCs/>
                  <w:noProof/>
                  <w:sz w:val="18"/>
                  <w:szCs w:val="18"/>
                </w:rPr>
                <w:t>NoSQL NYC</w:t>
              </w:r>
              <w:r w:rsidR="00FE2CE5" w:rsidRPr="00154986">
                <w:rPr>
                  <w:rFonts w:ascii="Times New Roman" w:hAnsi="Times New Roman" w:cs="Times New Roman"/>
                  <w:noProof/>
                  <w:sz w:val="18"/>
                  <w:szCs w:val="18"/>
                </w:rPr>
                <w:t>. (2014). Retrieved from http://www.meetup.com/nosql-nyc/?gj=ej1c&amp;a=wg2.1_recgrp</w:t>
              </w:r>
            </w:p>
            <w:p w14:paraId="6A0B5C41" w14:textId="77777777" w:rsidR="00FE2CE5" w:rsidRPr="00154986" w:rsidRDefault="00FE2CE5" w:rsidP="00FE2CE5">
              <w:pPr>
                <w:rPr>
                  <w:rFonts w:ascii="Times New Roman" w:hAnsi="Times New Roman" w:cs="Times New Roman"/>
                  <w:sz w:val="18"/>
                  <w:szCs w:val="18"/>
                </w:rPr>
              </w:pPr>
            </w:p>
            <w:p w14:paraId="04A5B21A" w14:textId="6C545784" w:rsidR="00FE2CE5" w:rsidRPr="00154986" w:rsidRDefault="00051CE2" w:rsidP="00262BC4">
              <w:pPr>
                <w:pStyle w:val="Bibliography"/>
                <w:ind w:left="432" w:hanging="432"/>
                <w:rPr>
                  <w:rFonts w:ascii="Times New Roman" w:hAnsi="Times New Roman" w:cs="Times New Roman"/>
                  <w:noProof/>
                  <w:sz w:val="18"/>
                  <w:szCs w:val="18"/>
                </w:rPr>
              </w:pPr>
              <w:ins w:id="396" w:author="Prado Juliette-B44664" w:date="2015-03-02T11:33:00Z">
                <w:r>
                  <w:rPr>
                    <w:rFonts w:ascii="Times New Roman" w:hAnsi="Times New Roman" w:cs="Times New Roman"/>
                    <w:noProof/>
                    <w:sz w:val="18"/>
                    <w:szCs w:val="18"/>
                  </w:rPr>
                  <w:t>[30</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 xml:space="preserve">Oliver, A. (2014). </w:t>
              </w:r>
              <w:r w:rsidR="00FE2CE5" w:rsidRPr="00154986">
                <w:rPr>
                  <w:rFonts w:ascii="Times New Roman" w:hAnsi="Times New Roman" w:cs="Times New Roman"/>
                  <w:i/>
                  <w:iCs/>
                  <w:noProof/>
                  <w:sz w:val="18"/>
                  <w:szCs w:val="18"/>
                </w:rPr>
                <w:t>The time for NoSQL standards is now</w:t>
              </w:r>
              <w:r w:rsidR="00FE2CE5" w:rsidRPr="00154986">
                <w:rPr>
                  <w:rFonts w:ascii="Times New Roman" w:hAnsi="Times New Roman" w:cs="Times New Roman"/>
                  <w:noProof/>
                  <w:sz w:val="18"/>
                  <w:szCs w:val="18"/>
                </w:rPr>
                <w:t>. Retrieved from InfoWorld: http://www.infoworld.com/article/2615807/nosql/the-time-for-nosql-standards-is-now.html</w:t>
              </w:r>
            </w:p>
            <w:p w14:paraId="48318A90" w14:textId="77777777" w:rsidR="00FE2CE5" w:rsidRPr="00154986" w:rsidRDefault="00FE2CE5" w:rsidP="00FE2CE5">
              <w:pPr>
                <w:rPr>
                  <w:rFonts w:ascii="Times New Roman" w:hAnsi="Times New Roman" w:cs="Times New Roman"/>
                  <w:sz w:val="18"/>
                  <w:szCs w:val="18"/>
                </w:rPr>
              </w:pPr>
            </w:p>
            <w:p w14:paraId="63AE3821" w14:textId="0CF9BFE8" w:rsidR="00FE2CE5" w:rsidRPr="00154986" w:rsidRDefault="00051CE2" w:rsidP="00FE2CE5">
              <w:pPr>
                <w:pStyle w:val="Bibliography"/>
                <w:rPr>
                  <w:rFonts w:ascii="Times New Roman" w:hAnsi="Times New Roman" w:cs="Times New Roman"/>
                  <w:noProof/>
                  <w:sz w:val="18"/>
                  <w:szCs w:val="18"/>
                </w:rPr>
              </w:pPr>
              <w:ins w:id="397" w:author="Prado Juliette-B44664" w:date="2015-03-02T11:33:00Z">
                <w:r>
                  <w:rPr>
                    <w:rFonts w:ascii="Times New Roman" w:hAnsi="Times New Roman" w:cs="Times New Roman"/>
                    <w:iCs/>
                    <w:noProof/>
                    <w:sz w:val="18"/>
                    <w:szCs w:val="18"/>
                  </w:rPr>
                  <w:t>[31</w:t>
                </w:r>
                <w:r w:rsidR="00E169A6" w:rsidRPr="00262BC4">
                  <w:rPr>
                    <w:rFonts w:ascii="Times New Roman" w:hAnsi="Times New Roman" w:cs="Times New Roman"/>
                    <w:iCs/>
                    <w:noProof/>
                    <w:sz w:val="18"/>
                    <w:szCs w:val="18"/>
                  </w:rPr>
                  <w:t xml:space="preserve">] </w:t>
                </w:r>
              </w:ins>
              <w:r w:rsidR="00FE2CE5" w:rsidRPr="00154986">
                <w:rPr>
                  <w:rFonts w:ascii="Times New Roman" w:hAnsi="Times New Roman" w:cs="Times New Roman"/>
                  <w:i/>
                  <w:iCs/>
                  <w:noProof/>
                  <w:sz w:val="18"/>
                  <w:szCs w:val="18"/>
                </w:rPr>
                <w:t>Oracle Graph</w:t>
              </w:r>
              <w:r w:rsidR="00FE2CE5" w:rsidRPr="00154986">
                <w:rPr>
                  <w:rFonts w:ascii="Times New Roman" w:hAnsi="Times New Roman" w:cs="Times New Roman"/>
                  <w:noProof/>
                  <w:sz w:val="18"/>
                  <w:szCs w:val="18"/>
                </w:rPr>
                <w:t>. (2014). Retrieved from http://www.oracle.com/us/products/database/options/spatial/overview/index.html</w:t>
              </w:r>
            </w:p>
            <w:p w14:paraId="67441EE6" w14:textId="77777777" w:rsidR="00FE2CE5" w:rsidRPr="00154986" w:rsidRDefault="00FE2CE5" w:rsidP="00FE2CE5">
              <w:pPr>
                <w:rPr>
                  <w:rFonts w:ascii="Times New Roman" w:hAnsi="Times New Roman" w:cs="Times New Roman"/>
                  <w:sz w:val="18"/>
                  <w:szCs w:val="18"/>
                </w:rPr>
              </w:pPr>
            </w:p>
            <w:p w14:paraId="2DAC3C08" w14:textId="1D177487" w:rsidR="00FE2CE5" w:rsidRPr="00154986" w:rsidRDefault="00051CE2" w:rsidP="00FE2CE5">
              <w:pPr>
                <w:pStyle w:val="Bibliography"/>
                <w:rPr>
                  <w:rFonts w:ascii="Times New Roman" w:hAnsi="Times New Roman" w:cs="Times New Roman"/>
                  <w:noProof/>
                  <w:sz w:val="18"/>
                  <w:szCs w:val="18"/>
                </w:rPr>
              </w:pPr>
              <w:ins w:id="398" w:author="Prado Juliette-B44664" w:date="2015-03-02T11:33:00Z">
                <w:r>
                  <w:rPr>
                    <w:rFonts w:ascii="Times New Roman" w:hAnsi="Times New Roman" w:cs="Times New Roman"/>
                    <w:iCs/>
                    <w:noProof/>
                    <w:sz w:val="18"/>
                    <w:szCs w:val="18"/>
                  </w:rPr>
                  <w:t>[32</w:t>
                </w:r>
                <w:r w:rsidR="00E169A6" w:rsidRPr="00262BC4">
                  <w:rPr>
                    <w:rFonts w:ascii="Times New Roman" w:hAnsi="Times New Roman" w:cs="Times New Roman"/>
                    <w:iCs/>
                    <w:noProof/>
                    <w:sz w:val="18"/>
                    <w:szCs w:val="18"/>
                  </w:rPr>
                  <w:t>]</w:t>
                </w:r>
                <w:r w:rsidR="00E169A6">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Oracle Public Cloud</w:t>
              </w:r>
              <w:r w:rsidR="00FE2CE5" w:rsidRPr="00154986">
                <w:rPr>
                  <w:rFonts w:ascii="Times New Roman" w:hAnsi="Times New Roman" w:cs="Times New Roman"/>
                  <w:noProof/>
                  <w:sz w:val="18"/>
                  <w:szCs w:val="18"/>
                </w:rPr>
                <w:t>. (n.d.). Retrieved from https://cloud.oracle.com/home</w:t>
              </w:r>
            </w:p>
            <w:p w14:paraId="4A019803" w14:textId="77777777" w:rsidR="00FE2CE5" w:rsidRPr="00154986" w:rsidRDefault="00FE2CE5" w:rsidP="00FE2CE5">
              <w:pPr>
                <w:rPr>
                  <w:rFonts w:ascii="Times New Roman" w:hAnsi="Times New Roman" w:cs="Times New Roman"/>
                  <w:sz w:val="18"/>
                  <w:szCs w:val="18"/>
                </w:rPr>
              </w:pPr>
            </w:p>
            <w:p w14:paraId="4387C3EA" w14:textId="0DCF861D" w:rsidR="00FE2CE5" w:rsidRPr="00154986" w:rsidRDefault="00051CE2" w:rsidP="00FE2CE5">
              <w:pPr>
                <w:pStyle w:val="Bibliography"/>
                <w:rPr>
                  <w:rFonts w:ascii="Times New Roman" w:hAnsi="Times New Roman" w:cs="Times New Roman"/>
                  <w:noProof/>
                  <w:sz w:val="18"/>
                  <w:szCs w:val="18"/>
                </w:rPr>
              </w:pPr>
              <w:ins w:id="399" w:author="Prado Juliette-B44664" w:date="2015-03-02T11:33:00Z">
                <w:r>
                  <w:rPr>
                    <w:rFonts w:ascii="Times New Roman" w:hAnsi="Times New Roman" w:cs="Times New Roman"/>
                    <w:noProof/>
                    <w:sz w:val="18"/>
                    <w:szCs w:val="18"/>
                  </w:rPr>
                  <w:t>[33</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OWL. (2014). Retrieved from http://www.w3.org/TR/owl2-primer/</w:t>
              </w:r>
            </w:p>
            <w:p w14:paraId="4B661906" w14:textId="77777777" w:rsidR="00FE2CE5" w:rsidRPr="00154986" w:rsidRDefault="00FE2CE5" w:rsidP="00FE2CE5">
              <w:pPr>
                <w:rPr>
                  <w:rFonts w:ascii="Times New Roman" w:hAnsi="Times New Roman" w:cs="Times New Roman"/>
                  <w:sz w:val="18"/>
                  <w:szCs w:val="18"/>
                </w:rPr>
              </w:pPr>
            </w:p>
            <w:p w14:paraId="4A73CD03" w14:textId="7E8BE647" w:rsidR="00FE2CE5" w:rsidRPr="00154986" w:rsidRDefault="00051CE2" w:rsidP="00262BC4">
              <w:pPr>
                <w:pStyle w:val="Bibliography"/>
                <w:ind w:left="432" w:hanging="432"/>
                <w:rPr>
                  <w:rFonts w:ascii="Times New Roman" w:hAnsi="Times New Roman" w:cs="Times New Roman"/>
                  <w:noProof/>
                  <w:sz w:val="18"/>
                  <w:szCs w:val="18"/>
                </w:rPr>
              </w:pPr>
              <w:ins w:id="400" w:author="Prado Juliette-B44664" w:date="2015-03-02T11:33:00Z">
                <w:r>
                  <w:rPr>
                    <w:rFonts w:ascii="Times New Roman" w:hAnsi="Times New Roman" w:cs="Times New Roman"/>
                    <w:iCs/>
                    <w:noProof/>
                    <w:sz w:val="18"/>
                    <w:szCs w:val="18"/>
                  </w:rPr>
                  <w:t>[34</w:t>
                </w:r>
                <w:r w:rsidR="00E169A6" w:rsidRPr="00262BC4">
                  <w:rPr>
                    <w:rFonts w:ascii="Times New Roman" w:hAnsi="Times New Roman" w:cs="Times New Roman"/>
                    <w:iCs/>
                    <w:noProof/>
                    <w:sz w:val="18"/>
                    <w:szCs w:val="18"/>
                  </w:rPr>
                  <w:t>]</w:t>
                </w:r>
                <w:r w:rsidR="00E169A6">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OWL Inference</w:t>
              </w:r>
              <w:r w:rsidR="00FE2CE5" w:rsidRPr="00154986">
                <w:rPr>
                  <w:rFonts w:ascii="Times New Roman" w:hAnsi="Times New Roman" w:cs="Times New Roman"/>
                  <w:noProof/>
                  <w:sz w:val="18"/>
                  <w:szCs w:val="18"/>
                </w:rPr>
                <w:t>. (n.d.). Retrieved from http://www.w3.org/standards/semanticweb/inference</w:t>
              </w:r>
            </w:p>
            <w:p w14:paraId="23DB2E4E" w14:textId="77777777" w:rsidR="003B08FC" w:rsidRDefault="003B08FC" w:rsidP="00262BC4">
              <w:pPr>
                <w:pStyle w:val="Bibliography"/>
                <w:ind w:left="432" w:hanging="432"/>
                <w:rPr>
                  <w:ins w:id="401" w:author="Prado Juliette-B44664" w:date="2015-03-02T11:41:00Z"/>
                  <w:rFonts w:ascii="Times New Roman" w:hAnsi="Times New Roman" w:cs="Times New Roman"/>
                  <w:noProof/>
                  <w:sz w:val="18"/>
                  <w:szCs w:val="18"/>
                </w:rPr>
              </w:pPr>
            </w:p>
            <w:p w14:paraId="578CC03C" w14:textId="2A8C1DEF" w:rsidR="00FE2CE5" w:rsidRPr="00154986" w:rsidRDefault="003B08FC" w:rsidP="00262BC4">
              <w:pPr>
                <w:pStyle w:val="Bibliography"/>
                <w:ind w:left="432" w:hanging="432"/>
                <w:rPr>
                  <w:rFonts w:ascii="Times New Roman" w:hAnsi="Times New Roman" w:cs="Times New Roman"/>
                  <w:noProof/>
                  <w:sz w:val="18"/>
                  <w:szCs w:val="18"/>
                </w:rPr>
              </w:pPr>
              <w:ins w:id="402" w:author="Prado Juliette-B44664" w:date="2015-03-02T11:41:00Z">
                <w:r>
                  <w:rPr>
                    <w:rFonts w:ascii="Times New Roman" w:hAnsi="Times New Roman" w:cs="Times New Roman"/>
                    <w:noProof/>
                    <w:sz w:val="18"/>
                    <w:szCs w:val="18"/>
                  </w:rPr>
                  <w:t xml:space="preserve">[35] </w:t>
                </w:r>
              </w:ins>
              <w:r w:rsidR="00FE2CE5" w:rsidRPr="00154986">
                <w:rPr>
                  <w:rFonts w:ascii="Times New Roman" w:hAnsi="Times New Roman" w:cs="Times New Roman"/>
                  <w:noProof/>
                  <w:sz w:val="18"/>
                  <w:szCs w:val="18"/>
                </w:rPr>
                <w:t xml:space="preserve">Paul Attie, M. S. (1993). </w:t>
              </w:r>
              <w:r w:rsidR="00FE2CE5" w:rsidRPr="00154986">
                <w:rPr>
                  <w:rFonts w:ascii="Times New Roman" w:hAnsi="Times New Roman" w:cs="Times New Roman"/>
                  <w:i/>
                  <w:iCs/>
                  <w:noProof/>
                  <w:sz w:val="18"/>
                  <w:szCs w:val="18"/>
                </w:rPr>
                <w:t>Proceedings of teh 19th VLDB, Dublin, Ireland.</w:t>
              </w:r>
              <w:r w:rsidR="00FE2CE5" w:rsidRPr="00154986">
                <w:rPr>
                  <w:rFonts w:ascii="Times New Roman" w:hAnsi="Times New Roman" w:cs="Times New Roman"/>
                  <w:noProof/>
                  <w:sz w:val="18"/>
                  <w:szCs w:val="18"/>
                </w:rPr>
                <w:t xml:space="preserve"> </w:t>
              </w:r>
            </w:p>
            <w:p w14:paraId="37199C0A" w14:textId="77777777" w:rsidR="00FE2CE5" w:rsidRPr="00154986" w:rsidRDefault="00FE2CE5" w:rsidP="00FE2CE5">
              <w:pPr>
                <w:rPr>
                  <w:rFonts w:ascii="Times New Roman" w:hAnsi="Times New Roman" w:cs="Times New Roman"/>
                  <w:sz w:val="18"/>
                  <w:szCs w:val="18"/>
                </w:rPr>
              </w:pPr>
            </w:p>
            <w:p w14:paraId="4DB796F6" w14:textId="3034212D" w:rsidR="00FE2CE5" w:rsidRPr="00154986" w:rsidRDefault="003B08FC" w:rsidP="00FE2CE5">
              <w:pPr>
                <w:pStyle w:val="Bibliography"/>
                <w:rPr>
                  <w:rFonts w:ascii="Times New Roman" w:hAnsi="Times New Roman" w:cs="Times New Roman"/>
                  <w:noProof/>
                  <w:sz w:val="18"/>
                  <w:szCs w:val="18"/>
                </w:rPr>
              </w:pPr>
              <w:ins w:id="403" w:author="Prado Juliette-B44664" w:date="2015-03-02T11:33:00Z">
                <w:r>
                  <w:rPr>
                    <w:rFonts w:ascii="Times New Roman" w:hAnsi="Times New Roman" w:cs="Times New Roman"/>
                    <w:noProof/>
                    <w:sz w:val="18"/>
                    <w:szCs w:val="18"/>
                  </w:rPr>
                  <w:t>[36</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Project, R. (2014). Retrieved from http://www.r-project.org/</w:t>
              </w:r>
            </w:p>
            <w:p w14:paraId="601939A4" w14:textId="77777777" w:rsidR="00FE2CE5" w:rsidRPr="00154986" w:rsidRDefault="00FE2CE5" w:rsidP="00FE2CE5">
              <w:pPr>
                <w:rPr>
                  <w:rFonts w:ascii="Times New Roman" w:hAnsi="Times New Roman" w:cs="Times New Roman"/>
                  <w:sz w:val="18"/>
                  <w:szCs w:val="18"/>
                </w:rPr>
              </w:pPr>
            </w:p>
            <w:p w14:paraId="17273B0E" w14:textId="49A656CE" w:rsidR="00FE2CE5" w:rsidRPr="00154986" w:rsidRDefault="003B08FC" w:rsidP="00FE2CE5">
              <w:pPr>
                <w:pStyle w:val="Bibliography"/>
                <w:rPr>
                  <w:rFonts w:ascii="Times New Roman" w:hAnsi="Times New Roman" w:cs="Times New Roman"/>
                  <w:noProof/>
                  <w:sz w:val="18"/>
                  <w:szCs w:val="18"/>
                </w:rPr>
              </w:pPr>
              <w:ins w:id="404" w:author="Prado Juliette-B44664" w:date="2015-03-02T11:33:00Z">
                <w:r>
                  <w:rPr>
                    <w:rFonts w:ascii="Times New Roman" w:hAnsi="Times New Roman" w:cs="Times New Roman"/>
                    <w:noProof/>
                    <w:sz w:val="18"/>
                    <w:szCs w:val="18"/>
                  </w:rPr>
                  <w:t>[37</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RDF. (2014). Retrieved from http://www.w3.org/TR/2014/NOTE-rdf11-primer-20140225/</w:t>
              </w:r>
            </w:p>
            <w:p w14:paraId="01F5258B" w14:textId="77777777" w:rsidR="00FE2CE5" w:rsidRPr="00154986" w:rsidRDefault="00FE2CE5" w:rsidP="00FE2CE5">
              <w:pPr>
                <w:rPr>
                  <w:rFonts w:ascii="Times New Roman" w:hAnsi="Times New Roman" w:cs="Times New Roman"/>
                  <w:sz w:val="18"/>
                  <w:szCs w:val="18"/>
                </w:rPr>
              </w:pPr>
            </w:p>
            <w:p w14:paraId="571139D6" w14:textId="42FFD60E" w:rsidR="00FE2CE5" w:rsidRPr="00154986" w:rsidRDefault="003B08FC" w:rsidP="00FE2CE5">
              <w:pPr>
                <w:pStyle w:val="Bibliography"/>
                <w:rPr>
                  <w:rFonts w:ascii="Times New Roman" w:hAnsi="Times New Roman" w:cs="Times New Roman"/>
                  <w:noProof/>
                  <w:sz w:val="18"/>
                  <w:szCs w:val="18"/>
                </w:rPr>
              </w:pPr>
              <w:ins w:id="405" w:author="Prado Juliette-B44664" w:date="2015-03-02T11:33:00Z">
                <w:r>
                  <w:rPr>
                    <w:rFonts w:ascii="Times New Roman" w:hAnsi="Times New Roman" w:cs="Times New Roman"/>
                    <w:iCs/>
                    <w:noProof/>
                    <w:sz w:val="18"/>
                    <w:szCs w:val="18"/>
                  </w:rPr>
                  <w:t>[38</w:t>
                </w:r>
                <w:r w:rsidR="00E169A6" w:rsidRPr="00262BC4">
                  <w:rPr>
                    <w:rFonts w:ascii="Times New Roman" w:hAnsi="Times New Roman" w:cs="Times New Roman"/>
                    <w:iCs/>
                    <w:noProof/>
                    <w:sz w:val="18"/>
                    <w:szCs w:val="18"/>
                  </w:rPr>
                  <w:t>]</w:t>
                </w:r>
                <w:r w:rsidR="00E169A6">
                  <w:rPr>
                    <w:rFonts w:ascii="Times New Roman" w:hAnsi="Times New Roman" w:cs="Times New Roman"/>
                    <w:i/>
                    <w:iCs/>
                    <w:noProof/>
                    <w:sz w:val="18"/>
                    <w:szCs w:val="18"/>
                  </w:rPr>
                  <w:t xml:space="preserve"> </w:t>
                </w:r>
              </w:ins>
              <w:r w:rsidR="00FE2CE5" w:rsidRPr="00154986">
                <w:rPr>
                  <w:rFonts w:ascii="Times New Roman" w:hAnsi="Times New Roman" w:cs="Times New Roman"/>
                  <w:i/>
                  <w:iCs/>
                  <w:noProof/>
                  <w:sz w:val="18"/>
                  <w:szCs w:val="18"/>
                </w:rPr>
                <w:t>Scott Schema</w:t>
              </w:r>
              <w:r w:rsidR="00FE2CE5" w:rsidRPr="00154986">
                <w:rPr>
                  <w:rFonts w:ascii="Times New Roman" w:hAnsi="Times New Roman" w:cs="Times New Roman"/>
                  <w:noProof/>
                  <w:sz w:val="18"/>
                  <w:szCs w:val="18"/>
                </w:rPr>
                <w:t>. (n.d.). Retrieved from http://www.cs.utexas.edu/~cannata/dbms/Class%20Notes/02%20emp_dept.ddl</w:t>
              </w:r>
            </w:p>
            <w:p w14:paraId="4DA8A0E2" w14:textId="77777777" w:rsidR="00FE2CE5" w:rsidRPr="00154986" w:rsidRDefault="00FE2CE5" w:rsidP="00FE2CE5">
              <w:pPr>
                <w:rPr>
                  <w:rFonts w:ascii="Times New Roman" w:hAnsi="Times New Roman" w:cs="Times New Roman"/>
                  <w:sz w:val="18"/>
                  <w:szCs w:val="18"/>
                </w:rPr>
              </w:pPr>
            </w:p>
            <w:p w14:paraId="4AE4B7F5" w14:textId="4B33DF1E" w:rsidR="00FE2CE5" w:rsidRPr="00154986" w:rsidRDefault="003B08FC" w:rsidP="00262BC4">
              <w:pPr>
                <w:pStyle w:val="Bibliography"/>
                <w:ind w:left="432" w:hanging="432"/>
                <w:rPr>
                  <w:rFonts w:ascii="Times New Roman" w:hAnsi="Times New Roman" w:cs="Times New Roman"/>
                  <w:noProof/>
                  <w:sz w:val="18"/>
                  <w:szCs w:val="18"/>
                </w:rPr>
              </w:pPr>
              <w:ins w:id="406" w:author="Prado Juliette-B44664" w:date="2015-03-02T11:33:00Z">
                <w:r>
                  <w:rPr>
                    <w:rFonts w:ascii="Times New Roman" w:hAnsi="Times New Roman" w:cs="Times New Roman"/>
                    <w:noProof/>
                    <w:sz w:val="18"/>
                    <w:szCs w:val="18"/>
                  </w:rPr>
                  <w:t>[39</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 xml:space="preserve">Seth Gilbert, N. L. (2002). </w:t>
              </w:r>
              <w:r w:rsidR="00FE2CE5" w:rsidRPr="00154986">
                <w:rPr>
                  <w:rFonts w:ascii="Times New Roman" w:hAnsi="Times New Roman" w:cs="Times New Roman"/>
                  <w:i/>
                  <w:iCs/>
                  <w:noProof/>
                  <w:sz w:val="18"/>
                  <w:szCs w:val="18"/>
                </w:rPr>
                <w:t>Brewer's Conjeture and the Feasibility of Consistent, Available, Partition-Tolerant Web Servies</w:t>
              </w:r>
              <w:r w:rsidR="00FE2CE5" w:rsidRPr="00154986">
                <w:rPr>
                  <w:rFonts w:ascii="Times New Roman" w:hAnsi="Times New Roman" w:cs="Times New Roman"/>
                  <w:noProof/>
                  <w:sz w:val="18"/>
                  <w:szCs w:val="18"/>
                </w:rPr>
                <w:t>. Retrieved from http://citeseerx.ist.psu.edu/viewdoc/download?doi=10.1.1.20.1495&amp;rep=rep1&amp;type=pdf</w:t>
              </w:r>
            </w:p>
            <w:p w14:paraId="687EAC1F" w14:textId="77777777" w:rsidR="00FE2CE5" w:rsidRPr="00154986" w:rsidRDefault="00FE2CE5" w:rsidP="00FE2CE5">
              <w:pPr>
                <w:rPr>
                  <w:rFonts w:ascii="Times New Roman" w:hAnsi="Times New Roman" w:cs="Times New Roman"/>
                  <w:sz w:val="18"/>
                  <w:szCs w:val="18"/>
                </w:rPr>
              </w:pPr>
            </w:p>
            <w:p w14:paraId="43721D74" w14:textId="3C28303B" w:rsidR="00FE2CE5" w:rsidRPr="00154986" w:rsidRDefault="003B08FC" w:rsidP="00FE2CE5">
              <w:pPr>
                <w:pStyle w:val="Bibliography"/>
                <w:rPr>
                  <w:rFonts w:ascii="Times New Roman" w:hAnsi="Times New Roman" w:cs="Times New Roman"/>
                  <w:noProof/>
                  <w:sz w:val="18"/>
                  <w:szCs w:val="18"/>
                </w:rPr>
              </w:pPr>
              <w:ins w:id="407" w:author="Prado Juliette-B44664" w:date="2015-03-02T11:33:00Z">
                <w:r>
                  <w:rPr>
                    <w:rFonts w:ascii="Times New Roman" w:hAnsi="Times New Roman" w:cs="Times New Roman"/>
                    <w:noProof/>
                    <w:sz w:val="18"/>
                    <w:szCs w:val="18"/>
                  </w:rPr>
                  <w:t>[40</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SPARQL. (2014). Retrieved from http://www.w3.org/TR/sparql11-overview/</w:t>
              </w:r>
            </w:p>
            <w:p w14:paraId="55E68DB4" w14:textId="77777777" w:rsidR="00FE2CE5" w:rsidRPr="00154986" w:rsidRDefault="00FE2CE5" w:rsidP="00FE2CE5">
              <w:pPr>
                <w:rPr>
                  <w:rFonts w:ascii="Times New Roman" w:hAnsi="Times New Roman" w:cs="Times New Roman"/>
                  <w:sz w:val="18"/>
                  <w:szCs w:val="18"/>
                </w:rPr>
              </w:pPr>
            </w:p>
            <w:p w14:paraId="0BE0B0C1" w14:textId="5DD83328" w:rsidR="00FE2CE5" w:rsidRPr="00154986" w:rsidRDefault="003B08FC" w:rsidP="00262BC4">
              <w:pPr>
                <w:pStyle w:val="Bibliography"/>
                <w:ind w:left="432" w:hanging="432"/>
                <w:rPr>
                  <w:rFonts w:ascii="Times New Roman" w:hAnsi="Times New Roman" w:cs="Times New Roman"/>
                  <w:noProof/>
                  <w:sz w:val="18"/>
                  <w:szCs w:val="18"/>
                </w:rPr>
              </w:pPr>
              <w:ins w:id="408" w:author="Prado Juliette-B44664" w:date="2015-03-02T11:33:00Z">
                <w:r>
                  <w:rPr>
                    <w:rFonts w:ascii="Times New Roman" w:hAnsi="Times New Roman" w:cs="Times New Roman"/>
                    <w:iCs/>
                    <w:noProof/>
                    <w:sz w:val="18"/>
                    <w:szCs w:val="18"/>
                  </w:rPr>
                  <w:t>[41</w:t>
                </w:r>
                <w:r w:rsidR="00E169A6" w:rsidRPr="00262BC4">
                  <w:rPr>
                    <w:rFonts w:ascii="Times New Roman" w:hAnsi="Times New Roman" w:cs="Times New Roman"/>
                    <w:iCs/>
                    <w:noProof/>
                    <w:sz w:val="18"/>
                    <w:szCs w:val="18"/>
                  </w:rPr>
                  <w:t xml:space="preserve">] </w:t>
                </w:r>
              </w:ins>
              <w:r w:rsidR="00FE2CE5" w:rsidRPr="00154986">
                <w:rPr>
                  <w:rFonts w:ascii="Times New Roman" w:hAnsi="Times New Roman" w:cs="Times New Roman"/>
                  <w:i/>
                  <w:iCs/>
                  <w:noProof/>
                  <w:sz w:val="18"/>
                  <w:szCs w:val="18"/>
                </w:rPr>
                <w:t>SQL Server Scale Out White Paper - Microsoft</w:t>
              </w:r>
              <w:r w:rsidR="00FE2CE5" w:rsidRPr="00154986">
                <w:rPr>
                  <w:rFonts w:ascii="Times New Roman" w:hAnsi="Times New Roman" w:cs="Times New Roman"/>
                  <w:noProof/>
                  <w:sz w:val="18"/>
                  <w:szCs w:val="18"/>
                </w:rPr>
                <w:t>. (n.d.). Retrieved from http://download.microsoft.com/download/5/B/E/5BEFA55A-19B0-43EA-BEA4-6E8E7641E163/SQL_Server_2012_Scale_Out_White_Paper_Mar2012.docx</w:t>
              </w:r>
            </w:p>
            <w:p w14:paraId="1D90E647" w14:textId="77777777" w:rsidR="00FE2CE5" w:rsidRPr="00154986" w:rsidRDefault="00FE2CE5" w:rsidP="00FE2CE5">
              <w:pPr>
                <w:rPr>
                  <w:rFonts w:ascii="Times New Roman" w:hAnsi="Times New Roman" w:cs="Times New Roman"/>
                  <w:sz w:val="18"/>
                  <w:szCs w:val="18"/>
                </w:rPr>
              </w:pPr>
            </w:p>
            <w:p w14:paraId="45E985C6" w14:textId="6E7A6592" w:rsidR="00FE2CE5" w:rsidRPr="00154986" w:rsidRDefault="003B08FC" w:rsidP="00262BC4">
              <w:pPr>
                <w:pStyle w:val="Bibliography"/>
                <w:ind w:left="432" w:hanging="432"/>
                <w:rPr>
                  <w:rFonts w:ascii="Times New Roman" w:hAnsi="Times New Roman" w:cs="Times New Roman"/>
                  <w:noProof/>
                  <w:sz w:val="18"/>
                  <w:szCs w:val="18"/>
                </w:rPr>
              </w:pPr>
              <w:ins w:id="409" w:author="Prado Juliette-B44664" w:date="2015-03-02T11:33:00Z">
                <w:r>
                  <w:rPr>
                    <w:rFonts w:ascii="Times New Roman" w:hAnsi="Times New Roman" w:cs="Times New Roman"/>
                    <w:noProof/>
                    <w:sz w:val="18"/>
                    <w:szCs w:val="18"/>
                  </w:rPr>
                  <w:t>[42</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 xml:space="preserve">Stead, W., Hammond, W., </w:t>
              </w:r>
              <w:ins w:id="410" w:author="Prado Juliette-B44664" w:date="2015-03-02T12:55:00Z">
                <w:r w:rsidR="004964C7">
                  <w:rPr>
                    <w:rFonts w:ascii="Times New Roman" w:hAnsi="Times New Roman" w:cs="Times New Roman"/>
                    <w:noProof/>
                    <w:sz w:val="18"/>
                    <w:szCs w:val="18"/>
                  </w:rPr>
                  <w:t>and</w:t>
                </w:r>
              </w:ins>
              <w:r w:rsidR="00FE2CE5" w:rsidRPr="00154986">
                <w:rPr>
                  <w:rFonts w:ascii="Times New Roman" w:hAnsi="Times New Roman" w:cs="Times New Roman"/>
                  <w:noProof/>
                  <w:sz w:val="18"/>
                  <w:szCs w:val="18"/>
                </w:rPr>
                <w:t xml:space="preserve"> Straube, M. (1982, November). A Chartless Record—Is It Adequate? </w:t>
              </w:r>
              <w:r w:rsidR="00FE2CE5" w:rsidRPr="00154986">
                <w:rPr>
                  <w:rFonts w:ascii="Times New Roman" w:hAnsi="Times New Roman" w:cs="Times New Roman"/>
                  <w:i/>
                  <w:iCs/>
                  <w:noProof/>
                  <w:sz w:val="18"/>
                  <w:szCs w:val="18"/>
                </w:rPr>
                <w:t>Proceedings of the Annual Symposium on Computer Application in Medical Care</w:t>
              </w:r>
              <w:r w:rsidR="00FE2CE5" w:rsidRPr="00154986">
                <w:rPr>
                  <w:rFonts w:ascii="Times New Roman" w:hAnsi="Times New Roman" w:cs="Times New Roman"/>
                  <w:noProof/>
                  <w:sz w:val="18"/>
                  <w:szCs w:val="18"/>
                </w:rPr>
                <w:t xml:space="preserve"> , 89-94.</w:t>
              </w:r>
            </w:p>
            <w:p w14:paraId="45584F47" w14:textId="77777777" w:rsidR="00FE2CE5" w:rsidRPr="00154986" w:rsidRDefault="00FE2CE5" w:rsidP="00FE2CE5">
              <w:pPr>
                <w:rPr>
                  <w:rFonts w:ascii="Times New Roman" w:hAnsi="Times New Roman" w:cs="Times New Roman"/>
                  <w:sz w:val="18"/>
                  <w:szCs w:val="18"/>
                </w:rPr>
              </w:pPr>
            </w:p>
            <w:p w14:paraId="2ABDD678" w14:textId="307E3D11" w:rsidR="00FE2CE5" w:rsidRPr="00154986" w:rsidRDefault="003B08FC" w:rsidP="00FE2CE5">
              <w:pPr>
                <w:pStyle w:val="Bibliography"/>
                <w:rPr>
                  <w:rFonts w:ascii="Times New Roman" w:hAnsi="Times New Roman" w:cs="Times New Roman"/>
                  <w:noProof/>
                  <w:sz w:val="18"/>
                  <w:szCs w:val="18"/>
                </w:rPr>
              </w:pPr>
              <w:ins w:id="411" w:author="Prado Juliette-B44664" w:date="2015-03-02T11:33:00Z">
                <w:r>
                  <w:rPr>
                    <w:rFonts w:ascii="Times New Roman" w:hAnsi="Times New Roman" w:cs="Times New Roman"/>
                    <w:noProof/>
                    <w:sz w:val="18"/>
                    <w:szCs w:val="18"/>
                  </w:rPr>
                  <w:t>[43</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 xml:space="preserve">Tilkov, S. (n.d.). </w:t>
              </w:r>
              <w:r w:rsidR="00FE2CE5" w:rsidRPr="00154986">
                <w:rPr>
                  <w:rFonts w:ascii="Times New Roman" w:hAnsi="Times New Roman" w:cs="Times New Roman"/>
                  <w:i/>
                  <w:iCs/>
                  <w:noProof/>
                  <w:sz w:val="18"/>
                  <w:szCs w:val="18"/>
                </w:rPr>
                <w:t>A Brief Introduction to REST</w:t>
              </w:r>
              <w:r w:rsidR="00FE2CE5" w:rsidRPr="00154986">
                <w:rPr>
                  <w:rFonts w:ascii="Times New Roman" w:hAnsi="Times New Roman" w:cs="Times New Roman"/>
                  <w:noProof/>
                  <w:sz w:val="18"/>
                  <w:szCs w:val="18"/>
                </w:rPr>
                <w:t>. Retrieved from http://www.infoq.com/articles/rest-introduction</w:t>
              </w:r>
            </w:p>
            <w:p w14:paraId="15FC3806" w14:textId="77777777" w:rsidR="00FE2CE5" w:rsidRPr="00154986" w:rsidRDefault="00FE2CE5" w:rsidP="00FE2CE5">
              <w:pPr>
                <w:rPr>
                  <w:rFonts w:ascii="Times New Roman" w:hAnsi="Times New Roman" w:cs="Times New Roman"/>
                  <w:sz w:val="18"/>
                  <w:szCs w:val="18"/>
                </w:rPr>
              </w:pPr>
            </w:p>
            <w:p w14:paraId="4FD995C1" w14:textId="7EB4835E" w:rsidR="00FE2CE5" w:rsidRPr="00154986" w:rsidRDefault="003B08FC" w:rsidP="00262BC4">
              <w:pPr>
                <w:pStyle w:val="Bibliography"/>
                <w:ind w:left="432" w:hanging="432"/>
                <w:rPr>
                  <w:rFonts w:ascii="Times New Roman" w:hAnsi="Times New Roman" w:cs="Times New Roman"/>
                  <w:noProof/>
                  <w:sz w:val="18"/>
                  <w:szCs w:val="18"/>
                </w:rPr>
              </w:pPr>
              <w:ins w:id="412" w:author="Prado Juliette-B44664" w:date="2015-03-02T11:33:00Z">
                <w:r>
                  <w:rPr>
                    <w:rFonts w:ascii="Times New Roman" w:hAnsi="Times New Roman" w:cs="Times New Roman"/>
                    <w:noProof/>
                    <w:sz w:val="18"/>
                    <w:szCs w:val="18"/>
                  </w:rPr>
                  <w:t>[44</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Tolbert, D. (n.d.). Retrieved from http://www.cs.utexas.edu/~cannata/dbms/Class%20Notes/09%20Shortcourse%20on%20Next%20Generation%20Database%20Systems.pdf</w:t>
              </w:r>
            </w:p>
            <w:p w14:paraId="53052D19" w14:textId="77777777" w:rsidR="00FE2CE5" w:rsidRPr="00154986" w:rsidRDefault="00FE2CE5" w:rsidP="00FE2CE5">
              <w:pPr>
                <w:rPr>
                  <w:rFonts w:ascii="Times New Roman" w:hAnsi="Times New Roman" w:cs="Times New Roman"/>
                  <w:sz w:val="18"/>
                  <w:szCs w:val="18"/>
                </w:rPr>
              </w:pPr>
            </w:p>
            <w:p w14:paraId="6952F6FC" w14:textId="3404AB96" w:rsidR="00FE2CE5" w:rsidRPr="00154986" w:rsidRDefault="00051CE2" w:rsidP="00FE2CE5">
              <w:pPr>
                <w:pStyle w:val="Bibliography"/>
                <w:rPr>
                  <w:rFonts w:ascii="Times New Roman" w:hAnsi="Times New Roman" w:cs="Times New Roman"/>
                  <w:noProof/>
                </w:rPr>
              </w:pPr>
              <w:ins w:id="413" w:author="Prado Juliette-B44664" w:date="2015-03-02T11:33:00Z">
                <w:r>
                  <w:rPr>
                    <w:rFonts w:ascii="Times New Roman" w:hAnsi="Times New Roman" w:cs="Times New Roman"/>
                    <w:noProof/>
                    <w:sz w:val="18"/>
                    <w:szCs w:val="18"/>
                  </w:rPr>
                  <w:t>[44</w:t>
                </w:r>
                <w:r w:rsidR="00E169A6">
                  <w:rPr>
                    <w:rFonts w:ascii="Times New Roman" w:hAnsi="Times New Roman" w:cs="Times New Roman"/>
                    <w:noProof/>
                    <w:sz w:val="18"/>
                    <w:szCs w:val="18"/>
                  </w:rPr>
                  <w:t xml:space="preserve">] </w:t>
                </w:r>
              </w:ins>
              <w:r w:rsidR="00FE2CE5" w:rsidRPr="00154986">
                <w:rPr>
                  <w:rFonts w:ascii="Times New Roman" w:hAnsi="Times New Roman" w:cs="Times New Roman"/>
                  <w:noProof/>
                  <w:sz w:val="18"/>
                  <w:szCs w:val="18"/>
                </w:rPr>
                <w:t>Transactions. (2011). Retrieved from http://docs.oracle.com/cd/E28271_01/server.1111/e25789/transact.htm#g11401</w:t>
              </w:r>
            </w:p>
            <w:p w14:paraId="486CDCD9" w14:textId="790083F1" w:rsidR="00B40FCC" w:rsidRPr="006B1C6D" w:rsidRDefault="00B40FCC" w:rsidP="00FE2CE5">
              <w:r w:rsidRPr="00154986">
                <w:rPr>
                  <w:rFonts w:ascii="Times New Roman" w:hAnsi="Times New Roman" w:cs="Times New Roman"/>
                  <w:b/>
                  <w:bCs/>
                  <w:noProof/>
                </w:rPr>
                <w:fldChar w:fldCharType="end"/>
              </w:r>
            </w:p>
          </w:sdtContent>
        </w:sdt>
      </w:sdtContent>
    </w:sdt>
    <w:p w14:paraId="323BC654" w14:textId="2BAAAC48" w:rsidR="00276EF5" w:rsidRPr="006B1C6D" w:rsidRDefault="00276EF5">
      <w:r w:rsidRPr="006B1C6D">
        <w:br w:type="page"/>
      </w:r>
    </w:p>
    <w:p w14:paraId="4DA01774" w14:textId="2BF23CD7" w:rsidR="00CC325D" w:rsidRPr="00154986" w:rsidRDefault="009B2287" w:rsidP="00C110D3">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CREATING THE DATABASES</w:t>
      </w:r>
    </w:p>
    <w:p w14:paraId="5EB2C68A" w14:textId="77777777" w:rsidR="00276EF5" w:rsidRPr="006B1C6D" w:rsidRDefault="00276EF5" w:rsidP="00276EF5">
      <w:pPr>
        <w:jc w:val="center"/>
        <w:rPr>
          <w:b/>
        </w:rPr>
      </w:pPr>
    </w:p>
    <w:p w14:paraId="580B4751" w14:textId="15FBCA82" w:rsidR="0030721A" w:rsidRPr="00007098" w:rsidRDefault="0030721A" w:rsidP="0030721A">
      <w:pPr>
        <w:rPr>
          <w:rFonts w:ascii="Times New Roman" w:hAnsi="Times New Roman" w:cs="Times New Roman"/>
          <w:b/>
        </w:rPr>
      </w:pPr>
      <w:r w:rsidRPr="00007098">
        <w:rPr>
          <w:rFonts w:ascii="Times New Roman" w:hAnsi="Times New Roman" w:cs="Times New Roman"/>
          <w:b/>
        </w:rPr>
        <w:t xml:space="preserve">MongoDB </w:t>
      </w:r>
    </w:p>
    <w:p w14:paraId="7794945F" w14:textId="77777777" w:rsidR="0030721A" w:rsidRPr="00154986" w:rsidRDefault="0030721A" w:rsidP="0030721A">
      <w:pPr>
        <w:rPr>
          <w:rFonts w:ascii="Times New Roman" w:hAnsi="Times New Roman" w:cs="Times New Roman"/>
          <w:b/>
          <w:u w:val="single"/>
        </w:rPr>
      </w:pPr>
    </w:p>
    <w:p w14:paraId="176D3784" w14:textId="39122E09" w:rsidR="002E76F7" w:rsidRPr="00007098" w:rsidRDefault="0030721A" w:rsidP="002E76F7">
      <w:pPr>
        <w:rPr>
          <w:rFonts w:ascii="Times New Roman" w:hAnsi="Times New Roman" w:cs="Times New Roman"/>
          <w:sz w:val="18"/>
          <w:szCs w:val="18"/>
        </w:rPr>
      </w:pPr>
      <w:r w:rsidRPr="00007098">
        <w:rPr>
          <w:rFonts w:ascii="Times New Roman" w:hAnsi="Times New Roman" w:cs="Times New Roman"/>
          <w:sz w:val="18"/>
          <w:szCs w:val="18"/>
        </w:rPr>
        <w:t xml:space="preserve">For Mac, see </w:t>
      </w:r>
      <w:hyperlink r:id="rId23" w:history="1">
        <w:r w:rsidR="002E76F7" w:rsidRPr="00007098">
          <w:rPr>
            <w:rStyle w:val="Hyperlink"/>
            <w:rFonts w:ascii="Times New Roman" w:hAnsi="Times New Roman" w:cs="Times New Roman"/>
            <w:sz w:val="18"/>
            <w:szCs w:val="18"/>
          </w:rPr>
          <w:t>http://docs.mongodb.org/manual/tutorial/install-mongodb-on-os-x/</w:t>
        </w:r>
      </w:hyperlink>
    </w:p>
    <w:p w14:paraId="21AEDBF1" w14:textId="36174566" w:rsidR="00370388" w:rsidRPr="00154986" w:rsidRDefault="00370388" w:rsidP="002E76F7">
      <w:pPr>
        <w:rPr>
          <w:rFonts w:ascii="Times New Roman" w:hAnsi="Times New Roman" w:cs="Times New Roman"/>
        </w:rPr>
      </w:pPr>
      <w:r w:rsidRPr="00007098">
        <w:rPr>
          <w:rFonts w:ascii="Times New Roman" w:hAnsi="Times New Roman" w:cs="Times New Roman"/>
          <w:sz w:val="18"/>
          <w:szCs w:val="18"/>
        </w:rPr>
        <w:t>For Windows, see http://docs.mongodb.org/manual/tutorial/install-mongodb-on-windows/</w:t>
      </w:r>
    </w:p>
    <w:p w14:paraId="596A15E8" w14:textId="77777777" w:rsidR="002E76F7" w:rsidRPr="00154986" w:rsidRDefault="002E76F7" w:rsidP="002E76F7">
      <w:pPr>
        <w:rPr>
          <w:rFonts w:ascii="Times New Roman" w:hAnsi="Times New Roman" w:cs="Times New Roman"/>
        </w:rPr>
      </w:pPr>
    </w:p>
    <w:p w14:paraId="7E1552EA" w14:textId="1E91DC8B" w:rsidR="0030721A" w:rsidRPr="00007098" w:rsidRDefault="0030721A" w:rsidP="002E76F7">
      <w:pPr>
        <w:rPr>
          <w:rFonts w:ascii="Times New Roman" w:hAnsi="Times New Roman" w:cs="Times New Roman"/>
          <w:sz w:val="18"/>
          <w:szCs w:val="18"/>
        </w:rPr>
      </w:pPr>
      <w:r w:rsidRPr="00007098">
        <w:rPr>
          <w:rFonts w:ascii="Times New Roman" w:hAnsi="Times New Roman" w:cs="Times New Roman"/>
          <w:sz w:val="18"/>
          <w:szCs w:val="18"/>
        </w:rPr>
        <w:t>Here’s a summary of what worked on the Mac:</w:t>
      </w:r>
    </w:p>
    <w:p w14:paraId="6D87D902" w14:textId="0F9D26A7" w:rsidR="004347D8" w:rsidRPr="00262BC4" w:rsidRDefault="004347D8" w:rsidP="004347D8">
      <w:pPr>
        <w:ind w:left="720"/>
        <w:rPr>
          <w:rFonts w:ascii="Times New Roman" w:hAnsi="Times New Roman" w:cs="Times New Roman"/>
          <w:b/>
          <w:sz w:val="18"/>
          <w:szCs w:val="18"/>
        </w:rPr>
      </w:pPr>
      <w:r w:rsidRPr="00262BC4">
        <w:rPr>
          <w:rFonts w:ascii="Times New Roman" w:hAnsi="Times New Roman" w:cs="Times New Roman"/>
          <w:b/>
          <w:sz w:val="18"/>
          <w:szCs w:val="18"/>
        </w:rPr>
        <w:t>Install MongoDB:</w:t>
      </w:r>
    </w:p>
    <w:p w14:paraId="1288A420" w14:textId="77777777" w:rsidR="002E76F7" w:rsidRPr="00007098" w:rsidRDefault="002E76F7" w:rsidP="0030721A">
      <w:pPr>
        <w:ind w:left="720"/>
        <w:rPr>
          <w:rFonts w:ascii="Times New Roman" w:hAnsi="Times New Roman" w:cs="Times New Roman"/>
          <w:sz w:val="18"/>
          <w:szCs w:val="18"/>
        </w:rPr>
      </w:pPr>
      <w:r w:rsidRPr="00007098">
        <w:rPr>
          <w:rFonts w:ascii="Times New Roman" w:hAnsi="Times New Roman" w:cs="Times New Roman"/>
          <w:sz w:val="18"/>
          <w:szCs w:val="18"/>
        </w:rPr>
        <w:t>MacBook-Pro:~ $ brew update</w:t>
      </w:r>
    </w:p>
    <w:p w14:paraId="37C8C660" w14:textId="77777777" w:rsidR="002E76F7" w:rsidRPr="00007098" w:rsidRDefault="002E76F7" w:rsidP="0030721A">
      <w:pPr>
        <w:ind w:left="720"/>
        <w:rPr>
          <w:rFonts w:ascii="Times New Roman" w:hAnsi="Times New Roman" w:cs="Times New Roman"/>
          <w:sz w:val="18"/>
          <w:szCs w:val="18"/>
        </w:rPr>
      </w:pPr>
      <w:r w:rsidRPr="00007098">
        <w:rPr>
          <w:rFonts w:ascii="Times New Roman" w:hAnsi="Times New Roman" w:cs="Times New Roman"/>
          <w:sz w:val="18"/>
          <w:szCs w:val="18"/>
        </w:rPr>
        <w:t>MacBook-Pro:~ $ brew install mongodb</w:t>
      </w:r>
    </w:p>
    <w:p w14:paraId="556C75DC" w14:textId="77777777" w:rsidR="002E76F7" w:rsidRPr="00007098" w:rsidRDefault="002E76F7" w:rsidP="0030721A">
      <w:pPr>
        <w:ind w:left="720"/>
        <w:rPr>
          <w:rFonts w:ascii="Times New Roman" w:hAnsi="Times New Roman" w:cs="Times New Roman"/>
          <w:sz w:val="18"/>
          <w:szCs w:val="18"/>
        </w:rPr>
      </w:pPr>
      <w:r w:rsidRPr="00007098">
        <w:rPr>
          <w:rFonts w:ascii="Times New Roman" w:hAnsi="Times New Roman" w:cs="Times New Roman"/>
          <w:sz w:val="18"/>
          <w:szCs w:val="18"/>
        </w:rPr>
        <w:t>MacBook-Pro:~ $ mkdir –p /data/db</w:t>
      </w:r>
    </w:p>
    <w:p w14:paraId="53328782" w14:textId="77777777" w:rsidR="00873959" w:rsidRPr="00007098" w:rsidRDefault="00873959" w:rsidP="0030721A">
      <w:pPr>
        <w:ind w:left="720"/>
        <w:rPr>
          <w:rFonts w:ascii="Times New Roman" w:hAnsi="Times New Roman" w:cs="Times New Roman"/>
          <w:sz w:val="18"/>
          <w:szCs w:val="18"/>
        </w:rPr>
      </w:pPr>
    </w:p>
    <w:p w14:paraId="548574BF" w14:textId="5B31D03C" w:rsidR="00873959" w:rsidRPr="00007098" w:rsidRDefault="00873959" w:rsidP="0030721A">
      <w:pPr>
        <w:ind w:left="720"/>
        <w:rPr>
          <w:rFonts w:ascii="Times New Roman" w:hAnsi="Times New Roman" w:cs="Times New Roman"/>
          <w:b/>
          <w:sz w:val="18"/>
          <w:szCs w:val="18"/>
        </w:rPr>
      </w:pPr>
      <w:r w:rsidRPr="00007098">
        <w:rPr>
          <w:rFonts w:ascii="Times New Roman" w:hAnsi="Times New Roman" w:cs="Times New Roman"/>
          <w:b/>
          <w:sz w:val="18"/>
          <w:szCs w:val="18"/>
        </w:rPr>
        <w:t xml:space="preserve">Start MongoDB </w:t>
      </w:r>
      <w:r w:rsidR="0030721A" w:rsidRPr="00007098">
        <w:rPr>
          <w:rFonts w:ascii="Times New Roman" w:hAnsi="Times New Roman" w:cs="Times New Roman"/>
          <w:b/>
          <w:sz w:val="18"/>
          <w:szCs w:val="18"/>
        </w:rPr>
        <w:t>daemon</w:t>
      </w:r>
      <w:r w:rsidRPr="00007098">
        <w:rPr>
          <w:rFonts w:ascii="Times New Roman" w:hAnsi="Times New Roman" w:cs="Times New Roman"/>
          <w:b/>
          <w:sz w:val="18"/>
          <w:szCs w:val="18"/>
        </w:rPr>
        <w:t>:</w:t>
      </w:r>
    </w:p>
    <w:p w14:paraId="40CB6C4D" w14:textId="77777777" w:rsidR="002E76F7" w:rsidRPr="00007098" w:rsidRDefault="002E76F7" w:rsidP="0030721A">
      <w:pPr>
        <w:ind w:left="720"/>
        <w:rPr>
          <w:rFonts w:ascii="Times New Roman" w:hAnsi="Times New Roman" w:cs="Times New Roman"/>
          <w:sz w:val="18"/>
          <w:szCs w:val="18"/>
        </w:rPr>
      </w:pPr>
      <w:r w:rsidRPr="00007098">
        <w:rPr>
          <w:rFonts w:ascii="Times New Roman" w:hAnsi="Times New Roman" w:cs="Times New Roman"/>
          <w:sz w:val="18"/>
          <w:szCs w:val="18"/>
        </w:rPr>
        <w:t>MacBook-Pro:~ $ sudo mongod</w:t>
      </w:r>
    </w:p>
    <w:p w14:paraId="34A39AEF" w14:textId="77777777" w:rsidR="002E76F7" w:rsidRPr="00007098" w:rsidRDefault="002E76F7" w:rsidP="0030721A">
      <w:pPr>
        <w:ind w:left="720"/>
        <w:rPr>
          <w:rFonts w:ascii="Times New Roman" w:hAnsi="Times New Roman" w:cs="Times New Roman"/>
          <w:sz w:val="18"/>
          <w:szCs w:val="18"/>
        </w:rPr>
      </w:pPr>
    </w:p>
    <w:p w14:paraId="037B8CB5" w14:textId="12EF4C30" w:rsidR="002E76F7" w:rsidRPr="00007098" w:rsidRDefault="002E76F7" w:rsidP="0030721A">
      <w:pPr>
        <w:ind w:left="720"/>
        <w:rPr>
          <w:rFonts w:ascii="Times New Roman" w:hAnsi="Times New Roman" w:cs="Times New Roman"/>
          <w:b/>
          <w:sz w:val="18"/>
          <w:szCs w:val="18"/>
        </w:rPr>
      </w:pPr>
      <w:r w:rsidRPr="00007098">
        <w:rPr>
          <w:rFonts w:ascii="Times New Roman" w:hAnsi="Times New Roman" w:cs="Times New Roman"/>
          <w:b/>
          <w:sz w:val="18"/>
          <w:szCs w:val="18"/>
        </w:rPr>
        <w:t xml:space="preserve">In another </w:t>
      </w:r>
      <w:r w:rsidR="0030721A" w:rsidRPr="00007098">
        <w:rPr>
          <w:rFonts w:ascii="Times New Roman" w:hAnsi="Times New Roman" w:cs="Times New Roman"/>
          <w:b/>
          <w:sz w:val="18"/>
          <w:szCs w:val="18"/>
        </w:rPr>
        <w:t xml:space="preserve">terminal </w:t>
      </w:r>
      <w:r w:rsidRPr="00007098">
        <w:rPr>
          <w:rFonts w:ascii="Times New Roman" w:hAnsi="Times New Roman" w:cs="Times New Roman"/>
          <w:b/>
          <w:sz w:val="18"/>
          <w:szCs w:val="18"/>
        </w:rPr>
        <w:t>window</w:t>
      </w:r>
      <w:r w:rsidR="003F4530" w:rsidRPr="00007098">
        <w:rPr>
          <w:rFonts w:ascii="Times New Roman" w:hAnsi="Times New Roman" w:cs="Times New Roman"/>
          <w:b/>
          <w:sz w:val="18"/>
          <w:szCs w:val="18"/>
        </w:rPr>
        <w:t>, start mongo</w:t>
      </w:r>
      <w:r w:rsidR="00873959" w:rsidRPr="00007098">
        <w:rPr>
          <w:rFonts w:ascii="Times New Roman" w:hAnsi="Times New Roman" w:cs="Times New Roman"/>
          <w:b/>
          <w:sz w:val="18"/>
          <w:szCs w:val="18"/>
        </w:rPr>
        <w:t>:</w:t>
      </w:r>
    </w:p>
    <w:p w14:paraId="78271CFE" w14:textId="39F04BA7" w:rsidR="003C6360" w:rsidRPr="00007098" w:rsidRDefault="002E76F7" w:rsidP="0030721A">
      <w:pPr>
        <w:ind w:left="720"/>
        <w:rPr>
          <w:rFonts w:ascii="Times New Roman" w:hAnsi="Times New Roman" w:cs="Times New Roman"/>
          <w:sz w:val="18"/>
          <w:szCs w:val="18"/>
        </w:rPr>
      </w:pPr>
      <w:r w:rsidRPr="00007098">
        <w:rPr>
          <w:rFonts w:ascii="Times New Roman" w:hAnsi="Times New Roman" w:cs="Times New Roman"/>
          <w:sz w:val="18"/>
          <w:szCs w:val="18"/>
        </w:rPr>
        <w:t>MacBook-Pro:~ $ mongo</w:t>
      </w:r>
    </w:p>
    <w:p w14:paraId="0F9038E2" w14:textId="70D653C7" w:rsidR="003C6360" w:rsidRPr="00007098" w:rsidRDefault="003C6360" w:rsidP="0030721A">
      <w:pPr>
        <w:ind w:left="720"/>
        <w:rPr>
          <w:rFonts w:ascii="Times New Roman" w:hAnsi="Times New Roman" w:cs="Times New Roman"/>
          <w:sz w:val="18"/>
          <w:szCs w:val="18"/>
        </w:rPr>
      </w:pPr>
      <w:r w:rsidRPr="00007098">
        <w:rPr>
          <w:rFonts w:ascii="Times New Roman" w:hAnsi="Times New Roman" w:cs="Times New Roman"/>
          <w:color w:val="000000"/>
          <w:sz w:val="18"/>
          <w:szCs w:val="18"/>
        </w:rPr>
        <w:t>MongoDB shell version: 2.6.6</w:t>
      </w:r>
    </w:p>
    <w:p w14:paraId="2AE2EC47" w14:textId="77777777" w:rsidR="003C6360" w:rsidRPr="00007098" w:rsidRDefault="003C6360" w:rsidP="0030721A">
      <w:pPr>
        <w:ind w:left="720"/>
        <w:rPr>
          <w:rFonts w:ascii="Times New Roman" w:hAnsi="Times New Roman" w:cs="Times New Roman"/>
          <w:sz w:val="18"/>
          <w:szCs w:val="18"/>
        </w:rPr>
      </w:pPr>
      <w:r w:rsidRPr="00007098">
        <w:rPr>
          <w:rFonts w:ascii="Times New Roman" w:hAnsi="Times New Roman" w:cs="Times New Roman"/>
          <w:color w:val="000000"/>
          <w:sz w:val="18"/>
          <w:szCs w:val="18"/>
        </w:rPr>
        <w:t>connecting to: test</w:t>
      </w:r>
    </w:p>
    <w:p w14:paraId="5E8F1FC8" w14:textId="77777777" w:rsidR="003C6360" w:rsidRPr="00007098" w:rsidRDefault="003C6360" w:rsidP="0030721A">
      <w:pPr>
        <w:ind w:left="720"/>
        <w:rPr>
          <w:rFonts w:ascii="Times New Roman" w:hAnsi="Times New Roman" w:cs="Times New Roman"/>
          <w:sz w:val="18"/>
          <w:szCs w:val="18"/>
        </w:rPr>
      </w:pPr>
      <w:r w:rsidRPr="00007098">
        <w:rPr>
          <w:rFonts w:ascii="Times New Roman" w:hAnsi="Times New Roman" w:cs="Times New Roman"/>
          <w:color w:val="000000"/>
          <w:sz w:val="18"/>
          <w:szCs w:val="18"/>
        </w:rPr>
        <w:t>&gt; use books</w:t>
      </w:r>
    </w:p>
    <w:p w14:paraId="33C31A24" w14:textId="77777777" w:rsidR="003C6360" w:rsidRPr="00007098" w:rsidRDefault="003C6360" w:rsidP="0030721A">
      <w:pPr>
        <w:ind w:left="720"/>
        <w:rPr>
          <w:rFonts w:ascii="Times New Roman" w:hAnsi="Times New Roman" w:cs="Times New Roman"/>
          <w:sz w:val="18"/>
          <w:szCs w:val="18"/>
        </w:rPr>
      </w:pPr>
      <w:r w:rsidRPr="00007098">
        <w:rPr>
          <w:rFonts w:ascii="Times New Roman" w:hAnsi="Times New Roman" w:cs="Times New Roman"/>
          <w:color w:val="000000"/>
          <w:sz w:val="18"/>
          <w:szCs w:val="18"/>
        </w:rPr>
        <w:t>switched to db books</w:t>
      </w:r>
    </w:p>
    <w:p w14:paraId="5ECEB2CA" w14:textId="77777777" w:rsidR="003C6360" w:rsidRPr="00007098" w:rsidRDefault="003C6360" w:rsidP="0030721A">
      <w:pPr>
        <w:ind w:left="720"/>
        <w:rPr>
          <w:rFonts w:ascii="Times New Roman" w:hAnsi="Times New Roman" w:cs="Times New Roman"/>
          <w:sz w:val="18"/>
          <w:szCs w:val="18"/>
        </w:rPr>
      </w:pPr>
      <w:r w:rsidRPr="00007098">
        <w:rPr>
          <w:rFonts w:ascii="Times New Roman" w:hAnsi="Times New Roman" w:cs="Times New Roman"/>
          <w:color w:val="000000"/>
          <w:sz w:val="18"/>
          <w:szCs w:val="18"/>
        </w:rPr>
        <w:t>&gt; db.createCollection("mybooks")</w:t>
      </w:r>
    </w:p>
    <w:p w14:paraId="3AADD5CF" w14:textId="77777777" w:rsidR="003C6360" w:rsidRPr="00007098" w:rsidRDefault="003C6360" w:rsidP="0030721A">
      <w:pPr>
        <w:ind w:left="720"/>
        <w:rPr>
          <w:rFonts w:ascii="Times New Roman" w:eastAsia="Times New Roman" w:hAnsi="Times New Roman" w:cs="Times New Roman"/>
          <w:sz w:val="18"/>
          <w:szCs w:val="18"/>
        </w:rPr>
      </w:pPr>
      <w:r w:rsidRPr="00007098">
        <w:rPr>
          <w:rFonts w:ascii="Times New Roman" w:eastAsia="Times New Roman" w:hAnsi="Times New Roman" w:cs="Times New Roman"/>
          <w:color w:val="000000"/>
          <w:sz w:val="18"/>
          <w:szCs w:val="18"/>
        </w:rPr>
        <w:t>{ "ok" : 1 }</w:t>
      </w:r>
    </w:p>
    <w:p w14:paraId="0206B6D9" w14:textId="0D42DC42" w:rsidR="00276EF5" w:rsidRPr="002E76F7" w:rsidRDefault="00276EF5" w:rsidP="002E76F7">
      <w:pPr>
        <w:rPr>
          <w:rFonts w:ascii="Courier" w:hAnsi="Courier" w:cs="Courier"/>
          <w:color w:val="222222"/>
          <w:sz w:val="21"/>
          <w:szCs w:val="21"/>
        </w:rPr>
      </w:pPr>
      <w:r w:rsidRPr="006B1C6D">
        <w:br w:type="page"/>
      </w:r>
    </w:p>
    <w:p w14:paraId="17F93A10" w14:textId="07DF9326" w:rsidR="00276EF5" w:rsidRPr="00154986" w:rsidRDefault="009B2287" w:rsidP="00C110D3">
      <w:pPr>
        <w:pStyle w:val="Heading1"/>
        <w:jc w:val="center"/>
        <w:rPr>
          <w:rFonts w:ascii="Times New Roman" w:eastAsiaTheme="minorEastAsia" w:hAnsi="Times New Roman" w:cs="Times New Roman"/>
          <w:bCs w:val="0"/>
          <w:color w:val="000000" w:themeColor="text1"/>
          <w:sz w:val="24"/>
          <w:szCs w:val="24"/>
        </w:rPr>
      </w:pPr>
      <w:r>
        <w:rPr>
          <w:rFonts w:ascii="Times New Roman" w:hAnsi="Times New Roman" w:cs="Times New Roman"/>
          <w:color w:val="000000" w:themeColor="text1"/>
          <w:sz w:val="24"/>
          <w:szCs w:val="24"/>
        </w:rPr>
        <w:t>CONNECTING TO THE DATABASES</w:t>
      </w:r>
    </w:p>
    <w:p w14:paraId="2B5F1F92" w14:textId="77777777" w:rsidR="00C110D3" w:rsidRPr="00C110D3" w:rsidRDefault="00C110D3" w:rsidP="00C110D3"/>
    <w:p w14:paraId="48CFC4C4" w14:textId="6AC4062C" w:rsidR="00276EF5" w:rsidRPr="00154986" w:rsidRDefault="00E8429C" w:rsidP="00276EF5">
      <w:pPr>
        <w:rPr>
          <w:rFonts w:ascii="Times New Roman" w:hAnsi="Times New Roman" w:cs="Times New Roman"/>
          <w:b/>
        </w:rPr>
      </w:pPr>
      <w:r w:rsidRPr="00154986">
        <w:rPr>
          <w:rFonts w:ascii="Times New Roman" w:hAnsi="Times New Roman" w:cs="Times New Roman"/>
          <w:b/>
        </w:rPr>
        <w:t xml:space="preserve">Making a MongoDB </w:t>
      </w:r>
      <w:r w:rsidR="00424392">
        <w:rPr>
          <w:rFonts w:ascii="Times New Roman" w:hAnsi="Times New Roman" w:cs="Times New Roman"/>
          <w:b/>
        </w:rPr>
        <w:t>C</w:t>
      </w:r>
      <w:r w:rsidRPr="00154986">
        <w:rPr>
          <w:rFonts w:ascii="Times New Roman" w:hAnsi="Times New Roman" w:cs="Times New Roman"/>
          <w:b/>
        </w:rPr>
        <w:t>onnection</w:t>
      </w:r>
      <w:r w:rsidR="00CD7C11" w:rsidRPr="00154986">
        <w:rPr>
          <w:rFonts w:ascii="Times New Roman" w:hAnsi="Times New Roman" w:cs="Times New Roman"/>
          <w:b/>
        </w:rPr>
        <w:t xml:space="preserve"> </w:t>
      </w:r>
    </w:p>
    <w:p w14:paraId="1225C025" w14:textId="77777777" w:rsidR="00E8429C" w:rsidRPr="00154986" w:rsidRDefault="00E8429C" w:rsidP="00276EF5">
      <w:pPr>
        <w:rPr>
          <w:rFonts w:ascii="Times New Roman" w:hAnsi="Times New Roman" w:cs="Times New Roman"/>
          <w:b/>
          <w:u w:val="single"/>
        </w:rPr>
      </w:pPr>
    </w:p>
    <w:p w14:paraId="5D3134BA" w14:textId="097CE331" w:rsidR="00F57C62" w:rsidRPr="00007098" w:rsidRDefault="00007098" w:rsidP="00F57C62">
      <w:pPr>
        <w:rPr>
          <w:rFonts w:ascii="Times New Roman" w:hAnsi="Times New Roman" w:cs="Times New Roman"/>
          <w:sz w:val="18"/>
          <w:szCs w:val="18"/>
        </w:rPr>
      </w:pPr>
      <w:ins w:id="414" w:author="Prado Juliette-B44664" w:date="2015-03-02T10:58:00Z">
        <w:r>
          <w:rPr>
            <w:rFonts w:ascii="Times New Roman" w:hAnsi="Times New Roman" w:cs="Times New Roman"/>
            <w:sz w:val="18"/>
            <w:szCs w:val="18"/>
          </w:rPr>
          <w:t>I</w:t>
        </w:r>
      </w:ins>
      <w:r w:rsidR="00F57C62" w:rsidRPr="00007098">
        <w:rPr>
          <w:rFonts w:ascii="Times New Roman" w:hAnsi="Times New Roman" w:cs="Times New Roman"/>
          <w:sz w:val="18"/>
          <w:szCs w:val="18"/>
        </w:rPr>
        <w:t>mport pymongo</w:t>
      </w:r>
      <w:ins w:id="415" w:author="Prado Juliette-B44664" w:date="2015-03-02T10:58:00Z">
        <w:r>
          <w:rPr>
            <w:rFonts w:ascii="Times New Roman" w:hAnsi="Times New Roman" w:cs="Times New Roman"/>
            <w:sz w:val="18"/>
            <w:szCs w:val="18"/>
          </w:rPr>
          <w:t>:</w:t>
        </w:r>
      </w:ins>
    </w:p>
    <w:p w14:paraId="43C0B649" w14:textId="77777777" w:rsidR="00F57C62" w:rsidRPr="00007098" w:rsidRDefault="00F57C62" w:rsidP="00F57C62">
      <w:pPr>
        <w:rPr>
          <w:rFonts w:ascii="Times New Roman" w:hAnsi="Times New Roman" w:cs="Times New Roman"/>
          <w:sz w:val="18"/>
          <w:szCs w:val="18"/>
        </w:rPr>
      </w:pPr>
    </w:p>
    <w:p w14:paraId="3DEEFD04" w14:textId="77777777" w:rsidR="00F57C62" w:rsidRPr="00007098" w:rsidRDefault="00F57C62" w:rsidP="00F57C62">
      <w:pPr>
        <w:rPr>
          <w:rFonts w:ascii="Times New Roman" w:hAnsi="Times New Roman" w:cs="Times New Roman"/>
          <w:sz w:val="18"/>
          <w:szCs w:val="18"/>
        </w:rPr>
      </w:pPr>
      <w:r w:rsidRPr="00007098">
        <w:rPr>
          <w:rFonts w:ascii="Times New Roman" w:hAnsi="Times New Roman" w:cs="Times New Roman"/>
          <w:sz w:val="18"/>
          <w:szCs w:val="18"/>
        </w:rPr>
        <w:t>connection_string = "mongodb://127.0.0.1"</w:t>
      </w:r>
    </w:p>
    <w:p w14:paraId="146D59F9" w14:textId="77777777" w:rsidR="00F57C62" w:rsidRPr="00007098" w:rsidRDefault="00F57C62" w:rsidP="00F57C62">
      <w:pPr>
        <w:rPr>
          <w:rFonts w:ascii="Times New Roman" w:hAnsi="Times New Roman" w:cs="Times New Roman"/>
          <w:sz w:val="18"/>
          <w:szCs w:val="18"/>
        </w:rPr>
      </w:pPr>
      <w:r w:rsidRPr="00007098">
        <w:rPr>
          <w:rFonts w:ascii="Times New Roman" w:hAnsi="Times New Roman" w:cs="Times New Roman"/>
          <w:sz w:val="18"/>
          <w:szCs w:val="18"/>
        </w:rPr>
        <w:t>connection = pymongo.MongoClient(connection_string)</w:t>
      </w:r>
    </w:p>
    <w:p w14:paraId="42215EED" w14:textId="77777777" w:rsidR="00F57C62" w:rsidRPr="00007098" w:rsidRDefault="00F57C62" w:rsidP="00F57C62">
      <w:pPr>
        <w:rPr>
          <w:rFonts w:ascii="Times New Roman" w:hAnsi="Times New Roman" w:cs="Times New Roman"/>
          <w:sz w:val="18"/>
          <w:szCs w:val="18"/>
        </w:rPr>
      </w:pPr>
      <w:r w:rsidRPr="00007098">
        <w:rPr>
          <w:rFonts w:ascii="Times New Roman" w:hAnsi="Times New Roman" w:cs="Times New Roman"/>
          <w:sz w:val="18"/>
          <w:szCs w:val="18"/>
        </w:rPr>
        <w:t>database = connection.books</w:t>
      </w:r>
    </w:p>
    <w:p w14:paraId="4D491313" w14:textId="15439027" w:rsidR="00E8429C" w:rsidRPr="00007098" w:rsidRDefault="00F57C62" w:rsidP="00F57C62">
      <w:pPr>
        <w:rPr>
          <w:rFonts w:ascii="Times New Roman" w:hAnsi="Times New Roman" w:cs="Times New Roman"/>
          <w:sz w:val="18"/>
          <w:szCs w:val="18"/>
        </w:rPr>
      </w:pPr>
      <w:r w:rsidRPr="00007098">
        <w:rPr>
          <w:rFonts w:ascii="Times New Roman" w:hAnsi="Times New Roman" w:cs="Times New Roman"/>
          <w:sz w:val="18"/>
          <w:szCs w:val="18"/>
        </w:rPr>
        <w:t>books = database.mybooks</w:t>
      </w:r>
    </w:p>
    <w:p w14:paraId="22F6FB92" w14:textId="77777777" w:rsidR="003A2150" w:rsidRPr="00007098" w:rsidRDefault="003A2150" w:rsidP="00F57C62">
      <w:pPr>
        <w:rPr>
          <w:rFonts w:ascii="Times New Roman" w:hAnsi="Times New Roman" w:cs="Times New Roman"/>
          <w:sz w:val="18"/>
          <w:szCs w:val="18"/>
        </w:rPr>
      </w:pPr>
    </w:p>
    <w:p w14:paraId="781DE36E" w14:textId="2DAAF989" w:rsidR="003A2150" w:rsidRPr="00007098" w:rsidRDefault="003A2150" w:rsidP="00F57C62">
      <w:pPr>
        <w:rPr>
          <w:rFonts w:ascii="Times New Roman" w:hAnsi="Times New Roman" w:cs="Times New Roman"/>
          <w:sz w:val="18"/>
          <w:szCs w:val="18"/>
        </w:rPr>
      </w:pPr>
      <w:r w:rsidRPr="00007098">
        <w:rPr>
          <w:rFonts w:ascii="Times New Roman" w:hAnsi="Times New Roman" w:cs="Times New Roman"/>
          <w:sz w:val="18"/>
          <w:szCs w:val="18"/>
        </w:rPr>
        <w:t>To run the application:</w:t>
      </w:r>
    </w:p>
    <w:p w14:paraId="70A528D8" w14:textId="77777777" w:rsidR="00CB3AF9" w:rsidRPr="00007098" w:rsidRDefault="00CB3AF9" w:rsidP="00F57C62">
      <w:pPr>
        <w:rPr>
          <w:rFonts w:ascii="Times New Roman" w:hAnsi="Times New Roman" w:cs="Times New Roman"/>
          <w:sz w:val="18"/>
          <w:szCs w:val="18"/>
        </w:rPr>
      </w:pPr>
    </w:p>
    <w:p w14:paraId="5BFDEAC7" w14:textId="10C8A134" w:rsidR="00F57C62" w:rsidRPr="00007098" w:rsidRDefault="00CB3AF9" w:rsidP="00F57C62">
      <w:pPr>
        <w:rPr>
          <w:rFonts w:ascii="Times New Roman" w:hAnsi="Times New Roman" w:cs="Times New Roman"/>
          <w:sz w:val="18"/>
          <w:szCs w:val="18"/>
        </w:rPr>
      </w:pPr>
      <w:r w:rsidRPr="00007098">
        <w:rPr>
          <w:rFonts w:ascii="Times New Roman" w:hAnsi="Times New Roman" w:cs="Times New Roman"/>
          <w:sz w:val="18"/>
          <w:szCs w:val="18"/>
        </w:rPr>
        <w:t>pip install --target="/Users/pcannata/Mine/MyReL/Papers/MongoDB Paper/bookdb-master/BookFlask2" flask</w:t>
      </w:r>
    </w:p>
    <w:p w14:paraId="6802F28D" w14:textId="5CA28582" w:rsidR="00CB3AF9" w:rsidRPr="00007098" w:rsidRDefault="00CB3AF9" w:rsidP="00F57C62">
      <w:pPr>
        <w:rPr>
          <w:rFonts w:ascii="Times New Roman" w:hAnsi="Times New Roman" w:cs="Times New Roman"/>
          <w:sz w:val="18"/>
          <w:szCs w:val="18"/>
        </w:rPr>
      </w:pPr>
      <w:r w:rsidRPr="00007098">
        <w:rPr>
          <w:rFonts w:ascii="Times New Roman" w:hAnsi="Times New Roman" w:cs="Times New Roman"/>
          <w:sz w:val="18"/>
          <w:szCs w:val="18"/>
        </w:rPr>
        <w:t>pip install --target="/Users/pcannata/Mine/MyReL/Papers/MongoDB Paper/bookdb-master/BookFlask2" pymongo</w:t>
      </w:r>
    </w:p>
    <w:p w14:paraId="61E8A324" w14:textId="2CD88A07" w:rsidR="00CB3AF9" w:rsidRPr="00154986" w:rsidRDefault="00CB3AF9" w:rsidP="00F57C62">
      <w:pPr>
        <w:rPr>
          <w:rFonts w:ascii="Times New Roman" w:hAnsi="Times New Roman" w:cs="Times New Roman"/>
        </w:rPr>
      </w:pPr>
      <w:r w:rsidRPr="00007098">
        <w:rPr>
          <w:rFonts w:ascii="Times New Roman" w:hAnsi="Times New Roman" w:cs="Times New Roman"/>
          <w:sz w:val="18"/>
          <w:szCs w:val="18"/>
        </w:rPr>
        <w:t>python books.py</w:t>
      </w:r>
    </w:p>
    <w:p w14:paraId="7BDCFDD6" w14:textId="77777777" w:rsidR="00CB3AF9" w:rsidRPr="00154986" w:rsidRDefault="00CB3AF9" w:rsidP="00F57C62">
      <w:pPr>
        <w:rPr>
          <w:rFonts w:ascii="Times New Roman" w:hAnsi="Times New Roman" w:cs="Times New Roman"/>
          <w:b/>
          <w:u w:val="single"/>
        </w:rPr>
      </w:pPr>
    </w:p>
    <w:p w14:paraId="10AA76FA" w14:textId="4E66288A" w:rsidR="00E8429C" w:rsidRPr="00154986" w:rsidRDefault="00E8429C" w:rsidP="00E8429C">
      <w:pPr>
        <w:rPr>
          <w:rFonts w:ascii="Times New Roman" w:hAnsi="Times New Roman" w:cs="Times New Roman"/>
          <w:b/>
        </w:rPr>
      </w:pPr>
      <w:r w:rsidRPr="00154986">
        <w:rPr>
          <w:rFonts w:ascii="Times New Roman" w:hAnsi="Times New Roman" w:cs="Times New Roman"/>
          <w:b/>
        </w:rPr>
        <w:t xml:space="preserve">Making a Cassandra </w:t>
      </w:r>
      <w:r w:rsidR="00424392">
        <w:rPr>
          <w:rFonts w:ascii="Times New Roman" w:hAnsi="Times New Roman" w:cs="Times New Roman"/>
          <w:b/>
        </w:rPr>
        <w:t>C</w:t>
      </w:r>
      <w:r w:rsidRPr="00154986">
        <w:rPr>
          <w:rFonts w:ascii="Times New Roman" w:hAnsi="Times New Roman" w:cs="Times New Roman"/>
          <w:b/>
        </w:rPr>
        <w:t>onnection</w:t>
      </w:r>
      <w:r w:rsidR="00F157FD" w:rsidRPr="00154986">
        <w:rPr>
          <w:rFonts w:ascii="Times New Roman" w:hAnsi="Times New Roman" w:cs="Times New Roman"/>
          <w:b/>
        </w:rPr>
        <w:t xml:space="preserve"> and </w:t>
      </w:r>
      <w:r w:rsidR="00424392">
        <w:rPr>
          <w:rFonts w:ascii="Times New Roman" w:hAnsi="Times New Roman" w:cs="Times New Roman"/>
          <w:b/>
        </w:rPr>
        <w:t>C</w:t>
      </w:r>
      <w:r w:rsidR="00F157FD" w:rsidRPr="00154986">
        <w:rPr>
          <w:rFonts w:ascii="Times New Roman" w:hAnsi="Times New Roman" w:cs="Times New Roman"/>
          <w:b/>
        </w:rPr>
        <w:t xml:space="preserve">reate the </w:t>
      </w:r>
      <w:r w:rsidR="00424392">
        <w:rPr>
          <w:rFonts w:ascii="Times New Roman" w:hAnsi="Times New Roman" w:cs="Times New Roman"/>
          <w:b/>
        </w:rPr>
        <w:t>T</w:t>
      </w:r>
      <w:r w:rsidR="00F157FD" w:rsidRPr="00154986">
        <w:rPr>
          <w:rFonts w:ascii="Times New Roman" w:hAnsi="Times New Roman" w:cs="Times New Roman"/>
          <w:b/>
        </w:rPr>
        <w:t>riple-</w:t>
      </w:r>
      <w:r w:rsidR="00424392">
        <w:rPr>
          <w:rFonts w:ascii="Times New Roman" w:hAnsi="Times New Roman" w:cs="Times New Roman"/>
          <w:b/>
        </w:rPr>
        <w:t>S</w:t>
      </w:r>
      <w:r w:rsidR="00F157FD" w:rsidRPr="00154986">
        <w:rPr>
          <w:rFonts w:ascii="Times New Roman" w:hAnsi="Times New Roman" w:cs="Times New Roman"/>
          <w:b/>
        </w:rPr>
        <w:t xml:space="preserve">tore </w:t>
      </w:r>
      <w:r w:rsidR="00424392">
        <w:rPr>
          <w:rFonts w:ascii="Times New Roman" w:hAnsi="Times New Roman" w:cs="Times New Roman"/>
          <w:b/>
        </w:rPr>
        <w:t>T</w:t>
      </w:r>
      <w:r w:rsidR="00F157FD" w:rsidRPr="00154986">
        <w:rPr>
          <w:rFonts w:ascii="Times New Roman" w:hAnsi="Times New Roman" w:cs="Times New Roman"/>
          <w:b/>
        </w:rPr>
        <w:t xml:space="preserve">able </w:t>
      </w:r>
      <w:r w:rsidR="00424392">
        <w:rPr>
          <w:rFonts w:ascii="Times New Roman" w:hAnsi="Times New Roman" w:cs="Times New Roman"/>
          <w:b/>
        </w:rPr>
        <w:t>I</w:t>
      </w:r>
      <w:r w:rsidR="00F157FD" w:rsidRPr="00154986">
        <w:rPr>
          <w:rFonts w:ascii="Times New Roman" w:hAnsi="Times New Roman" w:cs="Times New Roman"/>
          <w:b/>
        </w:rPr>
        <w:t xml:space="preserve">f </w:t>
      </w:r>
      <w:r w:rsidR="00424392">
        <w:rPr>
          <w:rFonts w:ascii="Times New Roman" w:hAnsi="Times New Roman" w:cs="Times New Roman"/>
          <w:b/>
        </w:rPr>
        <w:t>I</w:t>
      </w:r>
      <w:r w:rsidR="00BE73B8" w:rsidRPr="00154986">
        <w:rPr>
          <w:rFonts w:ascii="Times New Roman" w:hAnsi="Times New Roman" w:cs="Times New Roman"/>
          <w:b/>
        </w:rPr>
        <w:t xml:space="preserve">t </w:t>
      </w:r>
      <w:r w:rsidR="00424392">
        <w:rPr>
          <w:rFonts w:ascii="Times New Roman" w:hAnsi="Times New Roman" w:cs="Times New Roman"/>
          <w:b/>
        </w:rPr>
        <w:t>D</w:t>
      </w:r>
      <w:r w:rsidR="00F157FD" w:rsidRPr="00154986">
        <w:rPr>
          <w:rFonts w:ascii="Times New Roman" w:hAnsi="Times New Roman" w:cs="Times New Roman"/>
          <w:b/>
        </w:rPr>
        <w:t xml:space="preserve">oesn’t </w:t>
      </w:r>
      <w:r w:rsidR="00424392">
        <w:rPr>
          <w:rFonts w:ascii="Times New Roman" w:hAnsi="Times New Roman" w:cs="Times New Roman"/>
          <w:b/>
        </w:rPr>
        <w:t>A</w:t>
      </w:r>
      <w:r w:rsidR="00F157FD" w:rsidRPr="00154986">
        <w:rPr>
          <w:rFonts w:ascii="Times New Roman" w:hAnsi="Times New Roman" w:cs="Times New Roman"/>
          <w:b/>
        </w:rPr>
        <w:t xml:space="preserve">lready </w:t>
      </w:r>
      <w:r w:rsidR="00424392">
        <w:rPr>
          <w:rFonts w:ascii="Times New Roman" w:hAnsi="Times New Roman" w:cs="Times New Roman"/>
          <w:b/>
        </w:rPr>
        <w:t>E</w:t>
      </w:r>
      <w:r w:rsidR="00F157FD" w:rsidRPr="00154986">
        <w:rPr>
          <w:rFonts w:ascii="Times New Roman" w:hAnsi="Times New Roman" w:cs="Times New Roman"/>
          <w:b/>
        </w:rPr>
        <w:t>xist</w:t>
      </w:r>
    </w:p>
    <w:p w14:paraId="536E36F8" w14:textId="77777777" w:rsidR="00E8429C" w:rsidRPr="00154986" w:rsidRDefault="00E8429C" w:rsidP="00276EF5">
      <w:pPr>
        <w:rPr>
          <w:rFonts w:ascii="Times New Roman" w:hAnsi="Times New Roman" w:cs="Times New Roman"/>
        </w:rPr>
      </w:pPr>
    </w:p>
    <w:p w14:paraId="05ED623E" w14:textId="712A927E" w:rsidR="00F157FD" w:rsidRPr="00007098" w:rsidRDefault="00007098" w:rsidP="00F157FD">
      <w:pPr>
        <w:rPr>
          <w:rFonts w:ascii="Times New Roman" w:hAnsi="Times New Roman" w:cs="Times New Roman"/>
          <w:sz w:val="18"/>
          <w:szCs w:val="18"/>
        </w:rPr>
      </w:pPr>
      <w:ins w:id="416" w:author="Prado Juliette-B44664" w:date="2015-03-02T10:58:00Z">
        <w:r>
          <w:rPr>
            <w:rFonts w:ascii="Times New Roman" w:hAnsi="Times New Roman" w:cs="Times New Roman"/>
            <w:sz w:val="18"/>
            <w:szCs w:val="18"/>
          </w:rPr>
          <w:t xml:space="preserve">Import Cluster from </w:t>
        </w:r>
      </w:ins>
      <w:ins w:id="417" w:author="Prado Juliette-B44664" w:date="2015-03-02T10:59:00Z">
        <w:r>
          <w:rPr>
            <w:rFonts w:ascii="Times New Roman" w:hAnsi="Times New Roman" w:cs="Times New Roman"/>
            <w:sz w:val="18"/>
            <w:szCs w:val="18"/>
          </w:rPr>
          <w:t>Cassandra</w:t>
        </w:r>
      </w:ins>
      <w:ins w:id="418" w:author="Prado Juliette-B44664" w:date="2015-03-02T10:58:00Z">
        <w:r>
          <w:rPr>
            <w:rFonts w:ascii="Times New Roman" w:hAnsi="Times New Roman" w:cs="Times New Roman"/>
            <w:sz w:val="18"/>
            <w:szCs w:val="18"/>
          </w:rPr>
          <w:t>.</w:t>
        </w:r>
      </w:ins>
      <w:ins w:id="419" w:author="Prado Juliette-B44664" w:date="2015-03-02T10:59:00Z">
        <w:r>
          <w:rPr>
            <w:rFonts w:ascii="Times New Roman" w:hAnsi="Times New Roman" w:cs="Times New Roman"/>
            <w:sz w:val="18"/>
            <w:szCs w:val="18"/>
          </w:rPr>
          <w:t>cluster</w:t>
        </w:r>
      </w:ins>
    </w:p>
    <w:p w14:paraId="7EDE8CE6" w14:textId="0942E922" w:rsidR="00F157FD" w:rsidRPr="00007098" w:rsidRDefault="00007098" w:rsidP="00F157FD">
      <w:pPr>
        <w:rPr>
          <w:rFonts w:ascii="Times New Roman" w:hAnsi="Times New Roman" w:cs="Times New Roman"/>
          <w:sz w:val="18"/>
          <w:szCs w:val="18"/>
        </w:rPr>
      </w:pPr>
      <w:ins w:id="420" w:author="Prado Juliette-B44664" w:date="2015-03-02T10:59:00Z">
        <w:r>
          <w:rPr>
            <w:rFonts w:ascii="Times New Roman" w:hAnsi="Times New Roman" w:cs="Times New Roman"/>
            <w:sz w:val="18"/>
            <w:szCs w:val="18"/>
          </w:rPr>
          <w:t>I</w:t>
        </w:r>
      </w:ins>
      <w:r w:rsidR="00F157FD" w:rsidRPr="00007098">
        <w:rPr>
          <w:rFonts w:ascii="Times New Roman" w:hAnsi="Times New Roman" w:cs="Times New Roman"/>
          <w:sz w:val="18"/>
          <w:szCs w:val="18"/>
        </w:rPr>
        <w:t>mport uuid</w:t>
      </w:r>
    </w:p>
    <w:p w14:paraId="46C1876B" w14:textId="77777777" w:rsidR="00F157FD" w:rsidRPr="00007098" w:rsidRDefault="00F157FD" w:rsidP="00F157FD">
      <w:pPr>
        <w:rPr>
          <w:rFonts w:ascii="Times New Roman" w:hAnsi="Times New Roman" w:cs="Times New Roman"/>
          <w:sz w:val="18"/>
          <w:szCs w:val="18"/>
        </w:rPr>
      </w:pPr>
    </w:p>
    <w:p w14:paraId="0975004C" w14:textId="77777777" w:rsidR="00F157FD" w:rsidRPr="00007098" w:rsidRDefault="00F157FD" w:rsidP="00F157FD">
      <w:pPr>
        <w:rPr>
          <w:rFonts w:ascii="Times New Roman" w:hAnsi="Times New Roman" w:cs="Times New Roman"/>
          <w:sz w:val="18"/>
          <w:szCs w:val="18"/>
        </w:rPr>
      </w:pPr>
      <w:r w:rsidRPr="00007098">
        <w:rPr>
          <w:rFonts w:ascii="Times New Roman" w:hAnsi="Times New Roman" w:cs="Times New Roman"/>
          <w:sz w:val="18"/>
          <w:szCs w:val="18"/>
        </w:rPr>
        <w:t>cluster = Cluster()</w:t>
      </w:r>
    </w:p>
    <w:p w14:paraId="689910B7" w14:textId="77777777" w:rsidR="00F157FD" w:rsidRPr="00007098" w:rsidRDefault="00F157FD" w:rsidP="00F157FD">
      <w:pPr>
        <w:rPr>
          <w:rFonts w:ascii="Times New Roman" w:hAnsi="Times New Roman" w:cs="Times New Roman"/>
          <w:sz w:val="18"/>
          <w:szCs w:val="18"/>
        </w:rPr>
      </w:pPr>
      <w:r w:rsidRPr="00007098">
        <w:rPr>
          <w:rFonts w:ascii="Times New Roman" w:hAnsi="Times New Roman" w:cs="Times New Roman"/>
          <w:sz w:val="18"/>
          <w:szCs w:val="18"/>
        </w:rPr>
        <w:t>session = cluster.connect('keyspace1')</w:t>
      </w:r>
    </w:p>
    <w:p w14:paraId="532323A8" w14:textId="77777777" w:rsidR="00F157FD" w:rsidRPr="00007098" w:rsidRDefault="00F157FD" w:rsidP="00F157FD">
      <w:pPr>
        <w:rPr>
          <w:rFonts w:ascii="Times New Roman" w:hAnsi="Times New Roman" w:cs="Times New Roman"/>
          <w:sz w:val="18"/>
          <w:szCs w:val="18"/>
        </w:rPr>
      </w:pPr>
    </w:p>
    <w:p w14:paraId="061BC272" w14:textId="77777777" w:rsidR="00F157FD" w:rsidRPr="00007098" w:rsidRDefault="00F157FD" w:rsidP="00F157FD">
      <w:pPr>
        <w:rPr>
          <w:rFonts w:ascii="Times New Roman" w:hAnsi="Times New Roman" w:cs="Times New Roman"/>
          <w:sz w:val="18"/>
          <w:szCs w:val="18"/>
        </w:rPr>
      </w:pPr>
      <w:r w:rsidRPr="00007098">
        <w:rPr>
          <w:rFonts w:ascii="Times New Roman" w:hAnsi="Times New Roman" w:cs="Times New Roman"/>
          <w:sz w:val="18"/>
          <w:szCs w:val="18"/>
        </w:rPr>
        <w:t>table_name = "new_table"</w:t>
      </w:r>
    </w:p>
    <w:p w14:paraId="67F27F4B" w14:textId="77777777" w:rsidR="00F157FD" w:rsidRPr="00007098" w:rsidRDefault="00F157FD" w:rsidP="00F157FD">
      <w:pPr>
        <w:rPr>
          <w:rFonts w:ascii="Times New Roman" w:hAnsi="Times New Roman" w:cs="Times New Roman"/>
          <w:sz w:val="18"/>
          <w:szCs w:val="18"/>
        </w:rPr>
      </w:pPr>
      <w:r w:rsidRPr="00007098">
        <w:rPr>
          <w:rFonts w:ascii="Times New Roman" w:hAnsi="Times New Roman" w:cs="Times New Roman"/>
          <w:sz w:val="18"/>
          <w:szCs w:val="18"/>
        </w:rPr>
        <w:t>session.execute("CREATE TABLE IF NOT EXISTS %s(id uuid, property text, value text, primary key(id, property));"%table_name)</w:t>
      </w:r>
    </w:p>
    <w:p w14:paraId="76A314BB" w14:textId="6E181C01" w:rsidR="00E8429C" w:rsidRPr="00007098" w:rsidRDefault="00F157FD" w:rsidP="00F157FD">
      <w:pPr>
        <w:rPr>
          <w:rFonts w:ascii="Times New Roman" w:hAnsi="Times New Roman" w:cs="Times New Roman"/>
          <w:sz w:val="18"/>
          <w:szCs w:val="18"/>
        </w:rPr>
      </w:pPr>
      <w:r w:rsidRPr="00007098">
        <w:rPr>
          <w:rFonts w:ascii="Times New Roman" w:hAnsi="Times New Roman" w:cs="Times New Roman"/>
          <w:sz w:val="18"/>
          <w:szCs w:val="18"/>
        </w:rPr>
        <w:t>session.execute("CREATE INDEX IF NOT EXISTS on %s(value);"%table_name)</w:t>
      </w:r>
    </w:p>
    <w:p w14:paraId="2DF74588" w14:textId="77777777" w:rsidR="00F157FD" w:rsidRPr="00154986" w:rsidRDefault="00F157FD" w:rsidP="00F157FD">
      <w:pPr>
        <w:rPr>
          <w:rFonts w:ascii="Times New Roman" w:hAnsi="Times New Roman" w:cs="Times New Roman"/>
        </w:rPr>
      </w:pPr>
    </w:p>
    <w:p w14:paraId="0752D666" w14:textId="6286510C" w:rsidR="00E8429C" w:rsidRPr="00154986" w:rsidRDefault="00E8429C" w:rsidP="00E8429C">
      <w:pPr>
        <w:rPr>
          <w:rFonts w:ascii="Times New Roman" w:hAnsi="Times New Roman" w:cs="Times New Roman"/>
          <w:b/>
        </w:rPr>
      </w:pPr>
      <w:r w:rsidRPr="00154986">
        <w:rPr>
          <w:rFonts w:ascii="Times New Roman" w:hAnsi="Times New Roman" w:cs="Times New Roman"/>
          <w:b/>
        </w:rPr>
        <w:t xml:space="preserve">Making a ReL </w:t>
      </w:r>
    </w:p>
    <w:p w14:paraId="695F47D0" w14:textId="77777777" w:rsidR="00E8429C" w:rsidRPr="006B1C6D" w:rsidRDefault="00E8429C" w:rsidP="00276EF5"/>
    <w:p w14:paraId="6B0B4D8B" w14:textId="4F8E439A" w:rsidR="00276EF5" w:rsidRPr="00007098" w:rsidRDefault="00E8429C">
      <w:pPr>
        <w:rPr>
          <w:rFonts w:ascii="Courier New" w:hAnsi="Courier New" w:cs="Courier New"/>
          <w:sz w:val="18"/>
          <w:szCs w:val="18"/>
        </w:rPr>
      </w:pPr>
      <w:r w:rsidRPr="00007098">
        <w:rPr>
          <w:rFonts w:ascii="Courier New" w:hAnsi="Courier New" w:cs="Courier New"/>
          <w:sz w:val="18"/>
          <w:szCs w:val="18"/>
        </w:rPr>
        <w:t>conn = connectTo 'jdbc:oracle:thin:@host:1521:orcl' 'user' 'password' 'rdf_mode' '</w:t>
      </w:r>
      <w:r w:rsidR="008A4759" w:rsidRPr="00007098">
        <w:rPr>
          <w:rFonts w:ascii="Courier New" w:hAnsi="Courier New" w:cs="Courier New"/>
          <w:sz w:val="18"/>
          <w:szCs w:val="18"/>
        </w:rPr>
        <w:t>rdf_</w:t>
      </w:r>
      <w:r w:rsidRPr="00007098">
        <w:rPr>
          <w:rFonts w:ascii="Courier New" w:hAnsi="Courier New" w:cs="Courier New"/>
          <w:sz w:val="18"/>
          <w:szCs w:val="18"/>
        </w:rPr>
        <w:t>model'</w:t>
      </w:r>
      <w:r w:rsidR="00B23132" w:rsidRPr="00007098">
        <w:rPr>
          <w:rStyle w:val="FootnoteReference"/>
          <w:rFonts w:ascii="Courier New" w:hAnsi="Courier New" w:cs="Courier New"/>
          <w:sz w:val="18"/>
          <w:szCs w:val="18"/>
        </w:rPr>
        <w:footnoteReference w:id="17"/>
      </w:r>
    </w:p>
    <w:p w14:paraId="10BFDF07" w14:textId="402E1AD6" w:rsidR="003E6D09" w:rsidRPr="00154986" w:rsidRDefault="00A34B6B" w:rsidP="00262BC4">
      <w:pPr>
        <w:pStyle w:val="Heading1"/>
        <w:pageBreakBefore/>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ADDING A BOOK TO THE LIBRARY</w:t>
      </w:r>
    </w:p>
    <w:p w14:paraId="2D391A9A" w14:textId="3B93053A" w:rsidR="00D52273" w:rsidRPr="006B1C6D" w:rsidRDefault="00D52273" w:rsidP="00D52273">
      <w:pPr>
        <w:jc w:val="center"/>
        <w:rPr>
          <w:b/>
        </w:rPr>
      </w:pPr>
    </w:p>
    <w:p w14:paraId="59513783" w14:textId="77777777" w:rsidR="00D52273" w:rsidRPr="006B1C6D" w:rsidRDefault="00D52273" w:rsidP="00D52273">
      <w:pPr>
        <w:jc w:val="center"/>
      </w:pPr>
    </w:p>
    <w:p w14:paraId="035CE2EF" w14:textId="1D7AABCA" w:rsidR="00E301CE" w:rsidRPr="00154986" w:rsidRDefault="00E301CE" w:rsidP="00A820BF">
      <w:pPr>
        <w:rPr>
          <w:rFonts w:ascii="Times New Roman" w:hAnsi="Times New Roman" w:cs="Times New Roman"/>
          <w:b/>
        </w:rPr>
      </w:pPr>
      <w:r w:rsidRPr="00154986">
        <w:rPr>
          <w:rFonts w:ascii="Times New Roman" w:hAnsi="Times New Roman" w:cs="Times New Roman"/>
          <w:b/>
        </w:rPr>
        <w:t>MongoDB Code</w:t>
      </w:r>
    </w:p>
    <w:p w14:paraId="76D1A894" w14:textId="77777777" w:rsidR="00A820BF" w:rsidRPr="00007098" w:rsidRDefault="00A820BF" w:rsidP="00A820BF">
      <w:pPr>
        <w:rPr>
          <w:rFonts w:ascii="Courier New" w:hAnsi="Courier New" w:cs="Courier New"/>
          <w:sz w:val="18"/>
          <w:szCs w:val="18"/>
        </w:rPr>
      </w:pPr>
      <w:r w:rsidRPr="00007098">
        <w:rPr>
          <w:rFonts w:ascii="Courier New" w:hAnsi="Courier New" w:cs="Courier New"/>
          <w:sz w:val="18"/>
          <w:szCs w:val="18"/>
        </w:rPr>
        <w:t>@app.route('/add/', methods=['GET', 'POST'])</w:t>
      </w:r>
    </w:p>
    <w:p w14:paraId="643D31FF" w14:textId="77777777" w:rsidR="00A820BF" w:rsidRPr="00007098" w:rsidRDefault="00A820BF" w:rsidP="00A820BF">
      <w:pPr>
        <w:rPr>
          <w:rFonts w:ascii="Courier New" w:hAnsi="Courier New" w:cs="Courier New"/>
          <w:sz w:val="18"/>
          <w:szCs w:val="18"/>
        </w:rPr>
      </w:pPr>
      <w:r w:rsidRPr="00007098">
        <w:rPr>
          <w:rFonts w:ascii="Courier New" w:hAnsi="Courier New" w:cs="Courier New"/>
          <w:sz w:val="18"/>
          <w:szCs w:val="18"/>
        </w:rPr>
        <w:t>def add():</w:t>
      </w:r>
    </w:p>
    <w:p w14:paraId="1AB3E3C6" w14:textId="77777777" w:rsidR="00A820BF" w:rsidRPr="00007098" w:rsidRDefault="00A820BF" w:rsidP="00A820BF">
      <w:pPr>
        <w:rPr>
          <w:rFonts w:ascii="Courier New" w:hAnsi="Courier New" w:cs="Courier New"/>
          <w:sz w:val="18"/>
          <w:szCs w:val="18"/>
        </w:rPr>
      </w:pPr>
      <w:r w:rsidRPr="00007098">
        <w:rPr>
          <w:rFonts w:ascii="Courier New" w:hAnsi="Courier New" w:cs="Courier New"/>
          <w:sz w:val="18"/>
          <w:szCs w:val="18"/>
        </w:rPr>
        <w:tab/>
        <w:t>if request.method == 'POST':</w:t>
      </w:r>
    </w:p>
    <w:p w14:paraId="0235D822" w14:textId="77777777" w:rsidR="00A820BF" w:rsidRPr="00007098" w:rsidRDefault="00A820BF" w:rsidP="00A820B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new_data = {k : v for k, v in request.form.items()}</w:t>
      </w:r>
    </w:p>
    <w:p w14:paraId="66B1427A" w14:textId="77777777" w:rsidR="00A820BF" w:rsidRPr="00007098" w:rsidRDefault="00A820BF" w:rsidP="00A820B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#If the user leaves a field blank</w:t>
      </w:r>
    </w:p>
    <w:p w14:paraId="70905969" w14:textId="1007D154" w:rsidR="00A820BF" w:rsidRPr="006B1C6D" w:rsidRDefault="00A820BF" w:rsidP="00A820BF">
      <w:pPr>
        <w:rPr>
          <w:rFonts w:ascii="Courier New" w:hAnsi="Courier New" w:cs="Courier New"/>
          <w:sz w:val="22"/>
          <w:szCs w:val="22"/>
        </w:rPr>
      </w:pPr>
      <w:r w:rsidRPr="00007098">
        <w:rPr>
          <w:rFonts w:ascii="Courier New" w:hAnsi="Courier New" w:cs="Courier New"/>
          <w:sz w:val="18"/>
          <w:szCs w:val="18"/>
        </w:rPr>
        <w:tab/>
      </w:r>
      <w:r w:rsidRPr="00007098">
        <w:rPr>
          <w:rFonts w:ascii="Courier New" w:hAnsi="Courier New" w:cs="Courier New"/>
          <w:sz w:val="18"/>
          <w:szCs w:val="18"/>
        </w:rPr>
        <w:tab/>
        <w:t>if new_data['title'] == '' or new_data['author'] == '' or</w:t>
      </w:r>
      <w:r w:rsidRPr="006B1C6D">
        <w:rPr>
          <w:rFonts w:ascii="Courier New" w:hAnsi="Courier New" w:cs="Courier New"/>
          <w:sz w:val="22"/>
          <w:szCs w:val="22"/>
        </w:rPr>
        <w:t xml:space="preserve">  </w:t>
      </w:r>
    </w:p>
    <w:p w14:paraId="39503005" w14:textId="6CC300EF"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544EF74C" w14:textId="17D1E812"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74720363"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tries to add a book that's already in the database</w:t>
      </w:r>
    </w:p>
    <w:p w14:paraId="16F64AC6" w14:textId="77777777" w:rsidR="00A820BF" w:rsidRPr="00007098" w:rsidRDefault="00A820BF" w:rsidP="00A820BF">
      <w:pPr>
        <w:rPr>
          <w:rFonts w:ascii="Courier New" w:hAnsi="Courier New" w:cs="Courier New"/>
          <w:sz w:val="18"/>
          <w:szCs w:val="18"/>
        </w:rPr>
      </w:pPr>
      <w:r w:rsidRPr="006B1C6D">
        <w:rPr>
          <w:rFonts w:ascii="Courier New" w:hAnsi="Courier New" w:cs="Courier New"/>
          <w:sz w:val="22"/>
          <w:szCs w:val="22"/>
        </w:rPr>
        <w:tab/>
      </w:r>
      <w:r w:rsidRPr="006B1C6D">
        <w:rPr>
          <w:rFonts w:ascii="Courier New" w:hAnsi="Courier New" w:cs="Courier New"/>
          <w:sz w:val="22"/>
          <w:szCs w:val="22"/>
        </w:rPr>
        <w:tab/>
      </w:r>
      <w:r w:rsidRPr="00007098">
        <w:rPr>
          <w:rFonts w:ascii="Courier New" w:hAnsi="Courier New" w:cs="Courier New"/>
          <w:sz w:val="18"/>
          <w:szCs w:val="18"/>
        </w:rPr>
        <w:t xml:space="preserve">elif books.find({'title':new_data['title'], </w:t>
      </w:r>
    </w:p>
    <w:p w14:paraId="54F8D291" w14:textId="59DE7370" w:rsidR="00A820BF" w:rsidRPr="00007098" w:rsidRDefault="00A820BF" w:rsidP="00A820BF">
      <w:pPr>
        <w:rPr>
          <w:rFonts w:ascii="Courier New" w:hAnsi="Courier New" w:cs="Courier New"/>
          <w:sz w:val="18"/>
          <w:szCs w:val="18"/>
        </w:rPr>
      </w:pPr>
      <w:r w:rsidRPr="00007098">
        <w:rPr>
          <w:rFonts w:ascii="Courier New" w:hAnsi="Courier New" w:cs="Courier New"/>
          <w:sz w:val="18"/>
          <w:szCs w:val="18"/>
        </w:rPr>
        <w:t xml:space="preserve">                'author':new_data['author']}).count() &gt; 0: </w:t>
      </w:r>
    </w:p>
    <w:p w14:paraId="68B2EA34" w14:textId="77777777" w:rsidR="00A820BF" w:rsidRPr="00007098" w:rsidRDefault="00A820BF" w:rsidP="00A820B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return render_template('add.html', alert="exists")</w:t>
      </w:r>
    </w:p>
    <w:p w14:paraId="32CFAB74" w14:textId="77777777" w:rsidR="00A820BF" w:rsidRPr="00007098" w:rsidRDefault="00A820BF" w:rsidP="00A820B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else:</w:t>
      </w:r>
    </w:p>
    <w:p w14:paraId="63F13D75" w14:textId="77777777" w:rsidR="00A820BF" w:rsidRPr="00007098" w:rsidRDefault="00A820BF" w:rsidP="00A820BF">
      <w:pPr>
        <w:rPr>
          <w:rFonts w:ascii="Courier New" w:hAnsi="Courier New" w:cs="Courier New"/>
          <w:b/>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b/>
          <w:sz w:val="18"/>
          <w:szCs w:val="18"/>
        </w:rPr>
        <w:t>books.insert(new_data)</w:t>
      </w:r>
    </w:p>
    <w:p w14:paraId="38CF93D0" w14:textId="77777777" w:rsidR="00A820BF" w:rsidRPr="00007098" w:rsidRDefault="00A820BF" w:rsidP="00A820B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return render_template('add.html', alert = "success")</w:t>
      </w:r>
    </w:p>
    <w:p w14:paraId="0E665208" w14:textId="77777777" w:rsidR="00A820BF" w:rsidRPr="00007098" w:rsidRDefault="00A820BF" w:rsidP="00A820BF">
      <w:pPr>
        <w:rPr>
          <w:rFonts w:ascii="Courier New" w:hAnsi="Courier New" w:cs="Courier New"/>
          <w:sz w:val="18"/>
          <w:szCs w:val="18"/>
        </w:rPr>
      </w:pPr>
      <w:r w:rsidRPr="00007098">
        <w:rPr>
          <w:rFonts w:ascii="Courier New" w:hAnsi="Courier New" w:cs="Courier New"/>
          <w:sz w:val="18"/>
          <w:szCs w:val="18"/>
        </w:rPr>
        <w:tab/>
        <w:t>else:</w:t>
      </w:r>
    </w:p>
    <w:p w14:paraId="1BCB92FB" w14:textId="0665AA9E" w:rsidR="00D52273" w:rsidRPr="00007098" w:rsidRDefault="00A820BF" w:rsidP="00A820B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return render_template('add.html', alert="")</w:t>
      </w:r>
    </w:p>
    <w:p w14:paraId="3CEABBD8" w14:textId="77777777" w:rsidR="00E301CE" w:rsidRPr="006B1C6D" w:rsidRDefault="00E301CE" w:rsidP="00A820BF">
      <w:pPr>
        <w:rPr>
          <w:rFonts w:ascii="Courier New" w:hAnsi="Courier New" w:cs="Courier New"/>
          <w:sz w:val="22"/>
          <w:szCs w:val="22"/>
        </w:rPr>
      </w:pPr>
    </w:p>
    <w:p w14:paraId="061D2A5F" w14:textId="27EF24A7" w:rsidR="00E301CE" w:rsidRPr="00154986" w:rsidRDefault="00E301CE" w:rsidP="00E301CE">
      <w:pPr>
        <w:rPr>
          <w:rFonts w:ascii="Times New Roman" w:hAnsi="Times New Roman" w:cs="Times New Roman"/>
          <w:b/>
        </w:rPr>
      </w:pPr>
      <w:r w:rsidRPr="00154986">
        <w:rPr>
          <w:rFonts w:ascii="Times New Roman" w:hAnsi="Times New Roman" w:cs="Times New Roman"/>
          <w:b/>
        </w:rPr>
        <w:t>Cassandra Code:</w:t>
      </w:r>
    </w:p>
    <w:p w14:paraId="0FD33731" w14:textId="77777777" w:rsidR="00E301CE" w:rsidRPr="00007098" w:rsidRDefault="00E301CE" w:rsidP="00E301CE">
      <w:pPr>
        <w:rPr>
          <w:rFonts w:ascii="Courier New" w:hAnsi="Courier New" w:cs="Courier New"/>
          <w:sz w:val="18"/>
          <w:szCs w:val="18"/>
        </w:rPr>
      </w:pPr>
      <w:r w:rsidRPr="00007098">
        <w:rPr>
          <w:rFonts w:ascii="Courier New" w:hAnsi="Courier New" w:cs="Courier New"/>
          <w:sz w:val="18"/>
          <w:szCs w:val="18"/>
        </w:rPr>
        <w:t>@app.route('/add/', methods=['GET', 'POST'])</w:t>
      </w:r>
    </w:p>
    <w:p w14:paraId="34F91EDB" w14:textId="77777777" w:rsidR="00E301CE" w:rsidRPr="00007098" w:rsidRDefault="00E301CE" w:rsidP="00E301CE">
      <w:pPr>
        <w:rPr>
          <w:rFonts w:ascii="Courier New" w:hAnsi="Courier New" w:cs="Courier New"/>
          <w:sz w:val="18"/>
          <w:szCs w:val="18"/>
        </w:rPr>
      </w:pPr>
      <w:r w:rsidRPr="00007098">
        <w:rPr>
          <w:rFonts w:ascii="Courier New" w:hAnsi="Courier New" w:cs="Courier New"/>
          <w:sz w:val="18"/>
          <w:szCs w:val="18"/>
        </w:rPr>
        <w:t>def add():</w:t>
      </w:r>
    </w:p>
    <w:p w14:paraId="5421790C" w14:textId="77777777" w:rsidR="00E301CE" w:rsidRPr="00007098" w:rsidRDefault="00E301CE" w:rsidP="00E301CE">
      <w:pPr>
        <w:rPr>
          <w:rFonts w:ascii="Courier New" w:hAnsi="Courier New" w:cs="Courier New"/>
          <w:sz w:val="18"/>
          <w:szCs w:val="18"/>
        </w:rPr>
      </w:pPr>
      <w:r w:rsidRPr="00007098">
        <w:rPr>
          <w:rFonts w:ascii="Courier New" w:hAnsi="Courier New" w:cs="Courier New"/>
          <w:sz w:val="18"/>
          <w:szCs w:val="18"/>
        </w:rPr>
        <w:tab/>
        <w:t>if request.method == 'POST':</w:t>
      </w:r>
    </w:p>
    <w:p w14:paraId="232D91C2" w14:textId="77777777" w:rsidR="00E301CE" w:rsidRPr="00007098" w:rsidRDefault="00E301CE" w:rsidP="00E301CE">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new_data = {k : v for k, v in request.form.items()}</w:t>
      </w:r>
    </w:p>
    <w:p w14:paraId="263D957F" w14:textId="77777777" w:rsidR="00E301CE" w:rsidRPr="00007098" w:rsidRDefault="00E301CE" w:rsidP="00E301CE">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#If the user leaves a field blank</w:t>
      </w:r>
    </w:p>
    <w:p w14:paraId="33B74763" w14:textId="6F86B08C" w:rsidR="00E301CE" w:rsidRPr="00007098" w:rsidRDefault="00E301CE" w:rsidP="00E301CE">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if new_data['title'] == '' or new_data['author'] == '' or  </w:t>
      </w:r>
    </w:p>
    <w:p w14:paraId="239CF0B2" w14:textId="193A6022" w:rsidR="00E301CE" w:rsidRPr="00007098" w:rsidRDefault="00E301CE" w:rsidP="00E301CE">
      <w:pPr>
        <w:rPr>
          <w:rFonts w:ascii="Courier New" w:hAnsi="Courier New" w:cs="Courier New"/>
          <w:sz w:val="18"/>
          <w:szCs w:val="18"/>
        </w:rPr>
      </w:pPr>
      <w:r w:rsidRPr="00007098">
        <w:rPr>
          <w:rFonts w:ascii="Courier New" w:hAnsi="Courier New" w:cs="Courier New"/>
          <w:sz w:val="18"/>
          <w:szCs w:val="18"/>
        </w:rPr>
        <w:t xml:space="preserve">              new_data['genre'] == '' or new_data['description'] == '':</w:t>
      </w:r>
    </w:p>
    <w:p w14:paraId="56CAA20C" w14:textId="77777777" w:rsidR="00E301CE" w:rsidRPr="00007098" w:rsidRDefault="00E301CE" w:rsidP="00E301CE">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return render_template('add.html', alert="required")</w:t>
      </w:r>
    </w:p>
    <w:p w14:paraId="36B787D8" w14:textId="77777777" w:rsidR="00E301CE" w:rsidRPr="00007098" w:rsidRDefault="00E301CE" w:rsidP="00E301CE">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else:</w:t>
      </w:r>
    </w:p>
    <w:p w14:paraId="39E32902" w14:textId="1D2FCD8B" w:rsidR="00E301CE" w:rsidRPr="00007098" w:rsidRDefault="00E301CE" w:rsidP="00E301CE">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r>
    </w:p>
    <w:p w14:paraId="5AA90CC3" w14:textId="6D3D392B" w:rsidR="00E301CE" w:rsidRPr="00007098" w:rsidRDefault="00E301CE" w:rsidP="009B1257">
      <w:pPr>
        <w:spacing w:line="273" w:lineRule="atLeast"/>
        <w:rPr>
          <w:rFonts w:ascii="Courier New" w:eastAsia="Times New Roman" w:hAnsi="Courier New" w:cs="Courier New"/>
          <w:b/>
          <w:color w:val="333333"/>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b/>
          <w:sz w:val="18"/>
          <w:szCs w:val="18"/>
        </w:rPr>
        <w:t>id = uuid.uuid4()</w:t>
      </w:r>
      <w:r w:rsidR="009B1257" w:rsidRPr="00007098">
        <w:rPr>
          <w:rFonts w:ascii="Courier New" w:eastAsia="Times New Roman" w:hAnsi="Courier New" w:cs="Courier New"/>
          <w:b/>
          <w:color w:val="333333"/>
          <w:sz w:val="18"/>
          <w:szCs w:val="18"/>
        </w:rPr>
        <w:br/>
      </w:r>
      <w:r w:rsidR="009B1257" w:rsidRPr="00007098">
        <w:rPr>
          <w:rFonts w:ascii="Courier New" w:eastAsia="Times New Roman" w:hAnsi="Courier New" w:cs="Courier New"/>
          <w:b/>
          <w:color w:val="333333"/>
          <w:sz w:val="18"/>
          <w:szCs w:val="18"/>
        </w:rPr>
        <w:tab/>
      </w:r>
      <w:r w:rsidR="009B1257" w:rsidRPr="00007098">
        <w:rPr>
          <w:rFonts w:ascii="Courier New" w:eastAsia="Times New Roman" w:hAnsi="Courier New" w:cs="Courier New"/>
          <w:b/>
          <w:color w:val="333333"/>
          <w:sz w:val="18"/>
          <w:szCs w:val="18"/>
        </w:rPr>
        <w:tab/>
      </w:r>
      <w:r w:rsidR="009B1257" w:rsidRPr="00007098">
        <w:rPr>
          <w:rFonts w:ascii="Courier New" w:eastAsia="Times New Roman" w:hAnsi="Courier New" w:cs="Courier New"/>
          <w:b/>
          <w:color w:val="333333"/>
          <w:sz w:val="18"/>
          <w:szCs w:val="18"/>
        </w:rPr>
        <w:tab/>
        <w:t xml:space="preserve">batch </w:t>
      </w:r>
      <w:r w:rsidR="009B1257" w:rsidRPr="00007098">
        <w:rPr>
          <w:rFonts w:ascii="Courier New" w:eastAsia="Times New Roman" w:hAnsi="Courier New" w:cs="Courier New"/>
          <w:b/>
          <w:color w:val="A71D5D"/>
          <w:sz w:val="18"/>
          <w:szCs w:val="18"/>
        </w:rPr>
        <w:t>=</w:t>
      </w:r>
      <w:r w:rsidR="009B1257" w:rsidRPr="00007098">
        <w:rPr>
          <w:rFonts w:ascii="Courier New" w:eastAsia="Times New Roman" w:hAnsi="Courier New" w:cs="Courier New"/>
          <w:b/>
          <w:color w:val="333333"/>
          <w:sz w:val="18"/>
          <w:szCs w:val="18"/>
        </w:rPr>
        <w:t xml:space="preserve"> BatchStatement()</w:t>
      </w:r>
    </w:p>
    <w:p w14:paraId="30C44CEA" w14:textId="0176310D" w:rsidR="00E301CE" w:rsidRPr="00007098" w:rsidRDefault="00E301CE" w:rsidP="00E301CE">
      <w:pPr>
        <w:rPr>
          <w:rFonts w:ascii="Courier New" w:hAnsi="Courier New" w:cs="Courier New"/>
          <w:b/>
          <w:sz w:val="18"/>
          <w:szCs w:val="18"/>
        </w:rPr>
      </w:pPr>
      <w:r w:rsidRPr="00007098">
        <w:rPr>
          <w:rFonts w:ascii="Courier New" w:hAnsi="Courier New" w:cs="Courier New"/>
          <w:b/>
          <w:sz w:val="18"/>
          <w:szCs w:val="18"/>
        </w:rPr>
        <w:tab/>
      </w:r>
      <w:r w:rsidRPr="00007098">
        <w:rPr>
          <w:rFonts w:ascii="Courier New" w:hAnsi="Courier New" w:cs="Courier New"/>
          <w:b/>
          <w:sz w:val="18"/>
          <w:szCs w:val="18"/>
        </w:rPr>
        <w:tab/>
      </w:r>
      <w:r w:rsidRPr="00007098">
        <w:rPr>
          <w:rFonts w:ascii="Courier New" w:hAnsi="Courier New" w:cs="Courier New"/>
          <w:b/>
          <w:sz w:val="18"/>
          <w:szCs w:val="18"/>
        </w:rPr>
        <w:tab/>
        <w:t xml:space="preserve">insert_statement = "INSERT INTO "+table_name+"(id,   </w:t>
      </w:r>
    </w:p>
    <w:p w14:paraId="225B8948" w14:textId="2E4482EF" w:rsidR="00E301CE" w:rsidRPr="00007098" w:rsidRDefault="00E301CE" w:rsidP="00E301CE">
      <w:pPr>
        <w:rPr>
          <w:rFonts w:ascii="Courier New" w:hAnsi="Courier New" w:cs="Courier New"/>
          <w:b/>
          <w:sz w:val="18"/>
          <w:szCs w:val="18"/>
        </w:rPr>
      </w:pPr>
      <w:r w:rsidRPr="00007098">
        <w:rPr>
          <w:rFonts w:ascii="Courier New" w:hAnsi="Courier New" w:cs="Courier New"/>
          <w:b/>
          <w:sz w:val="18"/>
          <w:szCs w:val="18"/>
        </w:rPr>
        <w:t xml:space="preserve">                               property, value) values("+str(id)+", %s, %s)"</w:t>
      </w:r>
    </w:p>
    <w:p w14:paraId="44DF5A53" w14:textId="5DF2E343" w:rsidR="00E301CE" w:rsidRPr="00007098" w:rsidRDefault="00E301CE" w:rsidP="00E301CE">
      <w:pPr>
        <w:rPr>
          <w:rFonts w:ascii="Courier New" w:hAnsi="Courier New" w:cs="Courier New"/>
          <w:b/>
          <w:sz w:val="18"/>
          <w:szCs w:val="18"/>
        </w:rPr>
      </w:pPr>
      <w:r w:rsidRPr="00007098">
        <w:rPr>
          <w:rFonts w:ascii="Courier New" w:hAnsi="Courier New" w:cs="Courier New"/>
          <w:b/>
          <w:sz w:val="18"/>
          <w:szCs w:val="18"/>
        </w:rPr>
        <w:tab/>
      </w:r>
      <w:r w:rsidRPr="00007098">
        <w:rPr>
          <w:rFonts w:ascii="Courier New" w:hAnsi="Courier New" w:cs="Courier New"/>
          <w:b/>
          <w:sz w:val="18"/>
          <w:szCs w:val="18"/>
        </w:rPr>
        <w:tab/>
      </w:r>
      <w:r w:rsidRPr="00007098">
        <w:rPr>
          <w:rFonts w:ascii="Courier New" w:hAnsi="Courier New" w:cs="Courier New"/>
          <w:b/>
          <w:sz w:val="18"/>
          <w:szCs w:val="18"/>
        </w:rPr>
        <w:tab/>
      </w:r>
      <w:r w:rsidR="009B1257" w:rsidRPr="00007098">
        <w:rPr>
          <w:rFonts w:ascii="Courier New" w:hAnsi="Courier New" w:cs="Courier New"/>
          <w:b/>
          <w:sz w:val="18"/>
          <w:szCs w:val="18"/>
        </w:rPr>
        <w:t>batch</w:t>
      </w:r>
      <w:r w:rsidRPr="00007098">
        <w:rPr>
          <w:rFonts w:ascii="Courier New" w:hAnsi="Courier New" w:cs="Courier New"/>
          <w:b/>
          <w:sz w:val="18"/>
          <w:szCs w:val="18"/>
        </w:rPr>
        <w:t>.</w:t>
      </w:r>
      <w:r w:rsidR="009B1257" w:rsidRPr="00007098">
        <w:rPr>
          <w:rFonts w:ascii="Courier New" w:hAnsi="Courier New" w:cs="Courier New"/>
          <w:b/>
          <w:sz w:val="18"/>
          <w:szCs w:val="18"/>
        </w:rPr>
        <w:t>add</w:t>
      </w:r>
      <w:r w:rsidRPr="00007098">
        <w:rPr>
          <w:rFonts w:ascii="Courier New" w:hAnsi="Courier New" w:cs="Courier New"/>
          <w:b/>
          <w:sz w:val="18"/>
          <w:szCs w:val="18"/>
        </w:rPr>
        <w:t xml:space="preserve">(insert_statement, ('title', </w:t>
      </w:r>
    </w:p>
    <w:p w14:paraId="2CAE4CF9" w14:textId="47990A0A" w:rsidR="00E301CE" w:rsidRPr="00007098" w:rsidRDefault="00E301CE" w:rsidP="00E301CE">
      <w:pPr>
        <w:rPr>
          <w:rFonts w:ascii="Courier New" w:hAnsi="Courier New" w:cs="Courier New"/>
          <w:b/>
          <w:sz w:val="18"/>
          <w:szCs w:val="18"/>
        </w:rPr>
      </w:pPr>
      <w:r w:rsidRPr="00007098">
        <w:rPr>
          <w:rFonts w:ascii="Courier New" w:hAnsi="Courier New" w:cs="Courier New"/>
          <w:b/>
          <w:sz w:val="18"/>
          <w:szCs w:val="18"/>
        </w:rPr>
        <w:t xml:space="preserve">                                                         new_data['title']))</w:t>
      </w:r>
      <w:r w:rsidRPr="00007098">
        <w:rPr>
          <w:rFonts w:ascii="Courier New" w:hAnsi="Courier New" w:cs="Courier New"/>
          <w:b/>
          <w:sz w:val="18"/>
          <w:szCs w:val="18"/>
        </w:rPr>
        <w:tab/>
      </w:r>
    </w:p>
    <w:p w14:paraId="0CD120DB" w14:textId="35F0627C" w:rsidR="00E301CE" w:rsidRPr="00007098" w:rsidRDefault="00E301CE" w:rsidP="00E301CE">
      <w:pPr>
        <w:rPr>
          <w:rFonts w:ascii="Courier New" w:hAnsi="Courier New" w:cs="Courier New"/>
          <w:b/>
          <w:sz w:val="18"/>
          <w:szCs w:val="18"/>
        </w:rPr>
      </w:pPr>
      <w:r w:rsidRPr="00007098">
        <w:rPr>
          <w:rFonts w:ascii="Courier New" w:hAnsi="Courier New" w:cs="Courier New"/>
          <w:b/>
          <w:sz w:val="18"/>
          <w:szCs w:val="18"/>
        </w:rPr>
        <w:tab/>
      </w:r>
      <w:r w:rsidRPr="00007098">
        <w:rPr>
          <w:rFonts w:ascii="Courier New" w:hAnsi="Courier New" w:cs="Courier New"/>
          <w:b/>
          <w:sz w:val="18"/>
          <w:szCs w:val="18"/>
        </w:rPr>
        <w:tab/>
      </w:r>
      <w:r w:rsidRPr="00007098">
        <w:rPr>
          <w:rFonts w:ascii="Courier New" w:hAnsi="Courier New" w:cs="Courier New"/>
          <w:b/>
          <w:sz w:val="18"/>
          <w:szCs w:val="18"/>
        </w:rPr>
        <w:tab/>
      </w:r>
      <w:r w:rsidR="009B1257" w:rsidRPr="00007098">
        <w:rPr>
          <w:rFonts w:ascii="Courier New" w:hAnsi="Courier New" w:cs="Courier New"/>
          <w:b/>
          <w:sz w:val="18"/>
          <w:szCs w:val="18"/>
        </w:rPr>
        <w:t xml:space="preserve">batch.add </w:t>
      </w:r>
      <w:r w:rsidRPr="00007098">
        <w:rPr>
          <w:rFonts w:ascii="Courier New" w:hAnsi="Courier New" w:cs="Courier New"/>
          <w:b/>
          <w:sz w:val="18"/>
          <w:szCs w:val="18"/>
        </w:rPr>
        <w:t xml:space="preserve">(insert_statement, ('author', </w:t>
      </w:r>
    </w:p>
    <w:p w14:paraId="35CBC0AD" w14:textId="4DE633CB" w:rsidR="00E301CE" w:rsidRPr="00007098" w:rsidRDefault="00E301CE" w:rsidP="00E301CE">
      <w:pPr>
        <w:rPr>
          <w:rFonts w:ascii="Courier New" w:hAnsi="Courier New" w:cs="Courier New"/>
          <w:b/>
          <w:sz w:val="18"/>
          <w:szCs w:val="18"/>
        </w:rPr>
      </w:pPr>
      <w:r w:rsidRPr="00007098">
        <w:rPr>
          <w:rFonts w:ascii="Courier New" w:hAnsi="Courier New" w:cs="Courier New"/>
          <w:b/>
          <w:sz w:val="18"/>
          <w:szCs w:val="18"/>
        </w:rPr>
        <w:t xml:space="preserve">                                                        new_data['author']))</w:t>
      </w:r>
      <w:r w:rsidRPr="00007098">
        <w:rPr>
          <w:rFonts w:ascii="Courier New" w:hAnsi="Courier New" w:cs="Courier New"/>
          <w:b/>
          <w:sz w:val="18"/>
          <w:szCs w:val="18"/>
        </w:rPr>
        <w:tab/>
      </w:r>
    </w:p>
    <w:p w14:paraId="6984E5BC" w14:textId="5FEC8EF7" w:rsidR="00E301CE" w:rsidRPr="00007098" w:rsidRDefault="00E301CE" w:rsidP="00E301CE">
      <w:pPr>
        <w:rPr>
          <w:rFonts w:ascii="Courier New" w:hAnsi="Courier New" w:cs="Courier New"/>
          <w:b/>
          <w:sz w:val="18"/>
          <w:szCs w:val="18"/>
        </w:rPr>
      </w:pPr>
      <w:r w:rsidRPr="00007098">
        <w:rPr>
          <w:rFonts w:ascii="Courier New" w:hAnsi="Courier New" w:cs="Courier New"/>
          <w:b/>
          <w:sz w:val="18"/>
          <w:szCs w:val="18"/>
        </w:rPr>
        <w:tab/>
      </w:r>
      <w:r w:rsidRPr="00007098">
        <w:rPr>
          <w:rFonts w:ascii="Courier New" w:hAnsi="Courier New" w:cs="Courier New"/>
          <w:b/>
          <w:sz w:val="18"/>
          <w:szCs w:val="18"/>
        </w:rPr>
        <w:tab/>
      </w:r>
      <w:r w:rsidRPr="00007098">
        <w:rPr>
          <w:rFonts w:ascii="Courier New" w:hAnsi="Courier New" w:cs="Courier New"/>
          <w:b/>
          <w:sz w:val="18"/>
          <w:szCs w:val="18"/>
        </w:rPr>
        <w:tab/>
      </w:r>
      <w:r w:rsidR="009B1257" w:rsidRPr="00007098">
        <w:rPr>
          <w:rFonts w:ascii="Courier New" w:hAnsi="Courier New" w:cs="Courier New"/>
          <w:b/>
          <w:sz w:val="18"/>
          <w:szCs w:val="18"/>
        </w:rPr>
        <w:t xml:space="preserve">batch.add </w:t>
      </w:r>
      <w:r w:rsidRPr="00007098">
        <w:rPr>
          <w:rFonts w:ascii="Courier New" w:hAnsi="Courier New" w:cs="Courier New"/>
          <w:b/>
          <w:sz w:val="18"/>
          <w:szCs w:val="18"/>
        </w:rPr>
        <w:t xml:space="preserve">(insert_statement, ('genre', </w:t>
      </w:r>
    </w:p>
    <w:p w14:paraId="64AB8CFB" w14:textId="2A6E56E8" w:rsidR="00E301CE" w:rsidRPr="00007098" w:rsidRDefault="00E301CE" w:rsidP="00E301CE">
      <w:pPr>
        <w:rPr>
          <w:rFonts w:ascii="Courier New" w:hAnsi="Courier New" w:cs="Courier New"/>
          <w:b/>
          <w:sz w:val="18"/>
          <w:szCs w:val="18"/>
        </w:rPr>
      </w:pPr>
      <w:r w:rsidRPr="00007098">
        <w:rPr>
          <w:rFonts w:ascii="Courier New" w:hAnsi="Courier New" w:cs="Courier New"/>
          <w:b/>
          <w:sz w:val="18"/>
          <w:szCs w:val="18"/>
        </w:rPr>
        <w:t xml:space="preserve">                                                         new_data['genre']))</w:t>
      </w:r>
      <w:r w:rsidRPr="00007098">
        <w:rPr>
          <w:rFonts w:ascii="Courier New" w:hAnsi="Courier New" w:cs="Courier New"/>
          <w:b/>
          <w:sz w:val="18"/>
          <w:szCs w:val="18"/>
        </w:rPr>
        <w:tab/>
      </w:r>
    </w:p>
    <w:p w14:paraId="54C31BBA" w14:textId="590E2BC2" w:rsidR="00E301CE" w:rsidRPr="00007098" w:rsidRDefault="00E301CE" w:rsidP="00E301CE">
      <w:pPr>
        <w:rPr>
          <w:rFonts w:ascii="Courier New" w:hAnsi="Courier New" w:cs="Courier New"/>
          <w:b/>
          <w:sz w:val="18"/>
          <w:szCs w:val="18"/>
        </w:rPr>
      </w:pPr>
      <w:r w:rsidRPr="00007098">
        <w:rPr>
          <w:rFonts w:ascii="Courier New" w:hAnsi="Courier New" w:cs="Courier New"/>
          <w:b/>
          <w:sz w:val="18"/>
          <w:szCs w:val="18"/>
        </w:rPr>
        <w:tab/>
      </w:r>
      <w:r w:rsidRPr="00007098">
        <w:rPr>
          <w:rFonts w:ascii="Courier New" w:hAnsi="Courier New" w:cs="Courier New"/>
          <w:b/>
          <w:sz w:val="18"/>
          <w:szCs w:val="18"/>
        </w:rPr>
        <w:tab/>
      </w:r>
      <w:r w:rsidRPr="00007098">
        <w:rPr>
          <w:rFonts w:ascii="Courier New" w:hAnsi="Courier New" w:cs="Courier New"/>
          <w:b/>
          <w:sz w:val="18"/>
          <w:szCs w:val="18"/>
        </w:rPr>
        <w:tab/>
      </w:r>
      <w:r w:rsidR="009B1257" w:rsidRPr="00007098">
        <w:rPr>
          <w:rFonts w:ascii="Courier New" w:hAnsi="Courier New" w:cs="Courier New"/>
          <w:b/>
          <w:sz w:val="18"/>
          <w:szCs w:val="18"/>
        </w:rPr>
        <w:t xml:space="preserve">batch.add </w:t>
      </w:r>
      <w:r w:rsidRPr="00007098">
        <w:rPr>
          <w:rFonts w:ascii="Courier New" w:hAnsi="Courier New" w:cs="Courier New"/>
          <w:b/>
          <w:sz w:val="18"/>
          <w:szCs w:val="18"/>
        </w:rPr>
        <w:t xml:space="preserve">(insert_statement, ('description', </w:t>
      </w:r>
    </w:p>
    <w:p w14:paraId="1C9E0A0B" w14:textId="75F4117F" w:rsidR="009B1257" w:rsidRPr="00007098" w:rsidRDefault="00E301CE" w:rsidP="009B1257">
      <w:pPr>
        <w:spacing w:line="273" w:lineRule="atLeast"/>
        <w:rPr>
          <w:rFonts w:ascii="Consolas" w:eastAsia="Times New Roman" w:hAnsi="Consolas" w:cs="Times New Roman"/>
          <w:color w:val="333333"/>
          <w:sz w:val="18"/>
          <w:szCs w:val="18"/>
        </w:rPr>
      </w:pPr>
      <w:r w:rsidRPr="00007098">
        <w:rPr>
          <w:rFonts w:ascii="Courier New" w:hAnsi="Courier New" w:cs="Courier New"/>
          <w:b/>
          <w:sz w:val="18"/>
          <w:szCs w:val="18"/>
        </w:rPr>
        <w:t xml:space="preserve">                                                   </w:t>
      </w:r>
      <w:r w:rsidR="005D5202" w:rsidRPr="00007098">
        <w:rPr>
          <w:rFonts w:ascii="Courier New" w:hAnsi="Courier New" w:cs="Courier New"/>
          <w:b/>
          <w:sz w:val="18"/>
          <w:szCs w:val="18"/>
        </w:rPr>
        <w:t>new_data['description']))</w:t>
      </w:r>
      <w:r w:rsidR="005D5202" w:rsidRPr="00007098">
        <w:rPr>
          <w:rFonts w:ascii="Courier New" w:hAnsi="Courier New" w:cs="Courier New"/>
          <w:b/>
          <w:sz w:val="18"/>
          <w:szCs w:val="18"/>
        </w:rPr>
        <w:tab/>
      </w:r>
      <w:r w:rsidR="009B1257" w:rsidRPr="00007098">
        <w:rPr>
          <w:rFonts w:ascii="Courier New" w:eastAsia="Times New Roman" w:hAnsi="Courier New" w:cs="Courier New"/>
          <w:b/>
          <w:color w:val="333333"/>
          <w:sz w:val="18"/>
          <w:szCs w:val="18"/>
        </w:rPr>
        <w:br/>
      </w:r>
      <w:r w:rsidR="009B1257" w:rsidRPr="00007098">
        <w:rPr>
          <w:rFonts w:ascii="Courier New" w:eastAsia="Times New Roman" w:hAnsi="Courier New" w:cs="Courier New"/>
          <w:b/>
          <w:color w:val="333333"/>
          <w:sz w:val="18"/>
          <w:szCs w:val="18"/>
        </w:rPr>
        <w:tab/>
      </w:r>
      <w:r w:rsidR="009B1257" w:rsidRPr="00007098">
        <w:rPr>
          <w:rFonts w:ascii="Courier New" w:eastAsia="Times New Roman" w:hAnsi="Courier New" w:cs="Courier New"/>
          <w:b/>
          <w:color w:val="333333"/>
          <w:sz w:val="18"/>
          <w:szCs w:val="18"/>
        </w:rPr>
        <w:tab/>
      </w:r>
      <w:r w:rsidR="009B1257" w:rsidRPr="00007098">
        <w:rPr>
          <w:rFonts w:ascii="Courier New" w:eastAsia="Times New Roman" w:hAnsi="Courier New" w:cs="Courier New"/>
          <w:b/>
          <w:color w:val="333333"/>
          <w:sz w:val="18"/>
          <w:szCs w:val="18"/>
        </w:rPr>
        <w:tab/>
        <w:t>session.execute(batch)</w:t>
      </w:r>
      <w:r w:rsidR="009B1257" w:rsidRPr="00007098">
        <w:rPr>
          <w:rFonts w:ascii="Consolas" w:eastAsia="Times New Roman" w:hAnsi="Consolas" w:cs="Times New Roman"/>
          <w:color w:val="333333"/>
          <w:sz w:val="18"/>
          <w:szCs w:val="18"/>
        </w:rPr>
        <w:tab/>
      </w:r>
      <w:r w:rsidR="009B1257" w:rsidRPr="00007098">
        <w:rPr>
          <w:rFonts w:ascii="Consolas" w:eastAsia="Times New Roman" w:hAnsi="Consolas" w:cs="Times New Roman"/>
          <w:color w:val="333333"/>
          <w:sz w:val="18"/>
          <w:szCs w:val="18"/>
        </w:rPr>
        <w:tab/>
      </w:r>
      <w:r w:rsidR="009B1257" w:rsidRPr="00007098">
        <w:rPr>
          <w:rFonts w:ascii="Consolas" w:eastAsia="Times New Roman" w:hAnsi="Consolas" w:cs="Times New Roman"/>
          <w:color w:val="333333"/>
          <w:sz w:val="18"/>
          <w:szCs w:val="18"/>
        </w:rPr>
        <w:tab/>
      </w:r>
    </w:p>
    <w:p w14:paraId="244C54BF" w14:textId="6ACFDE75" w:rsidR="00E301CE" w:rsidRPr="00007098" w:rsidRDefault="00E301CE" w:rsidP="00E301CE">
      <w:pPr>
        <w:rPr>
          <w:rFonts w:ascii="Courier New" w:hAnsi="Courier New" w:cs="Courier New"/>
          <w:b/>
          <w:sz w:val="18"/>
          <w:szCs w:val="18"/>
        </w:rPr>
      </w:pPr>
    </w:p>
    <w:p w14:paraId="1F5BFBE1" w14:textId="77777777" w:rsidR="00E301CE" w:rsidRPr="00007098" w:rsidRDefault="00E301CE" w:rsidP="00E301CE">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return render_template('add.html', alert = "success")</w:t>
      </w:r>
    </w:p>
    <w:p w14:paraId="26DAAE12" w14:textId="77777777" w:rsidR="00E301CE" w:rsidRPr="00007098" w:rsidRDefault="00E301CE" w:rsidP="00E301CE">
      <w:pPr>
        <w:rPr>
          <w:rFonts w:ascii="Courier New" w:hAnsi="Courier New" w:cs="Courier New"/>
          <w:sz w:val="18"/>
          <w:szCs w:val="18"/>
        </w:rPr>
      </w:pPr>
      <w:r w:rsidRPr="00007098">
        <w:rPr>
          <w:rFonts w:ascii="Courier New" w:hAnsi="Courier New" w:cs="Courier New"/>
          <w:sz w:val="18"/>
          <w:szCs w:val="18"/>
        </w:rPr>
        <w:tab/>
        <w:t>else:</w:t>
      </w:r>
    </w:p>
    <w:p w14:paraId="2E54BF62" w14:textId="77777777" w:rsidR="00E301CE" w:rsidRPr="00007098" w:rsidRDefault="00E301CE" w:rsidP="00E301CE">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return render_template('add.html', alert="")</w:t>
      </w:r>
    </w:p>
    <w:p w14:paraId="60ABDEBA" w14:textId="77777777" w:rsidR="00A77C5B" w:rsidRPr="006B1C6D" w:rsidRDefault="00A77C5B" w:rsidP="00E301CE">
      <w:pPr>
        <w:rPr>
          <w:rFonts w:ascii="Courier New" w:hAnsi="Courier New" w:cs="Courier New"/>
          <w:sz w:val="22"/>
          <w:szCs w:val="22"/>
        </w:rPr>
      </w:pPr>
    </w:p>
    <w:p w14:paraId="14352669" w14:textId="12B263D0" w:rsidR="00E301CE" w:rsidRPr="00154986" w:rsidRDefault="00A77C5B" w:rsidP="00A820BF">
      <w:pPr>
        <w:rPr>
          <w:rFonts w:ascii="Times New Roman" w:hAnsi="Times New Roman" w:cs="Times New Roman"/>
          <w:b/>
        </w:rPr>
      </w:pPr>
      <w:r w:rsidRPr="00154986">
        <w:rPr>
          <w:rFonts w:ascii="Times New Roman" w:hAnsi="Times New Roman" w:cs="Times New Roman"/>
          <w:b/>
        </w:rPr>
        <w:t>ReL Code:</w:t>
      </w:r>
    </w:p>
    <w:p w14:paraId="0C1EBD11" w14:textId="77777777" w:rsidR="000F0441" w:rsidRPr="00007098" w:rsidRDefault="000F0441" w:rsidP="000F0441">
      <w:pPr>
        <w:rPr>
          <w:rFonts w:ascii="Courier New" w:hAnsi="Courier New" w:cs="Courier New"/>
          <w:sz w:val="18"/>
          <w:szCs w:val="18"/>
        </w:rPr>
      </w:pPr>
      <w:r w:rsidRPr="00007098">
        <w:rPr>
          <w:rFonts w:ascii="Courier New" w:hAnsi="Courier New" w:cs="Courier New"/>
          <w:sz w:val="18"/>
          <w:szCs w:val="18"/>
        </w:rPr>
        <w:t>@app.route('/add/', methods=['GET', 'POST'])</w:t>
      </w:r>
    </w:p>
    <w:p w14:paraId="1247EAFA" w14:textId="77777777" w:rsidR="000F0441" w:rsidRPr="00007098" w:rsidRDefault="000F0441" w:rsidP="000F0441">
      <w:pPr>
        <w:rPr>
          <w:rFonts w:ascii="Courier New" w:hAnsi="Courier New" w:cs="Courier New"/>
          <w:sz w:val="18"/>
          <w:szCs w:val="18"/>
        </w:rPr>
      </w:pPr>
      <w:r w:rsidRPr="00007098">
        <w:rPr>
          <w:rFonts w:ascii="Courier New" w:hAnsi="Courier New" w:cs="Courier New"/>
          <w:sz w:val="18"/>
          <w:szCs w:val="18"/>
        </w:rPr>
        <w:t>def add():</w:t>
      </w:r>
    </w:p>
    <w:p w14:paraId="6C0E3C54" w14:textId="77777777" w:rsidR="000F0441" w:rsidRPr="00007098" w:rsidRDefault="000F0441" w:rsidP="000F0441">
      <w:pPr>
        <w:rPr>
          <w:rFonts w:ascii="Courier New" w:hAnsi="Courier New" w:cs="Courier New"/>
          <w:sz w:val="18"/>
          <w:szCs w:val="18"/>
        </w:rPr>
      </w:pPr>
      <w:r w:rsidRPr="00007098">
        <w:rPr>
          <w:rFonts w:ascii="Courier New" w:hAnsi="Courier New" w:cs="Courier New"/>
          <w:sz w:val="18"/>
          <w:szCs w:val="18"/>
        </w:rPr>
        <w:t xml:space="preserve">    if request.method == 'POST':</w:t>
      </w:r>
    </w:p>
    <w:p w14:paraId="5B39F525" w14:textId="4B811F08" w:rsidR="000F0441" w:rsidRPr="00007098" w:rsidRDefault="000F0441" w:rsidP="000F0441">
      <w:pPr>
        <w:rPr>
          <w:rFonts w:ascii="Courier New" w:hAnsi="Courier New" w:cs="Courier New"/>
          <w:sz w:val="18"/>
          <w:szCs w:val="18"/>
        </w:rPr>
      </w:pPr>
      <w:r w:rsidRPr="00007098">
        <w:rPr>
          <w:rFonts w:ascii="Courier New" w:hAnsi="Courier New" w:cs="Courier New"/>
          <w:sz w:val="18"/>
          <w:szCs w:val="18"/>
        </w:rPr>
        <w:t xml:space="preserve">        new_data = {k : v for k, v in request.form.items()}</w:t>
      </w:r>
    </w:p>
    <w:p w14:paraId="4F21BB07" w14:textId="77777777" w:rsidR="000F0441" w:rsidRPr="00007098" w:rsidRDefault="000F0441" w:rsidP="000F0441">
      <w:pPr>
        <w:rPr>
          <w:rFonts w:ascii="Courier New" w:hAnsi="Courier New" w:cs="Courier New"/>
          <w:sz w:val="18"/>
          <w:szCs w:val="18"/>
        </w:rPr>
      </w:pPr>
      <w:r w:rsidRPr="00007098">
        <w:rPr>
          <w:rFonts w:ascii="Courier New" w:hAnsi="Courier New" w:cs="Courier New"/>
          <w:sz w:val="18"/>
          <w:szCs w:val="18"/>
        </w:rPr>
        <w:t xml:space="preserve">        #If the user leaves a field blank</w:t>
      </w:r>
    </w:p>
    <w:p w14:paraId="5C10D887" w14:textId="77777777" w:rsidR="000F0441" w:rsidRPr="00007098" w:rsidRDefault="000F0441" w:rsidP="000F0441">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if new_data['title'] == '' or new_data['author'] == '' or  </w:t>
      </w:r>
    </w:p>
    <w:p w14:paraId="0D4F9CD8" w14:textId="77777777" w:rsidR="000F0441" w:rsidRPr="00007098" w:rsidRDefault="000F0441" w:rsidP="000F0441">
      <w:pPr>
        <w:rPr>
          <w:rFonts w:ascii="Courier New" w:hAnsi="Courier New" w:cs="Courier New"/>
          <w:sz w:val="18"/>
          <w:szCs w:val="18"/>
        </w:rPr>
      </w:pPr>
      <w:r w:rsidRPr="00007098">
        <w:rPr>
          <w:rFonts w:ascii="Courier New" w:hAnsi="Courier New" w:cs="Courier New"/>
          <w:sz w:val="18"/>
          <w:szCs w:val="18"/>
        </w:rPr>
        <w:t xml:space="preserve">              new_data['genre'] == '' or new_data['description'] == '':</w:t>
      </w:r>
    </w:p>
    <w:p w14:paraId="4240D03A" w14:textId="77777777" w:rsidR="000F0441" w:rsidRPr="00007098" w:rsidRDefault="000F0441" w:rsidP="000F0441">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return render_template('add.html', alert="required")</w:t>
      </w:r>
    </w:p>
    <w:p w14:paraId="18CF1BDE" w14:textId="4B335CDB" w:rsidR="000F0441" w:rsidRPr="00007098" w:rsidRDefault="00A43996" w:rsidP="000F0441">
      <w:pPr>
        <w:rPr>
          <w:rFonts w:ascii="Courier New" w:hAnsi="Courier New" w:cs="Courier New"/>
          <w:sz w:val="18"/>
          <w:szCs w:val="18"/>
        </w:rPr>
      </w:pPr>
      <w:r w:rsidRPr="00007098">
        <w:rPr>
          <w:rFonts w:ascii="Courier New" w:hAnsi="Courier New" w:cs="Courier New"/>
          <w:sz w:val="18"/>
          <w:szCs w:val="18"/>
        </w:rPr>
        <w:t xml:space="preserve">    </w:t>
      </w:r>
      <w:r w:rsidR="000F0441" w:rsidRPr="00007098">
        <w:rPr>
          <w:rFonts w:ascii="Courier New" w:hAnsi="Courier New" w:cs="Courier New"/>
          <w:sz w:val="18"/>
          <w:szCs w:val="18"/>
        </w:rPr>
        <w:t>else:</w:t>
      </w:r>
    </w:p>
    <w:p w14:paraId="5C6CC3AD" w14:textId="77777777" w:rsidR="000F0441" w:rsidRPr="00007098" w:rsidRDefault="000F0441" w:rsidP="000F0441">
      <w:pPr>
        <w:rPr>
          <w:rFonts w:ascii="Courier New" w:hAnsi="Courier New" w:cs="Courier New"/>
          <w:sz w:val="18"/>
          <w:szCs w:val="18"/>
        </w:rPr>
      </w:pPr>
      <w:r w:rsidRPr="00007098">
        <w:rPr>
          <w:rFonts w:ascii="Courier New" w:hAnsi="Courier New" w:cs="Courier New"/>
          <w:sz w:val="18"/>
          <w:szCs w:val="18"/>
        </w:rPr>
        <w:t xml:space="preserve">            # books.insert(new_data)</w:t>
      </w:r>
    </w:p>
    <w:p w14:paraId="2D80483F" w14:textId="674F248D" w:rsidR="000F0441" w:rsidRPr="00007098" w:rsidRDefault="000F0441" w:rsidP="000F0441">
      <w:pPr>
        <w:rPr>
          <w:rFonts w:ascii="Courier New" w:hAnsi="Courier New" w:cs="Courier New"/>
          <w:sz w:val="18"/>
          <w:szCs w:val="18"/>
        </w:rPr>
      </w:pPr>
      <w:r w:rsidRPr="00007098">
        <w:rPr>
          <w:rFonts w:ascii="Courier New" w:hAnsi="Courier New" w:cs="Courier New"/>
          <w:sz w:val="18"/>
          <w:szCs w:val="18"/>
        </w:rPr>
        <w:t xml:space="preserve">            values = (str(new_data['title']), str(new_data['author']), </w:t>
      </w:r>
    </w:p>
    <w:p w14:paraId="539BAE3F" w14:textId="2D606D55" w:rsidR="000F0441" w:rsidRPr="00007098" w:rsidRDefault="000F0441" w:rsidP="000F0441">
      <w:pPr>
        <w:rPr>
          <w:rFonts w:ascii="Courier New" w:hAnsi="Courier New" w:cs="Courier New"/>
          <w:sz w:val="18"/>
          <w:szCs w:val="18"/>
        </w:rPr>
      </w:pPr>
      <w:r w:rsidRPr="00007098">
        <w:rPr>
          <w:rFonts w:ascii="Courier New" w:hAnsi="Courier New" w:cs="Courier New"/>
          <w:sz w:val="18"/>
          <w:szCs w:val="18"/>
        </w:rPr>
        <w:t xml:space="preserve">                      str(new_data['genre']), str(new_data['description']))</w:t>
      </w:r>
    </w:p>
    <w:p w14:paraId="413E3BFB" w14:textId="2C443129" w:rsidR="000F0441" w:rsidRPr="00007098" w:rsidRDefault="000F0441" w:rsidP="000F0441">
      <w:pPr>
        <w:rPr>
          <w:rFonts w:ascii="Courier New" w:hAnsi="Courier New" w:cs="Courier New"/>
          <w:b/>
          <w:sz w:val="18"/>
          <w:szCs w:val="18"/>
        </w:rPr>
      </w:pPr>
      <w:r w:rsidRPr="00007098">
        <w:rPr>
          <w:rFonts w:ascii="Courier New" w:hAnsi="Courier New" w:cs="Courier New"/>
          <w:sz w:val="18"/>
          <w:szCs w:val="18"/>
        </w:rPr>
        <w:t xml:space="preserve">            </w:t>
      </w:r>
      <w:r w:rsidRPr="00007098">
        <w:rPr>
          <w:rFonts w:ascii="Courier New" w:hAnsi="Courier New" w:cs="Courier New"/>
          <w:b/>
          <w:sz w:val="18"/>
          <w:szCs w:val="18"/>
        </w:rPr>
        <w:t xml:space="preserve">SQL on conn """insert into books(title, author, genre, </w:t>
      </w:r>
    </w:p>
    <w:p w14:paraId="16787E08" w14:textId="0B8FF204" w:rsidR="000F0441" w:rsidRPr="00007098" w:rsidRDefault="000F0441" w:rsidP="000F0441">
      <w:pPr>
        <w:rPr>
          <w:rFonts w:ascii="Courier New" w:hAnsi="Courier New" w:cs="Courier New"/>
          <w:b/>
          <w:sz w:val="18"/>
          <w:szCs w:val="18"/>
        </w:rPr>
      </w:pPr>
      <w:r w:rsidRPr="00007098">
        <w:rPr>
          <w:rFonts w:ascii="Courier New" w:hAnsi="Courier New" w:cs="Courier New"/>
          <w:b/>
          <w:sz w:val="18"/>
          <w:szCs w:val="18"/>
        </w:rPr>
        <w:t xml:space="preserve">                                                description) values"""values</w:t>
      </w:r>
    </w:p>
    <w:p w14:paraId="2787B5E6" w14:textId="77777777" w:rsidR="000F0441" w:rsidRPr="00007098" w:rsidRDefault="000F0441" w:rsidP="000F0441">
      <w:pPr>
        <w:rPr>
          <w:rFonts w:ascii="Courier New" w:hAnsi="Courier New" w:cs="Courier New"/>
          <w:sz w:val="18"/>
          <w:szCs w:val="18"/>
        </w:rPr>
      </w:pPr>
      <w:r w:rsidRPr="00007098">
        <w:rPr>
          <w:rFonts w:ascii="Courier New" w:hAnsi="Courier New" w:cs="Courier New"/>
          <w:sz w:val="18"/>
          <w:szCs w:val="18"/>
        </w:rPr>
        <w:t xml:space="preserve">            return render_template('add.html', alert = "success")</w:t>
      </w:r>
    </w:p>
    <w:p w14:paraId="1C5A0CDA" w14:textId="77777777" w:rsidR="000F0441" w:rsidRPr="00007098" w:rsidRDefault="000F0441" w:rsidP="000F0441">
      <w:pPr>
        <w:rPr>
          <w:rFonts w:ascii="Courier New" w:hAnsi="Courier New" w:cs="Courier New"/>
          <w:sz w:val="18"/>
          <w:szCs w:val="18"/>
        </w:rPr>
      </w:pPr>
      <w:r w:rsidRPr="00007098">
        <w:rPr>
          <w:rFonts w:ascii="Courier New" w:hAnsi="Courier New" w:cs="Courier New"/>
          <w:sz w:val="18"/>
          <w:szCs w:val="18"/>
        </w:rPr>
        <w:t xml:space="preserve">    else:</w:t>
      </w:r>
    </w:p>
    <w:p w14:paraId="3C8C804E" w14:textId="45ABC7EF" w:rsidR="00A77C5B" w:rsidRPr="00007098" w:rsidRDefault="000F0441" w:rsidP="000F0441">
      <w:pPr>
        <w:rPr>
          <w:rFonts w:ascii="Courier New" w:hAnsi="Courier New" w:cs="Courier New"/>
          <w:sz w:val="18"/>
          <w:szCs w:val="18"/>
        </w:rPr>
      </w:pPr>
      <w:r w:rsidRPr="00007098">
        <w:rPr>
          <w:rFonts w:ascii="Courier New" w:hAnsi="Courier New" w:cs="Courier New"/>
          <w:sz w:val="18"/>
          <w:szCs w:val="18"/>
        </w:rPr>
        <w:t xml:space="preserve">        return render_template('add.html', alert="")</w:t>
      </w:r>
    </w:p>
    <w:p w14:paraId="05526B1F" w14:textId="77777777" w:rsidR="00A15C7D" w:rsidRPr="00007098" w:rsidRDefault="00A15C7D" w:rsidP="000F0441">
      <w:pPr>
        <w:rPr>
          <w:rFonts w:ascii="Courier New" w:hAnsi="Courier New" w:cs="Courier New"/>
          <w:sz w:val="18"/>
          <w:szCs w:val="18"/>
        </w:rPr>
      </w:pPr>
    </w:p>
    <w:p w14:paraId="5D18F7E7" w14:textId="648D7E6E" w:rsidR="00A15C7D" w:rsidRPr="00007098" w:rsidRDefault="00A15C7D" w:rsidP="00A15C7D">
      <w:pPr>
        <w:rPr>
          <w:rFonts w:ascii="Times New Roman" w:hAnsi="Times New Roman" w:cs="Times New Roman"/>
          <w:sz w:val="18"/>
          <w:szCs w:val="18"/>
        </w:rPr>
      </w:pPr>
      <w:r w:rsidRPr="00007098">
        <w:rPr>
          <w:rFonts w:ascii="Times New Roman" w:hAnsi="Times New Roman" w:cs="Times New Roman"/>
          <w:sz w:val="18"/>
          <w:szCs w:val="18"/>
        </w:rPr>
        <w:t>Behind the scenes, ReL converts the SQL insert into a series of several RDF/OWL insert statements as follows</w:t>
      </w:r>
      <w:r w:rsidRPr="00007098">
        <w:rPr>
          <w:rStyle w:val="FootnoteReference"/>
          <w:rFonts w:ascii="Times New Roman" w:hAnsi="Times New Roman" w:cs="Times New Roman"/>
          <w:sz w:val="18"/>
          <w:szCs w:val="18"/>
        </w:rPr>
        <w:footnoteReference w:id="18"/>
      </w:r>
      <w:r w:rsidRPr="00007098">
        <w:rPr>
          <w:rFonts w:ascii="Times New Roman" w:hAnsi="Times New Roman" w:cs="Times New Roman"/>
          <w:sz w:val="18"/>
          <w:szCs w:val="18"/>
        </w:rPr>
        <w:t xml:space="preserve"> (data</w:t>
      </w:r>
      <w:ins w:id="425" w:author="Prado Juliette-B44664" w:date="2015-03-02T11:00:00Z">
        <w:r w:rsidR="00007098">
          <w:rPr>
            <w:rFonts w:ascii="Times New Roman" w:hAnsi="Times New Roman" w:cs="Times New Roman"/>
            <w:sz w:val="18"/>
            <w:szCs w:val="18"/>
          </w:rPr>
          <w:t>-</w:t>
        </w:r>
      </w:ins>
      <w:r w:rsidRPr="00007098">
        <w:rPr>
          <w:rFonts w:ascii="Times New Roman" w:hAnsi="Times New Roman" w:cs="Times New Roman"/>
          <w:sz w:val="18"/>
          <w:szCs w:val="18"/>
        </w:rPr>
        <w:t>level triples are bold and OWL</w:t>
      </w:r>
      <w:ins w:id="426" w:author="Prado Juliette-B44664" w:date="2015-03-02T11:00:00Z">
        <w:r w:rsidR="00007098">
          <w:rPr>
            <w:rFonts w:ascii="Times New Roman" w:hAnsi="Times New Roman" w:cs="Times New Roman"/>
            <w:sz w:val="18"/>
            <w:szCs w:val="18"/>
          </w:rPr>
          <w:t>-</w:t>
        </w:r>
      </w:ins>
      <w:r w:rsidRPr="00007098">
        <w:rPr>
          <w:rFonts w:ascii="Times New Roman" w:hAnsi="Times New Roman" w:cs="Times New Roman"/>
          <w:sz w:val="18"/>
          <w:szCs w:val="18"/>
        </w:rPr>
        <w:t xml:space="preserve">level triples are </w:t>
      </w:r>
      <w:ins w:id="427" w:author="Prado Juliette-B44664" w:date="2015-03-02T11:00:00Z">
        <w:r w:rsidR="00007098">
          <w:rPr>
            <w:rFonts w:ascii="Times New Roman" w:hAnsi="Times New Roman" w:cs="Times New Roman"/>
            <w:sz w:val="18"/>
            <w:szCs w:val="18"/>
          </w:rPr>
          <w:t>italicized and</w:t>
        </w:r>
      </w:ins>
      <w:r w:rsidRPr="00007098">
        <w:rPr>
          <w:rFonts w:ascii="Times New Roman" w:hAnsi="Times New Roman" w:cs="Times New Roman"/>
          <w:sz w:val="18"/>
          <w:szCs w:val="18"/>
        </w:rPr>
        <w:t xml:space="preserve"> underlined)</w:t>
      </w:r>
      <w:ins w:id="428" w:author="Prado Juliette-B44664" w:date="2015-03-02T11:01:00Z">
        <w:r w:rsidR="00007098">
          <w:rPr>
            <w:rFonts w:ascii="Times New Roman" w:hAnsi="Times New Roman" w:cs="Times New Roman"/>
            <w:sz w:val="18"/>
            <w:szCs w:val="18"/>
          </w:rPr>
          <w:t>:</w:t>
        </w:r>
      </w:ins>
    </w:p>
    <w:p w14:paraId="21EB420B" w14:textId="77777777" w:rsidR="00A15C7D" w:rsidRPr="006B1C6D" w:rsidRDefault="00A15C7D" w:rsidP="00A15C7D">
      <w:pPr>
        <w:rPr>
          <w:sz w:val="20"/>
          <w:szCs w:val="20"/>
        </w:rPr>
      </w:pPr>
    </w:p>
    <w:p w14:paraId="595173C4" w14:textId="77777777" w:rsidR="00A15C7D" w:rsidRPr="00007098" w:rsidRDefault="00A15C7D" w:rsidP="00A15C7D">
      <w:pPr>
        <w:rPr>
          <w:rFonts w:ascii="Courier New" w:hAnsi="Courier New" w:cs="Courier New"/>
          <w:b/>
          <w:sz w:val="18"/>
          <w:szCs w:val="18"/>
        </w:rPr>
      </w:pPr>
      <w:r w:rsidRPr="00007098">
        <w:rPr>
          <w:rFonts w:ascii="Courier New" w:hAnsi="Courier New" w:cs="Courier New"/>
          <w:b/>
          <w:sz w:val="18"/>
          <w:szCs w:val="18"/>
        </w:rPr>
        <w:t>BEGIN</w:t>
      </w:r>
    </w:p>
    <w:p w14:paraId="24D302E4" w14:textId="77777777" w:rsidR="00A15C7D" w:rsidRPr="00007098" w:rsidRDefault="00A15C7D" w:rsidP="00A15C7D">
      <w:pPr>
        <w:rPr>
          <w:rFonts w:ascii="Courier New" w:hAnsi="Courier New" w:cs="Courier New"/>
          <w:b/>
          <w:sz w:val="18"/>
          <w:szCs w:val="18"/>
        </w:rPr>
      </w:pPr>
      <w:r w:rsidRPr="00007098">
        <w:rPr>
          <w:rFonts w:ascii="Courier New" w:hAnsi="Courier New" w:cs="Courier New"/>
          <w:b/>
          <w:sz w:val="18"/>
          <w:szCs w:val="18"/>
        </w:rPr>
        <w:t>commit ;</w:t>
      </w:r>
    </w:p>
    <w:p w14:paraId="4E22B2C1" w14:textId="77777777" w:rsidR="00A15C7D" w:rsidRPr="00007098" w:rsidRDefault="00A15C7D" w:rsidP="00A15C7D">
      <w:pPr>
        <w:rPr>
          <w:rFonts w:ascii="Courier New" w:hAnsi="Courier New" w:cs="Courier New"/>
          <w:b/>
          <w:sz w:val="18"/>
          <w:szCs w:val="18"/>
        </w:rPr>
      </w:pPr>
      <w:r w:rsidRPr="00007098">
        <w:rPr>
          <w:rFonts w:ascii="Courier New" w:hAnsi="Courier New" w:cs="Courier New"/>
          <w:b/>
          <w:sz w:val="18"/>
          <w:szCs w:val="18"/>
        </w:rPr>
        <w:t>set transaction isolation level serializable</w:t>
      </w:r>
      <w:r w:rsidRPr="00007098">
        <w:rPr>
          <w:rStyle w:val="FootnoteReference"/>
          <w:rFonts w:ascii="Courier New" w:hAnsi="Courier New" w:cs="Courier New"/>
          <w:b/>
          <w:sz w:val="18"/>
          <w:szCs w:val="18"/>
        </w:rPr>
        <w:footnoteReference w:id="19"/>
      </w:r>
      <w:r w:rsidRPr="00007098">
        <w:rPr>
          <w:rFonts w:ascii="Courier New" w:hAnsi="Courier New" w:cs="Courier New"/>
          <w:b/>
          <w:sz w:val="18"/>
          <w:szCs w:val="18"/>
        </w:rPr>
        <w:t xml:space="preserve"> ;</w:t>
      </w:r>
    </w:p>
    <w:p w14:paraId="24306C5C"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b/>
          <w:sz w:val="18"/>
          <w:szCs w:val="18"/>
        </w:rPr>
        <w:t>'owl#89', 'owl#title', '"A Profile of Mathematical Logic"^^xsd:string'</w:t>
      </w:r>
      <w:r w:rsidRPr="00007098">
        <w:rPr>
          <w:rFonts w:ascii="Courier New" w:hAnsi="Courier New" w:cs="Courier New"/>
          <w:sz w:val="18"/>
          <w:szCs w:val="18"/>
        </w:rPr>
        <w:t>));</w:t>
      </w:r>
    </w:p>
    <w:p w14:paraId="70B9BB84"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'owl#title', 'rdf:type', 'owl:DatatypeProperty'</w:t>
      </w:r>
      <w:r w:rsidRPr="00007098">
        <w:rPr>
          <w:rFonts w:ascii="Courier New" w:hAnsi="Courier New" w:cs="Courier New"/>
          <w:sz w:val="18"/>
          <w:szCs w:val="18"/>
        </w:rPr>
        <w:t>));</w:t>
      </w:r>
    </w:p>
    <w:p w14:paraId="205BBCB4"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'owl#title', 'rdfs:domain', 'owl#books'</w:t>
      </w:r>
      <w:r w:rsidRPr="00007098">
        <w:rPr>
          <w:rFonts w:ascii="Courier New" w:hAnsi="Courier New" w:cs="Courier New"/>
          <w:sz w:val="18"/>
          <w:szCs w:val="18"/>
        </w:rPr>
        <w:t>));</w:t>
      </w:r>
    </w:p>
    <w:p w14:paraId="7A6301B4"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'owl#title', 'rdf:range', 'rdfs:xsd:string'</w:t>
      </w:r>
      <w:r w:rsidRPr="00007098">
        <w:rPr>
          <w:rFonts w:ascii="Courier New" w:hAnsi="Courier New" w:cs="Courier New"/>
          <w:sz w:val="18"/>
          <w:szCs w:val="18"/>
        </w:rPr>
        <w:t>));</w:t>
      </w:r>
    </w:p>
    <w:p w14:paraId="43455F0F"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'owl#title', 'rdf:type', 'owl:FunctionalProperty'</w:t>
      </w:r>
      <w:r w:rsidRPr="00007098">
        <w:rPr>
          <w:rFonts w:ascii="Courier New" w:hAnsi="Courier New" w:cs="Courier New"/>
          <w:sz w:val="18"/>
          <w:szCs w:val="18"/>
        </w:rPr>
        <w:t>));</w:t>
      </w:r>
    </w:p>
    <w:p w14:paraId="575CA847" w14:textId="77777777" w:rsidR="00A15C7D" w:rsidRPr="00007098" w:rsidRDefault="00A15C7D" w:rsidP="00A15C7D">
      <w:pPr>
        <w:rPr>
          <w:rFonts w:ascii="Courier New" w:hAnsi="Courier New" w:cs="Courier New"/>
          <w:sz w:val="18"/>
          <w:szCs w:val="18"/>
        </w:rPr>
      </w:pPr>
    </w:p>
    <w:p w14:paraId="18B07FDE"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b/>
          <w:sz w:val="18"/>
          <w:szCs w:val="18"/>
        </w:rPr>
        <w:t>'owl#89', 'owl#author', '"Howard DeLong"^^xsd:string'</w:t>
      </w:r>
      <w:r w:rsidRPr="00007098">
        <w:rPr>
          <w:rFonts w:ascii="Courier New" w:hAnsi="Courier New" w:cs="Courier New"/>
          <w:sz w:val="18"/>
          <w:szCs w:val="18"/>
        </w:rPr>
        <w:t>));</w:t>
      </w:r>
    </w:p>
    <w:p w14:paraId="4626137B"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'owl#author', 'rdf:type', 'owl:DatatypeProperty'</w:t>
      </w:r>
      <w:r w:rsidRPr="00007098">
        <w:rPr>
          <w:rFonts w:ascii="Courier New" w:hAnsi="Courier New" w:cs="Courier New"/>
          <w:sz w:val="18"/>
          <w:szCs w:val="18"/>
        </w:rPr>
        <w:t>));</w:t>
      </w:r>
    </w:p>
    <w:p w14:paraId="3DC6397D"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'owl#author', 'rdfs:domain', 'owl#books'</w:t>
      </w:r>
      <w:r w:rsidRPr="00007098">
        <w:rPr>
          <w:rFonts w:ascii="Courier New" w:hAnsi="Courier New" w:cs="Courier New"/>
          <w:sz w:val="18"/>
          <w:szCs w:val="18"/>
        </w:rPr>
        <w:t>));</w:t>
      </w:r>
    </w:p>
    <w:p w14:paraId="78984826"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'owl#author', 'rdf:range', 'rdfs:xsd:string'</w:t>
      </w:r>
      <w:r w:rsidRPr="00007098">
        <w:rPr>
          <w:rFonts w:ascii="Courier New" w:hAnsi="Courier New" w:cs="Courier New"/>
          <w:sz w:val="18"/>
          <w:szCs w:val="18"/>
        </w:rPr>
        <w:t>));</w:t>
      </w:r>
    </w:p>
    <w:p w14:paraId="0514CE8C"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'owl#author', 'rdf:type', 'owl:FunctionalProperty'</w:t>
      </w:r>
      <w:r w:rsidRPr="00007098">
        <w:rPr>
          <w:rFonts w:ascii="Courier New" w:hAnsi="Courier New" w:cs="Courier New"/>
          <w:sz w:val="18"/>
          <w:szCs w:val="18"/>
        </w:rPr>
        <w:t>));</w:t>
      </w:r>
    </w:p>
    <w:p w14:paraId="0A448457" w14:textId="77777777" w:rsidR="00A15C7D" w:rsidRPr="00007098" w:rsidRDefault="00A15C7D" w:rsidP="00A15C7D">
      <w:pPr>
        <w:rPr>
          <w:rFonts w:ascii="Courier New" w:hAnsi="Courier New" w:cs="Courier New"/>
          <w:sz w:val="18"/>
          <w:szCs w:val="18"/>
        </w:rPr>
      </w:pPr>
    </w:p>
    <w:p w14:paraId="0195A8EB"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b/>
          <w:sz w:val="18"/>
          <w:szCs w:val="18"/>
        </w:rPr>
        <w:t>'owl#89', 'owl#genre', '"Math"^^xsd:string'</w:t>
      </w:r>
      <w:r w:rsidRPr="00007098">
        <w:rPr>
          <w:rFonts w:ascii="Courier New" w:hAnsi="Courier New" w:cs="Courier New"/>
          <w:sz w:val="18"/>
          <w:szCs w:val="18"/>
        </w:rPr>
        <w:t>));</w:t>
      </w:r>
    </w:p>
    <w:p w14:paraId="657DF265"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'owl#genre', 'rdf:type', 'owl:DatatypeProperty'</w:t>
      </w:r>
      <w:r w:rsidRPr="00007098">
        <w:rPr>
          <w:rFonts w:ascii="Courier New" w:hAnsi="Courier New" w:cs="Courier New"/>
          <w:sz w:val="18"/>
          <w:szCs w:val="18"/>
        </w:rPr>
        <w:t>));</w:t>
      </w:r>
    </w:p>
    <w:p w14:paraId="2BC90148"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'owl#genre', 'rdfs:domain', 'owl#books'</w:t>
      </w:r>
      <w:r w:rsidRPr="00007098">
        <w:rPr>
          <w:rFonts w:ascii="Courier New" w:hAnsi="Courier New" w:cs="Courier New"/>
          <w:sz w:val="18"/>
          <w:szCs w:val="18"/>
        </w:rPr>
        <w:t>));</w:t>
      </w:r>
    </w:p>
    <w:p w14:paraId="5942FE5F"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'owl#genre', 'rdf:range', 'rdfs:xsd:string'</w:t>
      </w:r>
      <w:r w:rsidRPr="00007098">
        <w:rPr>
          <w:rFonts w:ascii="Courier New" w:hAnsi="Courier New" w:cs="Courier New"/>
          <w:sz w:val="18"/>
          <w:szCs w:val="18"/>
        </w:rPr>
        <w:t>));</w:t>
      </w:r>
    </w:p>
    <w:p w14:paraId="7A256CD5" w14:textId="77777777" w:rsidR="00A15C7D" w:rsidRPr="006B1C6D" w:rsidRDefault="00A15C7D" w:rsidP="00A15C7D">
      <w:pPr>
        <w:rPr>
          <w:rFonts w:ascii="Courier New" w:hAnsi="Courier New" w:cs="Courier New"/>
          <w:sz w:val="22"/>
          <w:szCs w:val="22"/>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'owl#genre', 'rdf:type', 'owl:FunctionalProperty'</w:t>
      </w:r>
      <w:r w:rsidRPr="00007098">
        <w:rPr>
          <w:rFonts w:ascii="Courier New" w:hAnsi="Courier New" w:cs="Courier New"/>
          <w:sz w:val="18"/>
          <w:szCs w:val="18"/>
        </w:rPr>
        <w:t>));</w:t>
      </w:r>
    </w:p>
    <w:p w14:paraId="08CD1DEB" w14:textId="77777777" w:rsidR="00A15C7D" w:rsidRPr="006B1C6D" w:rsidRDefault="00A15C7D" w:rsidP="00A15C7D">
      <w:pPr>
        <w:rPr>
          <w:rFonts w:ascii="Courier New" w:hAnsi="Courier New" w:cs="Courier New"/>
          <w:sz w:val="22"/>
          <w:szCs w:val="22"/>
        </w:rPr>
      </w:pPr>
    </w:p>
    <w:p w14:paraId="400181A2"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b/>
          <w:sz w:val="18"/>
          <w:szCs w:val="18"/>
        </w:rPr>
        <w:t>'owl#89', 'owl#description', '"The best"^^xsd:string'</w:t>
      </w:r>
      <w:r w:rsidRPr="00007098">
        <w:rPr>
          <w:rFonts w:ascii="Courier New" w:hAnsi="Courier New" w:cs="Courier New"/>
          <w:sz w:val="18"/>
          <w:szCs w:val="18"/>
        </w:rPr>
        <w:t>));</w:t>
      </w:r>
    </w:p>
    <w:p w14:paraId="14D705B6"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'owl#description', 'rdf:type', 'owl:DatatypeProperty'</w:t>
      </w:r>
      <w:r w:rsidRPr="00007098">
        <w:rPr>
          <w:rFonts w:ascii="Courier New" w:hAnsi="Courier New" w:cs="Courier New"/>
          <w:sz w:val="18"/>
          <w:szCs w:val="18"/>
        </w:rPr>
        <w:t>));</w:t>
      </w:r>
    </w:p>
    <w:p w14:paraId="1802D323"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'owl#description', 'rdfs:domain', 'owl#books'</w:t>
      </w:r>
      <w:r w:rsidRPr="00007098">
        <w:rPr>
          <w:rFonts w:ascii="Courier New" w:hAnsi="Courier New" w:cs="Courier New"/>
          <w:sz w:val="18"/>
          <w:szCs w:val="18"/>
        </w:rPr>
        <w:t>));</w:t>
      </w:r>
    </w:p>
    <w:p w14:paraId="3F6AAC26"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'owl#description', 'rdf:range', 'rdfs:xsd:string'</w:t>
      </w:r>
      <w:r w:rsidRPr="00007098">
        <w:rPr>
          <w:rFonts w:ascii="Courier New" w:hAnsi="Courier New" w:cs="Courier New"/>
          <w:sz w:val="18"/>
          <w:szCs w:val="18"/>
        </w:rPr>
        <w:t>));</w:t>
      </w:r>
    </w:p>
    <w:p w14:paraId="7A5AFDC0" w14:textId="77777777" w:rsidR="00A15C7D" w:rsidRPr="00007098" w:rsidRDefault="00A15C7D" w:rsidP="00A15C7D">
      <w:pPr>
        <w:rPr>
          <w:rFonts w:ascii="Courier New" w:hAnsi="Courier New" w:cs="Courier New"/>
          <w:sz w:val="18"/>
          <w:szCs w:val="18"/>
        </w:rPr>
      </w:pPr>
      <w:r w:rsidRPr="00007098">
        <w:rPr>
          <w:rFonts w:ascii="Courier New" w:hAnsi="Courier New" w:cs="Courier New"/>
          <w:sz w:val="18"/>
          <w:szCs w:val="18"/>
        </w:rPr>
        <w:t xml:space="preserve">INSERT INTO BOOK_DATA VALUES ( BOOK_APP_SQNC.nextval, SDO_RDF_TRIPLE_S('FALL2014_CS347_PROF:&lt;owl&gt;', </w:t>
      </w:r>
      <w:r w:rsidRPr="00007098">
        <w:rPr>
          <w:rFonts w:ascii="Courier New" w:hAnsi="Courier New" w:cs="Courier New"/>
          <w:i/>
          <w:sz w:val="18"/>
          <w:szCs w:val="18"/>
          <w:u w:val="single"/>
        </w:rPr>
        <w:t>'owl#description', 'rdf:type', 'owl:FunctionalProperty'</w:t>
      </w:r>
      <w:r w:rsidRPr="00007098">
        <w:rPr>
          <w:rFonts w:ascii="Courier New" w:hAnsi="Courier New" w:cs="Courier New"/>
          <w:sz w:val="18"/>
          <w:szCs w:val="18"/>
        </w:rPr>
        <w:t>));</w:t>
      </w:r>
      <w:r w:rsidRPr="00007098">
        <w:rPr>
          <w:sz w:val="18"/>
          <w:szCs w:val="18"/>
        </w:rPr>
        <w:t xml:space="preserve"> </w:t>
      </w:r>
    </w:p>
    <w:p w14:paraId="0FC5A7B0" w14:textId="77777777" w:rsidR="00A15C7D" w:rsidRPr="00007098" w:rsidRDefault="00A15C7D" w:rsidP="00A15C7D">
      <w:pPr>
        <w:rPr>
          <w:rFonts w:ascii="Courier New" w:hAnsi="Courier New" w:cs="Courier New"/>
          <w:b/>
          <w:sz w:val="18"/>
          <w:szCs w:val="18"/>
        </w:rPr>
      </w:pPr>
      <w:r w:rsidRPr="00007098">
        <w:rPr>
          <w:rFonts w:ascii="Courier New" w:hAnsi="Courier New" w:cs="Courier New"/>
          <w:b/>
          <w:sz w:val="18"/>
          <w:szCs w:val="18"/>
        </w:rPr>
        <w:t>END ;</w:t>
      </w:r>
    </w:p>
    <w:p w14:paraId="2CBEC502" w14:textId="77777777" w:rsidR="00A15C7D" w:rsidRPr="00007098" w:rsidRDefault="00A15C7D" w:rsidP="00A15C7D">
      <w:pPr>
        <w:rPr>
          <w:rFonts w:ascii="Courier New" w:hAnsi="Courier New" w:cs="Courier New"/>
          <w:b/>
          <w:sz w:val="18"/>
          <w:szCs w:val="18"/>
        </w:rPr>
      </w:pPr>
      <w:r w:rsidRPr="00007098">
        <w:rPr>
          <w:rFonts w:ascii="Courier New" w:hAnsi="Courier New" w:cs="Courier New"/>
          <w:b/>
          <w:sz w:val="18"/>
          <w:szCs w:val="18"/>
        </w:rPr>
        <w:t>/</w:t>
      </w:r>
    </w:p>
    <w:p w14:paraId="490AD673" w14:textId="26F5040B" w:rsidR="00400E11" w:rsidRPr="006B1C6D" w:rsidRDefault="00400E11" w:rsidP="00400E11">
      <w:r>
        <w:br w:type="page"/>
      </w:r>
    </w:p>
    <w:p w14:paraId="3A9E3324" w14:textId="4683747F" w:rsidR="003E6D09" w:rsidRPr="00154986" w:rsidRDefault="00A34B6B" w:rsidP="003E6D09">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SEARCHING FOR BOOKS IN THE LIBRARY</w:t>
      </w:r>
    </w:p>
    <w:p w14:paraId="7EB8A35E" w14:textId="28306E42" w:rsidR="00400E11" w:rsidRPr="006B1C6D" w:rsidRDefault="00400E11" w:rsidP="00400E11">
      <w:pPr>
        <w:jc w:val="center"/>
        <w:rPr>
          <w:b/>
        </w:rPr>
      </w:pPr>
    </w:p>
    <w:p w14:paraId="5DC2C225" w14:textId="68E54913" w:rsidR="00400E11" w:rsidRPr="006B1C6D" w:rsidRDefault="00400E11" w:rsidP="00400E11"/>
    <w:p w14:paraId="139EEC3F" w14:textId="77777777" w:rsidR="00400E11" w:rsidRPr="00154986" w:rsidRDefault="00400E11" w:rsidP="00400E11">
      <w:pPr>
        <w:rPr>
          <w:rFonts w:ascii="Times New Roman" w:hAnsi="Times New Roman" w:cs="Times New Roman"/>
          <w:b/>
        </w:rPr>
      </w:pPr>
      <w:r w:rsidRPr="00154986">
        <w:rPr>
          <w:rFonts w:ascii="Times New Roman" w:hAnsi="Times New Roman" w:cs="Times New Roman"/>
          <w:b/>
        </w:rPr>
        <w:t>MongoDB Code</w:t>
      </w:r>
    </w:p>
    <w:p w14:paraId="0CB7937E" w14:textId="77777777" w:rsidR="00400E11" w:rsidRDefault="00400E11" w:rsidP="00400E11">
      <w:pPr>
        <w:jc w:val="center"/>
      </w:pPr>
    </w:p>
    <w:p w14:paraId="00592291" w14:textId="77777777" w:rsidR="00946428" w:rsidRPr="00007098" w:rsidRDefault="00946428" w:rsidP="00946428">
      <w:pPr>
        <w:rPr>
          <w:rFonts w:ascii="Courier New" w:hAnsi="Courier New" w:cs="Courier New"/>
          <w:sz w:val="18"/>
          <w:szCs w:val="18"/>
        </w:rPr>
      </w:pPr>
      <w:r w:rsidRPr="00007098">
        <w:rPr>
          <w:rFonts w:ascii="Courier New" w:hAnsi="Courier New" w:cs="Courier New"/>
          <w:sz w:val="18"/>
          <w:szCs w:val="18"/>
        </w:rPr>
        <w:t>@app.route('/search/', methods=['GET', 'POST'])</w:t>
      </w:r>
    </w:p>
    <w:p w14:paraId="768FC5D3" w14:textId="77777777" w:rsidR="00946428" w:rsidRPr="00007098" w:rsidRDefault="00946428" w:rsidP="00946428">
      <w:pPr>
        <w:rPr>
          <w:rFonts w:ascii="Courier New" w:hAnsi="Courier New" w:cs="Courier New"/>
          <w:sz w:val="18"/>
          <w:szCs w:val="18"/>
        </w:rPr>
      </w:pPr>
      <w:r w:rsidRPr="00007098">
        <w:rPr>
          <w:rFonts w:ascii="Courier New" w:hAnsi="Courier New" w:cs="Courier New"/>
          <w:sz w:val="18"/>
          <w:szCs w:val="18"/>
        </w:rPr>
        <w:t>def search():</w:t>
      </w:r>
    </w:p>
    <w:p w14:paraId="04A535DB" w14:textId="77777777" w:rsidR="00946428" w:rsidRPr="00007098" w:rsidRDefault="00946428" w:rsidP="00946428">
      <w:pPr>
        <w:rPr>
          <w:rFonts w:ascii="Courier New" w:hAnsi="Courier New" w:cs="Courier New"/>
          <w:sz w:val="18"/>
          <w:szCs w:val="18"/>
        </w:rPr>
      </w:pPr>
      <w:r w:rsidRPr="00007098">
        <w:rPr>
          <w:rFonts w:ascii="Courier New" w:hAnsi="Courier New" w:cs="Courier New"/>
          <w:sz w:val="18"/>
          <w:szCs w:val="18"/>
        </w:rPr>
        <w:tab/>
        <w:t>#Return results for titles, authors and genres that match the search query</w:t>
      </w:r>
    </w:p>
    <w:p w14:paraId="510FBA58" w14:textId="77777777" w:rsidR="00946428" w:rsidRPr="00007098" w:rsidRDefault="00946428" w:rsidP="00946428">
      <w:pPr>
        <w:rPr>
          <w:rFonts w:ascii="Courier New" w:hAnsi="Courier New" w:cs="Courier New"/>
          <w:sz w:val="18"/>
          <w:szCs w:val="18"/>
        </w:rPr>
      </w:pPr>
      <w:r w:rsidRPr="00007098">
        <w:rPr>
          <w:rFonts w:ascii="Courier New" w:hAnsi="Courier New" w:cs="Courier New"/>
          <w:sz w:val="18"/>
          <w:szCs w:val="18"/>
        </w:rPr>
        <w:tab/>
        <w:t>if request.method == 'POST':</w:t>
      </w:r>
    </w:p>
    <w:p w14:paraId="5B3A27FF" w14:textId="185F6F6D" w:rsidR="00946428" w:rsidRPr="00007098" w:rsidRDefault="00946428" w:rsidP="00946428">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query = request.form['query']</w:t>
      </w:r>
    </w:p>
    <w:p w14:paraId="6A979353" w14:textId="7BB03BB3" w:rsidR="00B82447" w:rsidRPr="00007098" w:rsidRDefault="00B82447" w:rsidP="00946428">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result_cursor = </w:t>
      </w:r>
    </w:p>
    <w:p w14:paraId="3A7F5D7C" w14:textId="781B8936" w:rsidR="00946428" w:rsidRPr="00007098" w:rsidRDefault="00B82447" w:rsidP="00946428">
      <w:pPr>
        <w:rPr>
          <w:rFonts w:ascii="Courier New" w:hAnsi="Courier New" w:cs="Courier New"/>
          <w:sz w:val="18"/>
          <w:szCs w:val="18"/>
        </w:rPr>
      </w:pPr>
      <w:r w:rsidRPr="00007098">
        <w:rPr>
          <w:rFonts w:ascii="Courier New" w:hAnsi="Courier New" w:cs="Courier New"/>
          <w:sz w:val="18"/>
          <w:szCs w:val="18"/>
        </w:rPr>
        <w:t xml:space="preserve">                      </w:t>
      </w:r>
      <w:r w:rsidR="00946428" w:rsidRPr="00007098">
        <w:rPr>
          <w:rFonts w:ascii="Courier New" w:hAnsi="Courier New" w:cs="Courier New"/>
          <w:b/>
          <w:sz w:val="18"/>
          <w:szCs w:val="18"/>
        </w:rPr>
        <w:t>books.find({'$or':[{'title':query},{'author':query}]})</w:t>
      </w:r>
    </w:p>
    <w:p w14:paraId="754C9707" w14:textId="2196087D" w:rsidR="00946428" w:rsidRPr="00007098" w:rsidRDefault="00946428" w:rsidP="00946428">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no_results = result_cursor.count() == 0</w:t>
      </w:r>
    </w:p>
    <w:p w14:paraId="4F92DF9F" w14:textId="3F1A20AA" w:rsidR="00946428" w:rsidRPr="00007098" w:rsidRDefault="00946428" w:rsidP="00946428">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result_dict = convert_to_dict(result_cursor)     </w:t>
      </w:r>
    </w:p>
    <w:p w14:paraId="7085E0E2" w14:textId="3F032E7F" w:rsidR="00B82447" w:rsidRPr="00007098" w:rsidRDefault="00946428" w:rsidP="00946428">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return render_template('search.html', posting=True, </w:t>
      </w:r>
    </w:p>
    <w:p w14:paraId="5099C4E8" w14:textId="536BDCF8" w:rsidR="00946428" w:rsidRPr="00007098" w:rsidRDefault="00B82447" w:rsidP="00946428">
      <w:pPr>
        <w:rPr>
          <w:rFonts w:ascii="Courier New" w:hAnsi="Courier New" w:cs="Courier New"/>
          <w:sz w:val="18"/>
          <w:szCs w:val="18"/>
        </w:rPr>
      </w:pPr>
      <w:r w:rsidRPr="00007098">
        <w:rPr>
          <w:rFonts w:ascii="Courier New" w:hAnsi="Courier New" w:cs="Courier New"/>
          <w:sz w:val="18"/>
          <w:szCs w:val="18"/>
        </w:rPr>
        <w:t xml:space="preserve">                    </w:t>
      </w:r>
      <w:r w:rsidR="00946428" w:rsidRPr="00007098">
        <w:rPr>
          <w:rFonts w:ascii="Courier New" w:hAnsi="Courier New" w:cs="Courier New"/>
          <w:sz w:val="18"/>
          <w:szCs w:val="18"/>
        </w:rPr>
        <w:t>query=query,</w:t>
      </w:r>
      <w:r w:rsidRPr="00007098">
        <w:rPr>
          <w:rFonts w:ascii="Courier New" w:hAnsi="Courier New" w:cs="Courier New"/>
          <w:sz w:val="18"/>
          <w:szCs w:val="18"/>
        </w:rPr>
        <w:t xml:space="preserve"> </w:t>
      </w:r>
      <w:r w:rsidR="00946428" w:rsidRPr="00007098">
        <w:rPr>
          <w:rFonts w:ascii="Courier New" w:hAnsi="Courier New" w:cs="Courier New"/>
          <w:sz w:val="18"/>
          <w:szCs w:val="18"/>
        </w:rPr>
        <w:t xml:space="preserve">no_results=no_results, results=result_dict)  </w:t>
      </w:r>
    </w:p>
    <w:p w14:paraId="3623D292" w14:textId="77777777" w:rsidR="00946428" w:rsidRPr="00007098" w:rsidRDefault="00946428" w:rsidP="00946428">
      <w:pPr>
        <w:rPr>
          <w:rFonts w:ascii="Courier New" w:hAnsi="Courier New" w:cs="Courier New"/>
          <w:sz w:val="18"/>
          <w:szCs w:val="18"/>
        </w:rPr>
      </w:pPr>
      <w:r w:rsidRPr="00007098">
        <w:rPr>
          <w:rFonts w:ascii="Courier New" w:hAnsi="Courier New" w:cs="Courier New"/>
          <w:sz w:val="18"/>
          <w:szCs w:val="18"/>
        </w:rPr>
        <w:tab/>
        <w:t>else:</w:t>
      </w:r>
    </w:p>
    <w:p w14:paraId="3F315D6E" w14:textId="17520029" w:rsidR="00400E11" w:rsidRPr="00007098" w:rsidRDefault="00946428" w:rsidP="00946428">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return render_template('search.html', posting=False)</w:t>
      </w:r>
    </w:p>
    <w:p w14:paraId="63DA24A4" w14:textId="77777777" w:rsidR="00400E11" w:rsidRPr="006B1C6D" w:rsidRDefault="00400E11" w:rsidP="00400E11">
      <w:pPr>
        <w:jc w:val="center"/>
      </w:pPr>
    </w:p>
    <w:p w14:paraId="79A20B15" w14:textId="01FA2651" w:rsidR="00400E11" w:rsidRPr="00154986" w:rsidRDefault="00400E11" w:rsidP="00400E11">
      <w:pPr>
        <w:rPr>
          <w:rFonts w:ascii="Times New Roman" w:hAnsi="Times New Roman" w:cs="Times New Roman"/>
          <w:b/>
        </w:rPr>
      </w:pPr>
      <w:r w:rsidRPr="00154986">
        <w:rPr>
          <w:rFonts w:ascii="Times New Roman" w:hAnsi="Times New Roman" w:cs="Times New Roman"/>
          <w:b/>
        </w:rPr>
        <w:t>Cassandra Code</w:t>
      </w:r>
    </w:p>
    <w:p w14:paraId="42BCA60F" w14:textId="77777777" w:rsidR="00400E11" w:rsidRDefault="00400E11" w:rsidP="00400E11">
      <w:pPr>
        <w:rPr>
          <w:rFonts w:ascii="Courier New" w:hAnsi="Courier New" w:cs="Courier New"/>
          <w:b/>
          <w:sz w:val="22"/>
          <w:szCs w:val="22"/>
          <w:u w:val="single"/>
        </w:rPr>
      </w:pPr>
    </w:p>
    <w:p w14:paraId="600E91F1"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@app.route('/search/', methods=['GET', 'POST'])</w:t>
      </w:r>
    </w:p>
    <w:p w14:paraId="2A01C4E9"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def search():</w:t>
      </w:r>
    </w:p>
    <w:p w14:paraId="20EBE9E0"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t>#Return results for titles, authors and genres that match the search query</w:t>
      </w:r>
    </w:p>
    <w:p w14:paraId="1577F7F1"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t>if request.method == 'POST':</w:t>
      </w:r>
    </w:p>
    <w:p w14:paraId="366F898E"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query = request.form['query']</w:t>
      </w:r>
    </w:p>
    <w:p w14:paraId="6FFCDE7B"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p>
    <w:p w14:paraId="09C1A600" w14:textId="4E8AF89A" w:rsidR="00B82447"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id_select_statement = "SELECT id FROM "+table_name+" WHERE </w:t>
      </w:r>
    </w:p>
    <w:p w14:paraId="5CAF190B" w14:textId="446FFBF8" w:rsidR="0078108A" w:rsidRPr="00007098" w:rsidRDefault="00B82447" w:rsidP="0078108A">
      <w:pPr>
        <w:rPr>
          <w:rFonts w:ascii="Courier New" w:hAnsi="Courier New" w:cs="Courier New"/>
          <w:sz w:val="18"/>
          <w:szCs w:val="18"/>
        </w:rPr>
      </w:pPr>
      <w:r w:rsidRPr="00007098">
        <w:rPr>
          <w:rFonts w:ascii="Courier New" w:hAnsi="Courier New" w:cs="Courier New"/>
          <w:sz w:val="18"/>
          <w:szCs w:val="18"/>
        </w:rPr>
        <w:t xml:space="preserve">                               </w:t>
      </w:r>
      <w:r w:rsidR="0078108A" w:rsidRPr="00007098">
        <w:rPr>
          <w:rFonts w:ascii="Courier New" w:hAnsi="Courier New" w:cs="Courier New"/>
          <w:sz w:val="18"/>
          <w:szCs w:val="18"/>
        </w:rPr>
        <w:t>property = %s and value = %s ALLOW FILTERING"</w:t>
      </w:r>
    </w:p>
    <w:p w14:paraId="4C091B92" w14:textId="318055F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title_ids = session.execute</w:t>
      </w:r>
      <w:r w:rsidR="00B82447" w:rsidRPr="00007098">
        <w:rPr>
          <w:rFonts w:ascii="Courier New" w:hAnsi="Courier New" w:cs="Courier New"/>
          <w:sz w:val="18"/>
          <w:szCs w:val="18"/>
        </w:rPr>
        <w:t>(id_select_statement, ('title',</w:t>
      </w:r>
      <w:r w:rsidRPr="00007098">
        <w:rPr>
          <w:rFonts w:ascii="Courier New" w:hAnsi="Courier New" w:cs="Courier New"/>
          <w:sz w:val="18"/>
          <w:szCs w:val="18"/>
        </w:rPr>
        <w:t>query))</w:t>
      </w:r>
    </w:p>
    <w:p w14:paraId="356430F8" w14:textId="1A29DD8B" w:rsidR="00B82447"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author_ids = session.execute(</w:t>
      </w:r>
      <w:r w:rsidR="00B82447" w:rsidRPr="00007098">
        <w:rPr>
          <w:rFonts w:ascii="Courier New" w:hAnsi="Courier New" w:cs="Courier New"/>
          <w:sz w:val="18"/>
          <w:szCs w:val="18"/>
        </w:rPr>
        <w:t xml:space="preserve">id_select_statement, ('author',   </w:t>
      </w:r>
    </w:p>
    <w:p w14:paraId="32C78885" w14:textId="6EBCB79F" w:rsidR="0078108A" w:rsidRPr="00007098" w:rsidRDefault="00B82447" w:rsidP="0078108A">
      <w:pPr>
        <w:rPr>
          <w:rFonts w:ascii="Courier New" w:hAnsi="Courier New" w:cs="Courier New"/>
          <w:sz w:val="18"/>
          <w:szCs w:val="18"/>
        </w:rPr>
      </w:pPr>
      <w:r w:rsidRPr="00007098">
        <w:rPr>
          <w:rFonts w:ascii="Courier New" w:hAnsi="Courier New" w:cs="Courier New"/>
          <w:sz w:val="18"/>
          <w:szCs w:val="18"/>
        </w:rPr>
        <w:t xml:space="preserve">                                                                     </w:t>
      </w:r>
      <w:r w:rsidR="0078108A" w:rsidRPr="00007098">
        <w:rPr>
          <w:rFonts w:ascii="Courier New" w:hAnsi="Courier New" w:cs="Courier New"/>
          <w:sz w:val="18"/>
          <w:szCs w:val="18"/>
        </w:rPr>
        <w:t>query))</w:t>
      </w:r>
    </w:p>
    <w:p w14:paraId="1CC89DCE" w14:textId="4A445AE4" w:rsidR="00244A1D"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value_select_statement = "SELECT value FROM "+table_name+" WHERE </w:t>
      </w:r>
    </w:p>
    <w:p w14:paraId="76F18067" w14:textId="3B5FA848" w:rsidR="0078108A" w:rsidRPr="00007098" w:rsidRDefault="00244A1D" w:rsidP="0078108A">
      <w:pPr>
        <w:rPr>
          <w:rFonts w:ascii="Courier New" w:hAnsi="Courier New" w:cs="Courier New"/>
          <w:sz w:val="18"/>
          <w:szCs w:val="18"/>
        </w:rPr>
      </w:pPr>
      <w:r w:rsidRPr="00007098">
        <w:rPr>
          <w:rFonts w:ascii="Courier New" w:hAnsi="Courier New" w:cs="Courier New"/>
          <w:sz w:val="18"/>
          <w:szCs w:val="18"/>
        </w:rPr>
        <w:t xml:space="preserve">                          </w:t>
      </w:r>
      <w:r w:rsidR="0078108A" w:rsidRPr="00007098">
        <w:rPr>
          <w:rFonts w:ascii="Courier New" w:hAnsi="Courier New" w:cs="Courier New"/>
          <w:sz w:val="18"/>
          <w:szCs w:val="18"/>
        </w:rPr>
        <w:t>id = %s and property = %s LIMIT 1 ALLOW FILTERING"</w:t>
      </w:r>
    </w:p>
    <w:p w14:paraId="29D7E582"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result_dict = {}</w:t>
      </w:r>
    </w:p>
    <w:p w14:paraId="5A8C69E4"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for row in title_ids:</w:t>
      </w:r>
    </w:p>
    <w:p w14:paraId="57C73C79"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id = row.id</w:t>
      </w:r>
    </w:p>
    <w:p w14:paraId="5F763E02" w14:textId="65A57746" w:rsidR="00244A1D"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 xml:space="preserve">title_name = session.execute(value_select_statement, (id, </w:t>
      </w:r>
    </w:p>
    <w:p w14:paraId="1167D656" w14:textId="5635B675" w:rsidR="0078108A" w:rsidRPr="00007098" w:rsidRDefault="00244A1D" w:rsidP="0078108A">
      <w:pPr>
        <w:rPr>
          <w:rFonts w:ascii="Courier New" w:hAnsi="Courier New" w:cs="Courier New"/>
          <w:sz w:val="18"/>
          <w:szCs w:val="18"/>
        </w:rPr>
      </w:pPr>
      <w:r w:rsidRPr="00007098">
        <w:rPr>
          <w:rFonts w:ascii="Courier New" w:hAnsi="Courier New" w:cs="Courier New"/>
          <w:sz w:val="18"/>
          <w:szCs w:val="18"/>
        </w:rPr>
        <w:t xml:space="preserve">                                                                </w:t>
      </w:r>
      <w:r w:rsidR="0078108A" w:rsidRPr="00007098">
        <w:rPr>
          <w:rFonts w:ascii="Courier New" w:hAnsi="Courier New" w:cs="Courier New"/>
          <w:sz w:val="18"/>
          <w:szCs w:val="18"/>
        </w:rPr>
        <w:t>'title'))[0]</w:t>
      </w:r>
    </w:p>
    <w:p w14:paraId="782394C8" w14:textId="5D4EC6F1" w:rsidR="00244A1D"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 xml:space="preserve">author_name = session.execute(value_select_statement, (id, </w:t>
      </w:r>
    </w:p>
    <w:p w14:paraId="579655B1" w14:textId="080FB2E6" w:rsidR="0078108A" w:rsidRPr="00007098" w:rsidRDefault="00244A1D" w:rsidP="0078108A">
      <w:pPr>
        <w:rPr>
          <w:rFonts w:ascii="Courier New" w:hAnsi="Courier New" w:cs="Courier New"/>
          <w:sz w:val="18"/>
          <w:szCs w:val="18"/>
        </w:rPr>
      </w:pPr>
      <w:r w:rsidRPr="00007098">
        <w:rPr>
          <w:rFonts w:ascii="Courier New" w:hAnsi="Courier New" w:cs="Courier New"/>
          <w:sz w:val="18"/>
          <w:szCs w:val="18"/>
        </w:rPr>
        <w:t xml:space="preserve">                                                               </w:t>
      </w:r>
      <w:r w:rsidR="0078108A" w:rsidRPr="00007098">
        <w:rPr>
          <w:rFonts w:ascii="Courier New" w:hAnsi="Courier New" w:cs="Courier New"/>
          <w:sz w:val="18"/>
          <w:szCs w:val="18"/>
        </w:rPr>
        <w:t xml:space="preserve">'author'))[0]  </w:t>
      </w:r>
    </w:p>
    <w:p w14:paraId="48B2BEA3" w14:textId="4C1FEB00" w:rsidR="00244A1D"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 xml:space="preserve">inner_dict = {'title': title_name.value, 'author': </w:t>
      </w:r>
    </w:p>
    <w:p w14:paraId="3D6246D6" w14:textId="0C4848DD" w:rsidR="0078108A" w:rsidRPr="00007098" w:rsidRDefault="00244A1D" w:rsidP="0078108A">
      <w:pPr>
        <w:rPr>
          <w:rFonts w:ascii="Courier New" w:hAnsi="Courier New" w:cs="Courier New"/>
          <w:sz w:val="18"/>
          <w:szCs w:val="18"/>
        </w:rPr>
      </w:pPr>
      <w:r w:rsidRPr="00007098">
        <w:rPr>
          <w:rFonts w:ascii="Courier New" w:hAnsi="Courier New" w:cs="Courier New"/>
          <w:sz w:val="18"/>
          <w:szCs w:val="18"/>
        </w:rPr>
        <w:t xml:space="preserve">                                                          </w:t>
      </w:r>
      <w:r w:rsidR="0078108A" w:rsidRPr="00007098">
        <w:rPr>
          <w:rFonts w:ascii="Courier New" w:hAnsi="Courier New" w:cs="Courier New"/>
          <w:sz w:val="18"/>
          <w:szCs w:val="18"/>
        </w:rPr>
        <w:t>author_name.value}</w:t>
      </w:r>
    </w:p>
    <w:p w14:paraId="7E4449EB"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result_dict[str(id)] = inner_dict</w:t>
      </w:r>
    </w:p>
    <w:p w14:paraId="1CD4B5D5" w14:textId="77777777" w:rsidR="0078108A" w:rsidRPr="00007098" w:rsidRDefault="0078108A" w:rsidP="0078108A">
      <w:pPr>
        <w:rPr>
          <w:rFonts w:ascii="Courier New" w:hAnsi="Courier New" w:cs="Courier New"/>
          <w:sz w:val="18"/>
          <w:szCs w:val="18"/>
        </w:rPr>
      </w:pPr>
    </w:p>
    <w:p w14:paraId="275070CA"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for row in author_ids:</w:t>
      </w:r>
    </w:p>
    <w:p w14:paraId="5403C900"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id = row.id</w:t>
      </w:r>
    </w:p>
    <w:p w14:paraId="43ECBC77" w14:textId="6139F16D" w:rsidR="00244A1D"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 xml:space="preserve">title_name = session.execute(value_select_statement, (id, </w:t>
      </w:r>
    </w:p>
    <w:p w14:paraId="3042FA1D" w14:textId="6C06F034" w:rsidR="0078108A" w:rsidRPr="00007098" w:rsidRDefault="00244A1D" w:rsidP="0078108A">
      <w:pPr>
        <w:rPr>
          <w:rFonts w:ascii="Courier New" w:hAnsi="Courier New" w:cs="Courier New"/>
          <w:sz w:val="18"/>
          <w:szCs w:val="18"/>
        </w:rPr>
      </w:pPr>
      <w:r w:rsidRPr="00007098">
        <w:rPr>
          <w:rFonts w:ascii="Courier New" w:hAnsi="Courier New" w:cs="Courier New"/>
          <w:sz w:val="18"/>
          <w:szCs w:val="18"/>
        </w:rPr>
        <w:t xml:space="preserve">                                                                </w:t>
      </w:r>
      <w:r w:rsidR="0078108A" w:rsidRPr="00007098">
        <w:rPr>
          <w:rFonts w:ascii="Courier New" w:hAnsi="Courier New" w:cs="Courier New"/>
          <w:sz w:val="18"/>
          <w:szCs w:val="18"/>
        </w:rPr>
        <w:t>'title'))[0]</w:t>
      </w:r>
    </w:p>
    <w:p w14:paraId="505A4CB1" w14:textId="48790208" w:rsidR="00244A1D"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 xml:space="preserve">author_name = session.execute(value_select_statement, (id, </w:t>
      </w:r>
    </w:p>
    <w:p w14:paraId="148200B5" w14:textId="333D0F19" w:rsidR="0078108A" w:rsidRPr="00007098" w:rsidRDefault="00244A1D" w:rsidP="0078108A">
      <w:pPr>
        <w:rPr>
          <w:rFonts w:ascii="Courier New" w:hAnsi="Courier New" w:cs="Courier New"/>
          <w:sz w:val="18"/>
          <w:szCs w:val="18"/>
        </w:rPr>
      </w:pPr>
      <w:r w:rsidRPr="00007098">
        <w:rPr>
          <w:rFonts w:ascii="Courier New" w:hAnsi="Courier New" w:cs="Courier New"/>
          <w:sz w:val="18"/>
          <w:szCs w:val="18"/>
        </w:rPr>
        <w:t xml:space="preserve">                                                               </w:t>
      </w:r>
      <w:r w:rsidR="0078108A" w:rsidRPr="00007098">
        <w:rPr>
          <w:rFonts w:ascii="Courier New" w:hAnsi="Courier New" w:cs="Courier New"/>
          <w:sz w:val="18"/>
          <w:szCs w:val="18"/>
        </w:rPr>
        <w:t xml:space="preserve">'author'))[0]  </w:t>
      </w:r>
    </w:p>
    <w:p w14:paraId="02057C73" w14:textId="0BDACED8" w:rsidR="00244A1D"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 xml:space="preserve">inner_dict = {'title': title_name.value, 'author': </w:t>
      </w:r>
    </w:p>
    <w:p w14:paraId="5A61CEE2" w14:textId="2783F1AA" w:rsidR="0078108A" w:rsidRPr="00007098" w:rsidRDefault="00244A1D" w:rsidP="0078108A">
      <w:pPr>
        <w:rPr>
          <w:rFonts w:ascii="Courier New" w:hAnsi="Courier New" w:cs="Courier New"/>
          <w:sz w:val="18"/>
          <w:szCs w:val="18"/>
        </w:rPr>
      </w:pPr>
      <w:r w:rsidRPr="00007098">
        <w:rPr>
          <w:rFonts w:ascii="Courier New" w:hAnsi="Courier New" w:cs="Courier New"/>
          <w:sz w:val="18"/>
          <w:szCs w:val="18"/>
        </w:rPr>
        <w:t xml:space="preserve">                                                          </w:t>
      </w:r>
      <w:r w:rsidR="0078108A" w:rsidRPr="00007098">
        <w:rPr>
          <w:rFonts w:ascii="Courier New" w:hAnsi="Courier New" w:cs="Courier New"/>
          <w:sz w:val="18"/>
          <w:szCs w:val="18"/>
        </w:rPr>
        <w:t>author_name.value}</w:t>
      </w:r>
    </w:p>
    <w:p w14:paraId="25734812" w14:textId="643DF4E8"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result_dict[str(id)] = inner_dict</w:t>
      </w:r>
    </w:p>
    <w:p w14:paraId="67A00667" w14:textId="26989EDC" w:rsidR="00244A1D" w:rsidRDefault="0078108A" w:rsidP="0078108A">
      <w:pPr>
        <w:rPr>
          <w:rFonts w:ascii="Courier New" w:hAnsi="Courier New" w:cs="Courier New"/>
          <w:sz w:val="22"/>
          <w:szCs w:val="22"/>
        </w:rPr>
      </w:pPr>
      <w:r w:rsidRPr="00007098">
        <w:rPr>
          <w:rFonts w:ascii="Courier New" w:hAnsi="Courier New" w:cs="Courier New"/>
          <w:sz w:val="18"/>
          <w:szCs w:val="18"/>
        </w:rPr>
        <w:tab/>
      </w:r>
      <w:r w:rsidRPr="00007098">
        <w:rPr>
          <w:rFonts w:ascii="Courier New" w:hAnsi="Courier New" w:cs="Courier New"/>
          <w:sz w:val="18"/>
          <w:szCs w:val="18"/>
        </w:rPr>
        <w:tab/>
        <w:t xml:space="preserve">return render_template('search_cass.html', posting=True, </w:t>
      </w:r>
    </w:p>
    <w:p w14:paraId="754117F1" w14:textId="4813299A" w:rsidR="0078108A" w:rsidRPr="00007098" w:rsidRDefault="00244A1D" w:rsidP="0078108A">
      <w:pPr>
        <w:rPr>
          <w:rFonts w:ascii="Courier New" w:hAnsi="Courier New" w:cs="Courier New"/>
          <w:sz w:val="18"/>
          <w:szCs w:val="18"/>
        </w:rPr>
      </w:pPr>
      <w:r w:rsidRPr="00007098">
        <w:rPr>
          <w:rFonts w:ascii="Courier New" w:hAnsi="Courier New" w:cs="Courier New"/>
          <w:sz w:val="18"/>
          <w:szCs w:val="18"/>
        </w:rPr>
        <w:t xml:space="preserve">                                           </w:t>
      </w:r>
      <w:r w:rsidR="0078108A" w:rsidRPr="00007098">
        <w:rPr>
          <w:rFonts w:ascii="Courier New" w:hAnsi="Courier New" w:cs="Courier New"/>
          <w:sz w:val="18"/>
          <w:szCs w:val="18"/>
        </w:rPr>
        <w:t xml:space="preserve">query=query, results=result_dict)  </w:t>
      </w:r>
    </w:p>
    <w:p w14:paraId="5D406040"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t>else:</w:t>
      </w:r>
    </w:p>
    <w:p w14:paraId="09B96014" w14:textId="77777777" w:rsidR="0078108A" w:rsidRPr="00007098" w:rsidRDefault="0078108A" w:rsidP="0078108A">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return render_template('search_cass.html', posting=False)</w:t>
      </w:r>
    </w:p>
    <w:p w14:paraId="58901B50" w14:textId="77777777" w:rsidR="00400E11" w:rsidRPr="006B1C6D" w:rsidRDefault="00400E11" w:rsidP="00244A1D"/>
    <w:p w14:paraId="2B74C17A" w14:textId="6162EB3C" w:rsidR="00400E11" w:rsidRPr="00F31C25" w:rsidRDefault="00400E11" w:rsidP="00400E11">
      <w:pPr>
        <w:rPr>
          <w:rFonts w:ascii="Courier New" w:hAnsi="Courier New" w:cs="Courier New"/>
          <w:sz w:val="22"/>
          <w:szCs w:val="22"/>
        </w:rPr>
      </w:pPr>
      <w:r w:rsidRPr="00154986">
        <w:rPr>
          <w:rFonts w:ascii="Times New Roman" w:hAnsi="Times New Roman" w:cs="Times New Roman"/>
          <w:b/>
        </w:rPr>
        <w:t>ReL Code</w:t>
      </w:r>
      <w:r w:rsidR="00F31C25">
        <w:rPr>
          <w:rFonts w:ascii="Courier New" w:hAnsi="Courier New" w:cs="Courier New"/>
          <w:sz w:val="22"/>
          <w:szCs w:val="22"/>
        </w:rPr>
        <w:t xml:space="preserve">  </w:t>
      </w:r>
      <w:r w:rsidR="00F31C25" w:rsidRPr="00F31C25">
        <w:rPr>
          <w:rFonts w:ascii="Courier New" w:hAnsi="Courier New" w:cs="Courier New"/>
          <w:sz w:val="22"/>
          <w:szCs w:val="22"/>
          <w:highlight w:val="green"/>
        </w:rPr>
        <w:t>New ReL search code below:</w:t>
      </w:r>
    </w:p>
    <w:p w14:paraId="31B76D6C" w14:textId="77777777" w:rsidR="00400E11" w:rsidRDefault="00400E11" w:rsidP="00400E11">
      <w:pPr>
        <w:rPr>
          <w:rFonts w:ascii="Courier New" w:hAnsi="Courier New" w:cs="Courier New"/>
          <w:b/>
          <w:sz w:val="22"/>
          <w:szCs w:val="22"/>
          <w:u w:val="single"/>
        </w:rPr>
      </w:pPr>
    </w:p>
    <w:p w14:paraId="3A0D6938"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@app.route('/search/', methods=['GET', 'POST'])</w:t>
      </w:r>
    </w:p>
    <w:p w14:paraId="2F8A4F1A"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def search():</w:t>
      </w:r>
    </w:p>
    <w:p w14:paraId="68097667"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if request.method == 'POST':</w:t>
      </w:r>
    </w:p>
    <w:p w14:paraId="4E104514"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query = request.form['query']</w:t>
      </w:r>
    </w:p>
    <w:p w14:paraId="6136ED2D"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w:t>
      </w:r>
    </w:p>
    <w:p w14:paraId="1335BA2E"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titles = SQL on conn """select title, author from books where title = '"""query"""'"""</w:t>
      </w:r>
    </w:p>
    <w:p w14:paraId="0F344098"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authors = SQL on conn """select title, author from books where author = '"""query"""'"""</w:t>
      </w:r>
    </w:p>
    <w:p w14:paraId="629EBE70"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result_dict = {}</w:t>
      </w:r>
    </w:p>
    <w:p w14:paraId="7EFCC9DE"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num = 0</w:t>
      </w:r>
    </w:p>
    <w:p w14:paraId="42D93B2A"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for j in titles :</w:t>
      </w:r>
    </w:p>
    <w:p w14:paraId="22BF9B4B"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result_dict.update({'Key' + str(num) : {'title' : j[0], 'author' : j[1]}})</w:t>
      </w:r>
    </w:p>
    <w:p w14:paraId="2BB54857"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num += 1</w:t>
      </w:r>
    </w:p>
    <w:p w14:paraId="64A4FF01"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num = 0</w:t>
      </w:r>
    </w:p>
    <w:p w14:paraId="28D7BB8E"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for j in authors :</w:t>
      </w:r>
    </w:p>
    <w:p w14:paraId="77430987"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result_dict.update({'Key' + str(num) : {'title' : j[0], 'author' : j[1]}})</w:t>
      </w:r>
    </w:p>
    <w:p w14:paraId="61D1832A"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num += 1</w:t>
      </w:r>
    </w:p>
    <w:p w14:paraId="3DA1DDAA" w14:textId="77777777" w:rsidR="00F31C25" w:rsidRPr="00007098" w:rsidRDefault="00F31C25" w:rsidP="00F31C25">
      <w:pPr>
        <w:rPr>
          <w:rFonts w:ascii="Courier New" w:hAnsi="Courier New" w:cs="Courier New"/>
          <w:sz w:val="18"/>
          <w:szCs w:val="18"/>
        </w:rPr>
      </w:pPr>
    </w:p>
    <w:p w14:paraId="05C1A2D2"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no_results = result_dict == 0</w:t>
      </w:r>
    </w:p>
    <w:p w14:paraId="70900084"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return render_template('search.html', posting=True, query=query, no_results=no_results, results=result_dict) </w:t>
      </w:r>
    </w:p>
    <w:p w14:paraId="5F70CAED" w14:textId="77777777" w:rsidR="00F31C25" w:rsidRPr="00007098" w:rsidRDefault="00F31C25" w:rsidP="00F31C25">
      <w:pPr>
        <w:rPr>
          <w:rFonts w:ascii="Courier New" w:hAnsi="Courier New" w:cs="Courier New"/>
          <w:sz w:val="18"/>
          <w:szCs w:val="18"/>
        </w:rPr>
      </w:pPr>
      <w:r w:rsidRPr="00007098">
        <w:rPr>
          <w:rFonts w:ascii="Courier New" w:hAnsi="Courier New" w:cs="Courier New"/>
          <w:sz w:val="18"/>
          <w:szCs w:val="18"/>
        </w:rPr>
        <w:t xml:space="preserve">    else:</w:t>
      </w:r>
    </w:p>
    <w:p w14:paraId="082EEECE" w14:textId="0525D36C" w:rsidR="00400E11" w:rsidRDefault="00F31C25" w:rsidP="00F31C25">
      <w:r w:rsidRPr="00007098">
        <w:rPr>
          <w:rFonts w:ascii="Courier New" w:hAnsi="Courier New" w:cs="Courier New"/>
          <w:sz w:val="18"/>
          <w:szCs w:val="18"/>
        </w:rPr>
        <w:tab/>
      </w:r>
      <w:r w:rsidRPr="00007098">
        <w:rPr>
          <w:rFonts w:ascii="Courier New" w:hAnsi="Courier New" w:cs="Courier New"/>
          <w:sz w:val="18"/>
          <w:szCs w:val="18"/>
        </w:rPr>
        <w:tab/>
        <w:t>return render_template('search.html', posting=False)</w:t>
      </w:r>
      <w:r w:rsidR="00400E11">
        <w:br w:type="page"/>
      </w:r>
    </w:p>
    <w:p w14:paraId="0B8C1C05" w14:textId="77777777" w:rsidR="00400E11" w:rsidRPr="006B1C6D" w:rsidRDefault="00400E11" w:rsidP="00400E11"/>
    <w:p w14:paraId="56F0ECEE" w14:textId="3D322B44" w:rsidR="00400E11" w:rsidRPr="00154986" w:rsidRDefault="00A34B6B" w:rsidP="000F1335">
      <w:pPr>
        <w:pStyle w:val="Heading1"/>
        <w:spacing w:before="120"/>
        <w:jc w:val="center"/>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UPDATING BOOK INFORMATION IN THE LIBRARY</w:t>
      </w:r>
    </w:p>
    <w:p w14:paraId="07446A53" w14:textId="77777777" w:rsidR="003E6D09" w:rsidRPr="003E6D09" w:rsidRDefault="003E6D09" w:rsidP="003E6D09"/>
    <w:p w14:paraId="73BE4A7D" w14:textId="77777777" w:rsidR="00400E11" w:rsidRPr="00154986" w:rsidRDefault="00400E11" w:rsidP="00400E11">
      <w:pPr>
        <w:rPr>
          <w:rFonts w:ascii="Times New Roman" w:hAnsi="Times New Roman" w:cs="Times New Roman"/>
          <w:b/>
        </w:rPr>
      </w:pPr>
      <w:r w:rsidRPr="00154986">
        <w:rPr>
          <w:rFonts w:ascii="Times New Roman" w:hAnsi="Times New Roman" w:cs="Times New Roman"/>
          <w:b/>
        </w:rPr>
        <w:t>MongoDB Code</w:t>
      </w:r>
    </w:p>
    <w:p w14:paraId="663C8A0E" w14:textId="77777777" w:rsidR="00400E11" w:rsidRPr="00007098" w:rsidRDefault="00400E11" w:rsidP="00400E11">
      <w:pPr>
        <w:jc w:val="center"/>
        <w:rPr>
          <w:sz w:val="18"/>
          <w:szCs w:val="18"/>
        </w:rPr>
      </w:pPr>
    </w:p>
    <w:p w14:paraId="3A1561C0"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@app.route('/detail/&lt;title&gt;/&lt;author&gt;/', methods=['GET', 'POST'])</w:t>
      </w:r>
    </w:p>
    <w:p w14:paraId="6153C582"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def display(title, author):</w:t>
      </w:r>
    </w:p>
    <w:p w14:paraId="65CD065C"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t>if request.method == 'GET':</w:t>
      </w:r>
    </w:p>
    <w:p w14:paraId="0579D41D"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cursor = books.find_one({'title':title, 'author':author})</w:t>
      </w:r>
    </w:p>
    <w:p w14:paraId="2DCB0419"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t>elif request.method == 'POST':</w:t>
      </w:r>
    </w:p>
    <w:p w14:paraId="60690953"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cursor = update(title, author)</w:t>
      </w:r>
    </w:p>
    <w:p w14:paraId="3897919D"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t>results = {field: value for field, value in cursor.items()}</w:t>
      </w:r>
    </w:p>
    <w:p w14:paraId="316CBE4D" w14:textId="77777777" w:rsidR="00762979" w:rsidRPr="00007098" w:rsidRDefault="00C11B74" w:rsidP="00C11B74">
      <w:pPr>
        <w:rPr>
          <w:rFonts w:ascii="Courier New" w:hAnsi="Courier New" w:cs="Courier New"/>
          <w:sz w:val="18"/>
          <w:szCs w:val="18"/>
        </w:rPr>
      </w:pPr>
      <w:r w:rsidRPr="00007098">
        <w:rPr>
          <w:rFonts w:ascii="Courier New" w:hAnsi="Courier New" w:cs="Courier New"/>
          <w:sz w:val="18"/>
          <w:szCs w:val="18"/>
        </w:rPr>
        <w:tab/>
        <w:t xml:space="preserve">js_results = {str(field).replace('"', '\\"') :str(value).replace('"', </w:t>
      </w:r>
    </w:p>
    <w:p w14:paraId="29BA136C" w14:textId="67D8EF65" w:rsidR="00C11B74" w:rsidRPr="00007098" w:rsidRDefault="00762979" w:rsidP="00C11B74">
      <w:pPr>
        <w:rPr>
          <w:rFonts w:ascii="Courier New" w:hAnsi="Courier New" w:cs="Courier New"/>
          <w:sz w:val="18"/>
          <w:szCs w:val="18"/>
        </w:rPr>
      </w:pPr>
      <w:r w:rsidRPr="00007098">
        <w:rPr>
          <w:rFonts w:ascii="Courier New" w:hAnsi="Courier New" w:cs="Courier New"/>
          <w:sz w:val="18"/>
          <w:szCs w:val="18"/>
        </w:rPr>
        <w:t xml:space="preserve">                                 </w:t>
      </w:r>
      <w:r w:rsidR="00C11B74" w:rsidRPr="00007098">
        <w:rPr>
          <w:rFonts w:ascii="Courier New" w:hAnsi="Courier New" w:cs="Courier New"/>
          <w:sz w:val="18"/>
          <w:szCs w:val="18"/>
        </w:rPr>
        <w:t>'\\"') for field, value in results.items()}</w:t>
      </w:r>
    </w:p>
    <w:p w14:paraId="0864EAD8" w14:textId="77777777" w:rsidR="00762979" w:rsidRPr="00007098" w:rsidRDefault="00C11B74" w:rsidP="00C11B74">
      <w:pPr>
        <w:rPr>
          <w:rFonts w:ascii="Courier New" w:hAnsi="Courier New" w:cs="Courier New"/>
          <w:sz w:val="18"/>
          <w:szCs w:val="18"/>
        </w:rPr>
      </w:pPr>
      <w:r w:rsidRPr="00007098">
        <w:rPr>
          <w:rFonts w:ascii="Courier New" w:hAnsi="Courier New" w:cs="Courier New"/>
          <w:sz w:val="18"/>
          <w:szCs w:val="18"/>
        </w:rPr>
        <w:tab/>
        <w:t xml:space="preserve">if request.method == 'POST' and (title != request.form['title'] or </w:t>
      </w:r>
      <w:r w:rsidR="00762979" w:rsidRPr="00007098">
        <w:rPr>
          <w:rFonts w:ascii="Courier New" w:hAnsi="Courier New" w:cs="Courier New"/>
          <w:sz w:val="18"/>
          <w:szCs w:val="18"/>
        </w:rPr>
        <w:t xml:space="preserve"> </w:t>
      </w:r>
    </w:p>
    <w:p w14:paraId="6287D27A" w14:textId="5BEB3BDD" w:rsidR="00C11B74" w:rsidRPr="00007098" w:rsidRDefault="00762979" w:rsidP="00C11B74">
      <w:pPr>
        <w:rPr>
          <w:rFonts w:ascii="Courier New" w:hAnsi="Courier New" w:cs="Courier New"/>
          <w:sz w:val="18"/>
          <w:szCs w:val="18"/>
        </w:rPr>
      </w:pPr>
      <w:r w:rsidRPr="00007098">
        <w:rPr>
          <w:rFonts w:ascii="Courier New" w:hAnsi="Courier New" w:cs="Courier New"/>
          <w:sz w:val="18"/>
          <w:szCs w:val="18"/>
        </w:rPr>
        <w:t xml:space="preserve">                                          </w:t>
      </w:r>
      <w:r w:rsidR="00C11B74" w:rsidRPr="00007098">
        <w:rPr>
          <w:rFonts w:ascii="Courier New" w:hAnsi="Courier New" w:cs="Courier New"/>
          <w:sz w:val="18"/>
          <w:szCs w:val="18"/>
        </w:rPr>
        <w:t>author != request.form['author']):</w:t>
      </w:r>
    </w:p>
    <w:p w14:paraId="3DAE9A79" w14:textId="77777777" w:rsidR="00762979" w:rsidRPr="00007098" w:rsidRDefault="00C11B74" w:rsidP="00762979">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return redirect('/detail/'+request.form['title']</w:t>
      </w:r>
      <w:r w:rsidR="00762979" w:rsidRPr="00007098">
        <w:rPr>
          <w:rFonts w:ascii="Courier New" w:hAnsi="Courier New" w:cs="Courier New"/>
          <w:sz w:val="18"/>
          <w:szCs w:val="18"/>
        </w:rPr>
        <w:t xml:space="preserve"> </w:t>
      </w:r>
    </w:p>
    <w:p w14:paraId="0FA26DA9" w14:textId="46EB25A6" w:rsidR="00C11B74" w:rsidRPr="00007098" w:rsidRDefault="00762979" w:rsidP="00762979">
      <w:pPr>
        <w:rPr>
          <w:rFonts w:ascii="Courier New" w:hAnsi="Courier New" w:cs="Courier New"/>
          <w:sz w:val="18"/>
          <w:szCs w:val="18"/>
        </w:rPr>
      </w:pPr>
      <w:r w:rsidRPr="00007098">
        <w:rPr>
          <w:rFonts w:ascii="Courier New" w:hAnsi="Courier New" w:cs="Courier New"/>
          <w:sz w:val="18"/>
          <w:szCs w:val="18"/>
        </w:rPr>
        <w:t xml:space="preserve">                                            </w:t>
      </w:r>
      <w:r w:rsidR="00C11B74" w:rsidRPr="00007098">
        <w:rPr>
          <w:rFonts w:ascii="Courier New" w:hAnsi="Courier New" w:cs="Courier New"/>
          <w:sz w:val="18"/>
          <w:szCs w:val="18"/>
        </w:rPr>
        <w:t>+'/'+request.form['author']+'/')</w:t>
      </w:r>
    </w:p>
    <w:p w14:paraId="6555AFFA"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t>else:</w:t>
      </w:r>
    </w:p>
    <w:p w14:paraId="461028BF" w14:textId="77777777" w:rsidR="00762979" w:rsidRPr="00007098" w:rsidRDefault="00C11B74" w:rsidP="00C11B74">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return render_template('detail.html', result=results, </w:t>
      </w:r>
    </w:p>
    <w:p w14:paraId="234D03E1" w14:textId="692E816C" w:rsidR="00C11B74" w:rsidRPr="00007098" w:rsidRDefault="00762979" w:rsidP="00C11B74">
      <w:pPr>
        <w:rPr>
          <w:rFonts w:ascii="Courier New" w:hAnsi="Courier New" w:cs="Courier New"/>
          <w:sz w:val="18"/>
          <w:szCs w:val="18"/>
        </w:rPr>
      </w:pPr>
      <w:r w:rsidRPr="00007098">
        <w:rPr>
          <w:rFonts w:ascii="Courier New" w:hAnsi="Courier New" w:cs="Courier New"/>
          <w:sz w:val="18"/>
          <w:szCs w:val="18"/>
        </w:rPr>
        <w:t xml:space="preserve">                                                      </w:t>
      </w:r>
      <w:r w:rsidR="00C11B74" w:rsidRPr="00007098">
        <w:rPr>
          <w:rFonts w:ascii="Courier New" w:hAnsi="Courier New" w:cs="Courier New"/>
          <w:sz w:val="18"/>
          <w:szCs w:val="18"/>
        </w:rPr>
        <w:t>js_results=js_results)</w:t>
      </w:r>
    </w:p>
    <w:p w14:paraId="5C9AA474" w14:textId="77777777" w:rsidR="00C11B74" w:rsidRPr="00007098" w:rsidRDefault="00C11B74" w:rsidP="00C11B74">
      <w:pPr>
        <w:rPr>
          <w:rFonts w:ascii="Courier New" w:hAnsi="Courier New" w:cs="Courier New"/>
          <w:sz w:val="18"/>
          <w:szCs w:val="18"/>
        </w:rPr>
      </w:pPr>
    </w:p>
    <w:p w14:paraId="33A3EE8D" w14:textId="77777777" w:rsidR="00C11B74" w:rsidRPr="00007098" w:rsidRDefault="00C11B74" w:rsidP="00C11B74">
      <w:pPr>
        <w:rPr>
          <w:rFonts w:ascii="Courier New" w:hAnsi="Courier New" w:cs="Courier New"/>
          <w:sz w:val="18"/>
          <w:szCs w:val="18"/>
        </w:rPr>
      </w:pPr>
    </w:p>
    <w:p w14:paraId="33036D17"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#Update a book's fields and attributes</w:t>
      </w:r>
    </w:p>
    <w:p w14:paraId="257CEB57"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def update(title, author):</w:t>
      </w:r>
    </w:p>
    <w:p w14:paraId="445D363B"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t>#Add new values of all pre-existing attributes</w:t>
      </w:r>
    </w:p>
    <w:p w14:paraId="3827F4E9" w14:textId="77777777" w:rsidR="00762979" w:rsidRPr="00007098" w:rsidRDefault="00C11B74" w:rsidP="00C11B74">
      <w:pPr>
        <w:rPr>
          <w:rFonts w:ascii="Courier New" w:hAnsi="Courier New" w:cs="Courier New"/>
          <w:sz w:val="18"/>
          <w:szCs w:val="18"/>
        </w:rPr>
      </w:pPr>
      <w:r w:rsidRPr="00007098">
        <w:rPr>
          <w:rFonts w:ascii="Courier New" w:hAnsi="Courier New" w:cs="Courier New"/>
          <w:sz w:val="18"/>
          <w:szCs w:val="18"/>
        </w:rPr>
        <w:tab/>
        <w:t xml:space="preserve">updated_document = {attribute: value for attribute, value in </w:t>
      </w:r>
    </w:p>
    <w:p w14:paraId="2D629A32" w14:textId="77777777" w:rsidR="00762979" w:rsidRPr="00007098" w:rsidRDefault="00762979" w:rsidP="00C11B74">
      <w:pPr>
        <w:rPr>
          <w:rFonts w:ascii="Courier New" w:hAnsi="Courier New" w:cs="Courier New"/>
          <w:sz w:val="18"/>
          <w:szCs w:val="18"/>
        </w:rPr>
      </w:pPr>
      <w:r w:rsidRPr="00007098">
        <w:rPr>
          <w:rFonts w:ascii="Courier New" w:hAnsi="Courier New" w:cs="Courier New"/>
          <w:sz w:val="18"/>
          <w:szCs w:val="18"/>
        </w:rPr>
        <w:t xml:space="preserve">              </w:t>
      </w:r>
      <w:r w:rsidR="00C11B74" w:rsidRPr="00007098">
        <w:rPr>
          <w:rFonts w:ascii="Courier New" w:hAnsi="Courier New" w:cs="Courier New"/>
          <w:sz w:val="18"/>
          <w:szCs w:val="18"/>
        </w:rPr>
        <w:t xml:space="preserve">request.form.iteritems() if attribute[:14] != '__new__field__' </w:t>
      </w:r>
    </w:p>
    <w:p w14:paraId="46F6562A" w14:textId="488A11F6" w:rsidR="00C11B74" w:rsidRPr="00007098" w:rsidRDefault="00762979" w:rsidP="00C11B74">
      <w:pPr>
        <w:rPr>
          <w:rFonts w:ascii="Courier New" w:hAnsi="Courier New" w:cs="Courier New"/>
          <w:sz w:val="18"/>
          <w:szCs w:val="18"/>
        </w:rPr>
      </w:pPr>
      <w:r w:rsidRPr="00007098">
        <w:rPr>
          <w:rFonts w:ascii="Courier New" w:hAnsi="Courier New" w:cs="Courier New"/>
          <w:sz w:val="18"/>
          <w:szCs w:val="18"/>
        </w:rPr>
        <w:t xml:space="preserve">              </w:t>
      </w:r>
      <w:r w:rsidR="00C11B74" w:rsidRPr="00007098">
        <w:rPr>
          <w:rFonts w:ascii="Courier New" w:hAnsi="Courier New" w:cs="Courier New"/>
          <w:sz w:val="18"/>
          <w:szCs w:val="18"/>
        </w:rPr>
        <w:t>and attribute[:14] != '__new__value__'}</w:t>
      </w:r>
    </w:p>
    <w:p w14:paraId="73547633"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t>num_old_fields = len(updated_document)</w:t>
      </w:r>
    </w:p>
    <w:p w14:paraId="0A4786C8"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t>num_new_fields = (len(request.form)-num_old_fields)/2</w:t>
      </w:r>
    </w:p>
    <w:p w14:paraId="750A4AB2"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t>#Add values of new fields, if any</w:t>
      </w:r>
    </w:p>
    <w:p w14:paraId="26E076AB"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t>if(num_new_fields &gt; 0):</w:t>
      </w:r>
    </w:p>
    <w:p w14:paraId="0C353619"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for i in range(1, num_new_fields + 1):</w:t>
      </w:r>
    </w:p>
    <w:p w14:paraId="7069047E"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new_attribute = request.form['__new__field__'+str(i)]</w:t>
      </w:r>
    </w:p>
    <w:p w14:paraId="07DE4472"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new_value = request.form['__new__value__'+str(i)]</w:t>
      </w:r>
    </w:p>
    <w:p w14:paraId="74F487D4" w14:textId="77777777" w:rsidR="00C11B74" w:rsidRPr="00007098" w:rsidRDefault="00C11B74" w:rsidP="00C11B74">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updated_document[new_attribute] = new_value</w:t>
      </w:r>
    </w:p>
    <w:p w14:paraId="640BB59E" w14:textId="77777777" w:rsidR="00C11B74" w:rsidRPr="00007098" w:rsidRDefault="00C11B74" w:rsidP="00C11B74">
      <w:pPr>
        <w:rPr>
          <w:rFonts w:ascii="Courier New" w:hAnsi="Courier New" w:cs="Courier New"/>
          <w:sz w:val="18"/>
          <w:szCs w:val="18"/>
        </w:rPr>
      </w:pPr>
    </w:p>
    <w:p w14:paraId="73DFDEE2" w14:textId="77777777" w:rsidR="00762979" w:rsidRPr="00007098" w:rsidRDefault="00C11B74" w:rsidP="00C11B74">
      <w:pPr>
        <w:rPr>
          <w:rFonts w:ascii="Courier New" w:hAnsi="Courier New" w:cs="Courier New"/>
          <w:sz w:val="18"/>
          <w:szCs w:val="18"/>
        </w:rPr>
      </w:pPr>
      <w:r w:rsidRPr="00007098">
        <w:rPr>
          <w:rFonts w:ascii="Courier New" w:hAnsi="Courier New" w:cs="Courier New"/>
          <w:sz w:val="18"/>
          <w:szCs w:val="18"/>
        </w:rPr>
        <w:tab/>
        <w:t xml:space="preserve">return books.find_and_modify({'title':title, 'author': author}, </w:t>
      </w:r>
    </w:p>
    <w:p w14:paraId="1728006D" w14:textId="531D7D53" w:rsidR="00400E11" w:rsidRPr="00007098" w:rsidRDefault="00762979" w:rsidP="00C11B74">
      <w:pPr>
        <w:rPr>
          <w:rFonts w:ascii="Courier New" w:hAnsi="Courier New" w:cs="Courier New"/>
          <w:sz w:val="18"/>
          <w:szCs w:val="18"/>
        </w:rPr>
      </w:pPr>
      <w:r w:rsidRPr="00007098">
        <w:rPr>
          <w:rFonts w:ascii="Courier New" w:hAnsi="Courier New" w:cs="Courier New"/>
          <w:sz w:val="18"/>
          <w:szCs w:val="18"/>
        </w:rPr>
        <w:t xml:space="preserve">                                                 </w:t>
      </w:r>
      <w:r w:rsidR="00C11B74" w:rsidRPr="00007098">
        <w:rPr>
          <w:rFonts w:ascii="Courier New" w:hAnsi="Courier New" w:cs="Courier New"/>
          <w:sz w:val="18"/>
          <w:szCs w:val="18"/>
        </w:rPr>
        <w:t>updated_document, new=True)</w:t>
      </w:r>
    </w:p>
    <w:p w14:paraId="21F789A9" w14:textId="77777777" w:rsidR="00C11B74" w:rsidRPr="006B1C6D" w:rsidRDefault="00C11B74" w:rsidP="00C11B74"/>
    <w:p w14:paraId="74A50686" w14:textId="77777777" w:rsidR="00400E11" w:rsidRPr="00154986" w:rsidRDefault="00400E11" w:rsidP="00400E11">
      <w:pPr>
        <w:rPr>
          <w:rFonts w:ascii="Times New Roman" w:hAnsi="Times New Roman" w:cs="Times New Roman"/>
          <w:b/>
        </w:rPr>
      </w:pPr>
      <w:r w:rsidRPr="00154986">
        <w:rPr>
          <w:rFonts w:ascii="Times New Roman" w:hAnsi="Times New Roman" w:cs="Times New Roman"/>
          <w:b/>
        </w:rPr>
        <w:t>Cassandra Code</w:t>
      </w:r>
    </w:p>
    <w:p w14:paraId="79F833F8" w14:textId="77777777" w:rsidR="00400E11" w:rsidRPr="00972F9A" w:rsidRDefault="00400E11" w:rsidP="00400E11">
      <w:pPr>
        <w:rPr>
          <w:rFonts w:ascii="Courier New" w:hAnsi="Courier New" w:cs="Courier New"/>
          <w:sz w:val="22"/>
          <w:szCs w:val="22"/>
        </w:rPr>
      </w:pPr>
    </w:p>
    <w:p w14:paraId="5E021A98" w14:textId="77777777" w:rsidR="00F04647" w:rsidRPr="00007098" w:rsidRDefault="00F04647" w:rsidP="00F04647">
      <w:pPr>
        <w:rPr>
          <w:rFonts w:ascii="Courier New" w:hAnsi="Courier New" w:cs="Courier New"/>
          <w:sz w:val="18"/>
          <w:szCs w:val="18"/>
        </w:rPr>
      </w:pPr>
      <w:r w:rsidRPr="00007098">
        <w:rPr>
          <w:rFonts w:ascii="Courier New" w:hAnsi="Courier New" w:cs="Courier New"/>
          <w:sz w:val="18"/>
          <w:szCs w:val="18"/>
        </w:rPr>
        <w:t>#Update information for a book</w:t>
      </w:r>
    </w:p>
    <w:p w14:paraId="11C3336E" w14:textId="77777777" w:rsidR="00F04647" w:rsidRPr="00007098" w:rsidRDefault="00F04647" w:rsidP="00F04647">
      <w:pPr>
        <w:rPr>
          <w:rFonts w:ascii="Courier New" w:hAnsi="Courier New" w:cs="Courier New"/>
          <w:sz w:val="18"/>
          <w:szCs w:val="18"/>
        </w:rPr>
      </w:pPr>
      <w:r w:rsidRPr="00007098">
        <w:rPr>
          <w:rFonts w:ascii="Courier New" w:hAnsi="Courier New" w:cs="Courier New"/>
          <w:sz w:val="18"/>
          <w:szCs w:val="18"/>
        </w:rPr>
        <w:t>@app.route('/detail/&lt;id&gt;/', methods=['GET', 'POST'])</w:t>
      </w:r>
    </w:p>
    <w:p w14:paraId="0898C042" w14:textId="77777777" w:rsidR="00F04647" w:rsidRPr="00007098" w:rsidRDefault="00F04647" w:rsidP="00F04647">
      <w:pPr>
        <w:rPr>
          <w:rFonts w:ascii="Courier New" w:hAnsi="Courier New" w:cs="Courier New"/>
          <w:sz w:val="18"/>
          <w:szCs w:val="18"/>
        </w:rPr>
      </w:pPr>
      <w:r w:rsidRPr="00007098">
        <w:rPr>
          <w:rFonts w:ascii="Courier New" w:hAnsi="Courier New" w:cs="Courier New"/>
          <w:sz w:val="18"/>
          <w:szCs w:val="18"/>
        </w:rPr>
        <w:t>def display(id):</w:t>
      </w:r>
    </w:p>
    <w:p w14:paraId="6714476A" w14:textId="77777777" w:rsidR="00F04647" w:rsidRPr="00007098" w:rsidRDefault="00F04647" w:rsidP="00F04647">
      <w:pPr>
        <w:rPr>
          <w:rFonts w:ascii="Courier New" w:hAnsi="Courier New" w:cs="Courier New"/>
          <w:sz w:val="18"/>
          <w:szCs w:val="18"/>
        </w:rPr>
      </w:pPr>
    </w:p>
    <w:p w14:paraId="1004AA7E" w14:textId="77777777" w:rsidR="00F04647" w:rsidRPr="00007098" w:rsidRDefault="00F04647" w:rsidP="00F04647">
      <w:pPr>
        <w:rPr>
          <w:rFonts w:ascii="Courier New" w:hAnsi="Courier New" w:cs="Courier New"/>
          <w:sz w:val="18"/>
          <w:szCs w:val="18"/>
        </w:rPr>
      </w:pPr>
      <w:r w:rsidRPr="00007098">
        <w:rPr>
          <w:rFonts w:ascii="Courier New" w:hAnsi="Courier New" w:cs="Courier New"/>
          <w:sz w:val="18"/>
          <w:szCs w:val="18"/>
        </w:rPr>
        <w:tab/>
        <w:t>id = uuid.UUID(id)</w:t>
      </w:r>
    </w:p>
    <w:p w14:paraId="1E0D565A" w14:textId="77777777" w:rsidR="00F04647" w:rsidRPr="00007098" w:rsidRDefault="00F04647" w:rsidP="00F04647">
      <w:pPr>
        <w:rPr>
          <w:rFonts w:ascii="Courier New" w:hAnsi="Courier New" w:cs="Courier New"/>
          <w:sz w:val="18"/>
          <w:szCs w:val="18"/>
        </w:rPr>
      </w:pPr>
      <w:r w:rsidRPr="00007098">
        <w:rPr>
          <w:rFonts w:ascii="Courier New" w:hAnsi="Courier New" w:cs="Courier New"/>
          <w:sz w:val="18"/>
          <w:szCs w:val="18"/>
        </w:rPr>
        <w:tab/>
        <w:t xml:space="preserve">if request.method == </w:t>
      </w:r>
      <w:r w:rsidRPr="00007098">
        <w:rPr>
          <w:rFonts w:ascii="Courier New" w:hAnsi="Courier New" w:cs="Courier New"/>
          <w:b/>
          <w:sz w:val="18"/>
          <w:szCs w:val="18"/>
        </w:rPr>
        <w:t>'POST'</w:t>
      </w:r>
      <w:r w:rsidRPr="00007098">
        <w:rPr>
          <w:rFonts w:ascii="Courier New" w:hAnsi="Courier New" w:cs="Courier New"/>
          <w:sz w:val="18"/>
          <w:szCs w:val="18"/>
        </w:rPr>
        <w:t>:</w:t>
      </w:r>
    </w:p>
    <w:p w14:paraId="00B6857A" w14:textId="77777777" w:rsidR="00F04647" w:rsidRPr="00007098" w:rsidRDefault="00F04647" w:rsidP="00F04647">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b/>
          <w:sz w:val="18"/>
          <w:szCs w:val="18"/>
        </w:rPr>
        <w:t>update</w:t>
      </w:r>
      <w:r w:rsidRPr="00007098">
        <w:rPr>
          <w:rFonts w:ascii="Courier New" w:hAnsi="Courier New" w:cs="Courier New"/>
          <w:sz w:val="18"/>
          <w:szCs w:val="18"/>
        </w:rPr>
        <w:t>(id)</w:t>
      </w:r>
    </w:p>
    <w:p w14:paraId="752B576F" w14:textId="77777777" w:rsidR="00F04647" w:rsidRPr="00007098" w:rsidRDefault="00F04647" w:rsidP="00F04647">
      <w:pPr>
        <w:rPr>
          <w:rFonts w:ascii="Courier New" w:hAnsi="Courier New" w:cs="Courier New"/>
          <w:sz w:val="18"/>
          <w:szCs w:val="18"/>
        </w:rPr>
      </w:pPr>
      <w:r w:rsidRPr="00007098">
        <w:rPr>
          <w:rFonts w:ascii="Courier New" w:hAnsi="Courier New" w:cs="Courier New"/>
          <w:sz w:val="18"/>
          <w:szCs w:val="18"/>
        </w:rPr>
        <w:tab/>
      </w:r>
    </w:p>
    <w:p w14:paraId="1AC62D6C" w14:textId="77777777" w:rsidR="00F04647" w:rsidRPr="00007098" w:rsidRDefault="00F04647" w:rsidP="00F04647">
      <w:pPr>
        <w:rPr>
          <w:rFonts w:ascii="Courier New" w:hAnsi="Courier New" w:cs="Courier New"/>
          <w:sz w:val="18"/>
          <w:szCs w:val="18"/>
        </w:rPr>
      </w:pPr>
      <w:r w:rsidRPr="00007098">
        <w:rPr>
          <w:rFonts w:ascii="Courier New" w:hAnsi="Courier New" w:cs="Courier New"/>
          <w:sz w:val="18"/>
          <w:szCs w:val="18"/>
        </w:rPr>
        <w:tab/>
        <w:t>results = {}</w:t>
      </w:r>
    </w:p>
    <w:p w14:paraId="2173B46F" w14:textId="77777777" w:rsidR="001B4A99" w:rsidRPr="00007098" w:rsidRDefault="00F04647" w:rsidP="00F04647">
      <w:pPr>
        <w:rPr>
          <w:rFonts w:ascii="Courier New" w:hAnsi="Courier New" w:cs="Courier New"/>
          <w:b/>
          <w:sz w:val="18"/>
          <w:szCs w:val="18"/>
        </w:rPr>
      </w:pPr>
      <w:r w:rsidRPr="00007098">
        <w:rPr>
          <w:rFonts w:ascii="Courier New" w:hAnsi="Courier New" w:cs="Courier New"/>
          <w:sz w:val="18"/>
          <w:szCs w:val="18"/>
        </w:rPr>
        <w:tab/>
        <w:t>all_props_and_vals = session.execute("</w:t>
      </w:r>
      <w:r w:rsidRPr="00007098">
        <w:rPr>
          <w:rFonts w:ascii="Courier New" w:hAnsi="Courier New" w:cs="Courier New"/>
          <w:b/>
          <w:sz w:val="18"/>
          <w:szCs w:val="18"/>
        </w:rPr>
        <w:t xml:space="preserve">SELECT property, value FROM </w:t>
      </w:r>
    </w:p>
    <w:p w14:paraId="3FC93D0F" w14:textId="4C449299" w:rsidR="00F04647" w:rsidRPr="00007098" w:rsidRDefault="001B4A99" w:rsidP="00F04647">
      <w:pPr>
        <w:rPr>
          <w:rFonts w:ascii="Courier New" w:hAnsi="Courier New" w:cs="Courier New"/>
          <w:sz w:val="18"/>
          <w:szCs w:val="18"/>
        </w:rPr>
      </w:pPr>
      <w:r w:rsidRPr="00007098">
        <w:rPr>
          <w:rFonts w:ascii="Courier New" w:hAnsi="Courier New" w:cs="Courier New"/>
          <w:b/>
          <w:sz w:val="18"/>
          <w:szCs w:val="18"/>
        </w:rPr>
        <w:t xml:space="preserve">                                       </w:t>
      </w:r>
      <w:r w:rsidR="00F04647" w:rsidRPr="00007098">
        <w:rPr>
          <w:rFonts w:ascii="Courier New" w:hAnsi="Courier New" w:cs="Courier New"/>
          <w:b/>
          <w:sz w:val="18"/>
          <w:szCs w:val="18"/>
        </w:rPr>
        <w:t>"+table_name+" WHERE id = %s</w:t>
      </w:r>
      <w:r w:rsidR="00F04647" w:rsidRPr="00007098">
        <w:rPr>
          <w:rFonts w:ascii="Courier New" w:hAnsi="Courier New" w:cs="Courier New"/>
          <w:sz w:val="18"/>
          <w:szCs w:val="18"/>
        </w:rPr>
        <w:t xml:space="preserve">", (id,)) </w:t>
      </w:r>
    </w:p>
    <w:p w14:paraId="26384477" w14:textId="77777777" w:rsidR="00F04647" w:rsidRPr="00007098" w:rsidRDefault="00F04647" w:rsidP="00F04647">
      <w:pPr>
        <w:rPr>
          <w:rFonts w:ascii="Courier New" w:hAnsi="Courier New" w:cs="Courier New"/>
          <w:sz w:val="18"/>
          <w:szCs w:val="18"/>
        </w:rPr>
      </w:pPr>
      <w:r w:rsidRPr="00007098">
        <w:rPr>
          <w:rFonts w:ascii="Courier New" w:hAnsi="Courier New" w:cs="Courier New"/>
          <w:sz w:val="18"/>
          <w:szCs w:val="18"/>
        </w:rPr>
        <w:tab/>
        <w:t>for property in all_props_and_vals:</w:t>
      </w:r>
    </w:p>
    <w:p w14:paraId="57A73ECE" w14:textId="77777777" w:rsidR="00F04647" w:rsidRPr="00007098" w:rsidRDefault="00F04647" w:rsidP="00F04647">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results[property.property] = property.value</w:t>
      </w:r>
    </w:p>
    <w:p w14:paraId="7DB8E74C" w14:textId="77777777" w:rsidR="001B4A99" w:rsidRPr="00007098" w:rsidRDefault="00F04647" w:rsidP="00F04647">
      <w:pPr>
        <w:rPr>
          <w:rFonts w:ascii="Courier New" w:hAnsi="Courier New" w:cs="Courier New"/>
          <w:sz w:val="18"/>
          <w:szCs w:val="18"/>
        </w:rPr>
      </w:pPr>
      <w:r w:rsidRPr="00007098">
        <w:rPr>
          <w:rFonts w:ascii="Courier New" w:hAnsi="Courier New" w:cs="Courier New"/>
          <w:sz w:val="18"/>
          <w:szCs w:val="18"/>
        </w:rPr>
        <w:tab/>
        <w:t xml:space="preserve">js_results = {str(field).replace('"', '\\"') :str(value).replace('"', </w:t>
      </w:r>
    </w:p>
    <w:p w14:paraId="462139CE" w14:textId="22727EE5" w:rsidR="00F04647" w:rsidRPr="00007098" w:rsidRDefault="001B4A99" w:rsidP="00F04647">
      <w:pPr>
        <w:rPr>
          <w:rFonts w:ascii="Courier New" w:hAnsi="Courier New" w:cs="Courier New"/>
          <w:sz w:val="18"/>
          <w:szCs w:val="18"/>
        </w:rPr>
      </w:pPr>
      <w:r w:rsidRPr="00007098">
        <w:rPr>
          <w:rFonts w:ascii="Courier New" w:hAnsi="Courier New" w:cs="Courier New"/>
          <w:sz w:val="18"/>
          <w:szCs w:val="18"/>
        </w:rPr>
        <w:t xml:space="preserve">                                 </w:t>
      </w:r>
      <w:r w:rsidR="00F04647" w:rsidRPr="00007098">
        <w:rPr>
          <w:rFonts w:ascii="Courier New" w:hAnsi="Courier New" w:cs="Courier New"/>
          <w:sz w:val="18"/>
          <w:szCs w:val="18"/>
        </w:rPr>
        <w:t>'\\"') for field, value in results.items()}</w:t>
      </w:r>
    </w:p>
    <w:p w14:paraId="1D7AEDA9" w14:textId="77777777" w:rsidR="001B4A99" w:rsidRPr="00007098" w:rsidRDefault="00F04647" w:rsidP="00F04647">
      <w:pPr>
        <w:rPr>
          <w:rFonts w:ascii="Courier New" w:hAnsi="Courier New" w:cs="Courier New"/>
          <w:sz w:val="18"/>
          <w:szCs w:val="18"/>
        </w:rPr>
      </w:pPr>
      <w:r w:rsidRPr="00007098">
        <w:rPr>
          <w:rFonts w:ascii="Courier New" w:hAnsi="Courier New" w:cs="Courier New"/>
          <w:sz w:val="18"/>
          <w:szCs w:val="18"/>
        </w:rPr>
        <w:tab/>
        <w:t xml:space="preserve">return render_template('detail_cass.html', result=results, </w:t>
      </w:r>
    </w:p>
    <w:p w14:paraId="03B36CEE" w14:textId="59E61713" w:rsidR="00F04647" w:rsidRPr="00007098" w:rsidRDefault="001B4A99" w:rsidP="00F04647">
      <w:pPr>
        <w:rPr>
          <w:rFonts w:ascii="Courier New" w:hAnsi="Courier New" w:cs="Courier New"/>
          <w:sz w:val="18"/>
          <w:szCs w:val="18"/>
        </w:rPr>
      </w:pPr>
      <w:r w:rsidRPr="00007098">
        <w:rPr>
          <w:rFonts w:ascii="Courier New" w:hAnsi="Courier New" w:cs="Courier New"/>
          <w:sz w:val="18"/>
          <w:szCs w:val="18"/>
        </w:rPr>
        <w:t xml:space="preserve">                                               </w:t>
      </w:r>
      <w:r w:rsidR="00F04647" w:rsidRPr="00007098">
        <w:rPr>
          <w:rFonts w:ascii="Courier New" w:hAnsi="Courier New" w:cs="Courier New"/>
          <w:sz w:val="18"/>
          <w:szCs w:val="18"/>
        </w:rPr>
        <w:t>js_results=js_results, id=id)</w:t>
      </w:r>
    </w:p>
    <w:p w14:paraId="43D37B66" w14:textId="77777777" w:rsidR="00F04647" w:rsidRPr="00007098" w:rsidRDefault="00F04647" w:rsidP="00F02450">
      <w:pPr>
        <w:rPr>
          <w:rFonts w:ascii="Courier New" w:hAnsi="Courier New" w:cs="Courier New"/>
          <w:sz w:val="18"/>
          <w:szCs w:val="18"/>
        </w:rPr>
      </w:pPr>
    </w:p>
    <w:p w14:paraId="2331C023" w14:textId="77777777" w:rsidR="00F04647" w:rsidRPr="00007098" w:rsidRDefault="00F04647" w:rsidP="00F02450">
      <w:pPr>
        <w:rPr>
          <w:rFonts w:ascii="Courier New" w:hAnsi="Courier New" w:cs="Courier New"/>
          <w:sz w:val="18"/>
          <w:szCs w:val="18"/>
        </w:rPr>
      </w:pPr>
    </w:p>
    <w:p w14:paraId="3536BFAD"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 xml:space="preserve">def </w:t>
      </w:r>
      <w:r w:rsidRPr="00007098">
        <w:rPr>
          <w:rFonts w:ascii="Courier New" w:hAnsi="Courier New" w:cs="Courier New"/>
          <w:b/>
          <w:sz w:val="18"/>
          <w:szCs w:val="18"/>
        </w:rPr>
        <w:t>update</w:t>
      </w:r>
      <w:r w:rsidRPr="00007098">
        <w:rPr>
          <w:rFonts w:ascii="Courier New" w:hAnsi="Courier New" w:cs="Courier New"/>
          <w:sz w:val="18"/>
          <w:szCs w:val="18"/>
        </w:rPr>
        <w:t>(id):</w:t>
      </w:r>
    </w:p>
    <w:p w14:paraId="106431A2" w14:textId="77777777" w:rsidR="00F02450" w:rsidRPr="00007098" w:rsidRDefault="00F02450" w:rsidP="00F02450">
      <w:pPr>
        <w:rPr>
          <w:rFonts w:ascii="Courier New" w:hAnsi="Courier New" w:cs="Courier New"/>
          <w:sz w:val="18"/>
          <w:szCs w:val="18"/>
        </w:rPr>
      </w:pPr>
    </w:p>
    <w:p w14:paraId="6ED0C8E6"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t>old_prop_query = "SELECT property FROM "+table_name+" WHERE id=%s"</w:t>
      </w:r>
    </w:p>
    <w:p w14:paraId="5AB81078"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t>old_rows = session.execute(old_prop_query, (id,))</w:t>
      </w:r>
    </w:p>
    <w:p w14:paraId="625CC19B"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t>#all properties for this book prior to upgrade</w:t>
      </w:r>
    </w:p>
    <w:p w14:paraId="1B7C345F"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t>old_properties = {str(row.property) for row in old_rows}</w:t>
      </w:r>
    </w:p>
    <w:p w14:paraId="06F1EAEB"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t>#all properties for this book after upgrade</w:t>
      </w:r>
    </w:p>
    <w:p w14:paraId="09CDFB03"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t>current_properties = set()</w:t>
      </w:r>
    </w:p>
    <w:p w14:paraId="3E235A10" w14:textId="77777777" w:rsidR="00F02450" w:rsidRPr="00007098" w:rsidRDefault="00F02450" w:rsidP="00F02450">
      <w:pPr>
        <w:rPr>
          <w:rFonts w:ascii="Courier New" w:hAnsi="Courier New" w:cs="Courier New"/>
          <w:sz w:val="18"/>
          <w:szCs w:val="18"/>
        </w:rPr>
      </w:pPr>
    </w:p>
    <w:p w14:paraId="064E3C4E" w14:textId="1BEA50D3" w:rsidR="003C2313" w:rsidRPr="00007098" w:rsidRDefault="00F02450" w:rsidP="00F02450">
      <w:pPr>
        <w:rPr>
          <w:rFonts w:ascii="Courier New" w:hAnsi="Courier New" w:cs="Courier New"/>
          <w:sz w:val="18"/>
          <w:szCs w:val="18"/>
        </w:rPr>
      </w:pPr>
      <w:r w:rsidRPr="00007098">
        <w:rPr>
          <w:rFonts w:ascii="Courier New" w:hAnsi="Courier New" w:cs="Courier New"/>
          <w:sz w:val="18"/>
          <w:szCs w:val="18"/>
        </w:rPr>
        <w:tab/>
        <w:t>#</w:t>
      </w:r>
      <w:r w:rsidR="003C2313" w:rsidRPr="00007098">
        <w:rPr>
          <w:rFonts w:ascii="Courier New" w:hAnsi="Courier New" w:cs="Courier New"/>
          <w:sz w:val="18"/>
          <w:szCs w:val="18"/>
        </w:rPr>
        <w:t xml:space="preserve"> </w:t>
      </w:r>
      <w:r w:rsidRPr="00007098">
        <w:rPr>
          <w:rFonts w:ascii="Courier New" w:hAnsi="Courier New" w:cs="Courier New"/>
          <w:sz w:val="18"/>
          <w:szCs w:val="18"/>
        </w:rPr>
        <w:t xml:space="preserve">In the dict request.form, pre-existing properties and values make up </w:t>
      </w:r>
    </w:p>
    <w:p w14:paraId="7BD4F083" w14:textId="77777777" w:rsidR="003C2313" w:rsidRPr="00007098" w:rsidRDefault="003C2313" w:rsidP="00F02450">
      <w:pPr>
        <w:rPr>
          <w:rFonts w:ascii="Courier New" w:hAnsi="Courier New" w:cs="Courier New"/>
          <w:sz w:val="18"/>
          <w:szCs w:val="18"/>
        </w:rPr>
      </w:pPr>
      <w:r w:rsidRPr="00007098">
        <w:rPr>
          <w:rFonts w:ascii="Courier New" w:hAnsi="Courier New" w:cs="Courier New"/>
          <w:sz w:val="18"/>
          <w:szCs w:val="18"/>
        </w:rPr>
        <w:t xml:space="preserve">       </w:t>
      </w:r>
      <w:r w:rsidR="00F02450" w:rsidRPr="00007098">
        <w:rPr>
          <w:rFonts w:ascii="Courier New" w:hAnsi="Courier New" w:cs="Courier New"/>
          <w:sz w:val="18"/>
          <w:szCs w:val="18"/>
        </w:rPr>
        <w:t xml:space="preserve">key-value pairs, with the property being the key and the value being </w:t>
      </w:r>
    </w:p>
    <w:p w14:paraId="072B7982" w14:textId="77777777" w:rsidR="003C2313" w:rsidRPr="00007098" w:rsidRDefault="003C2313" w:rsidP="00F02450">
      <w:pPr>
        <w:rPr>
          <w:rFonts w:ascii="Courier New" w:hAnsi="Courier New" w:cs="Courier New"/>
          <w:sz w:val="18"/>
          <w:szCs w:val="18"/>
        </w:rPr>
      </w:pPr>
      <w:r w:rsidRPr="00007098">
        <w:rPr>
          <w:rFonts w:ascii="Courier New" w:hAnsi="Courier New" w:cs="Courier New"/>
          <w:sz w:val="18"/>
          <w:szCs w:val="18"/>
        </w:rPr>
        <w:t xml:space="preserve">       </w:t>
      </w:r>
      <w:r w:rsidR="00F02450" w:rsidRPr="00007098">
        <w:rPr>
          <w:rFonts w:ascii="Courier New" w:hAnsi="Courier New" w:cs="Courier New"/>
          <w:sz w:val="18"/>
          <w:szCs w:val="18"/>
        </w:rPr>
        <w:t xml:space="preserve">the value. New properties and values are all values in the </w:t>
      </w:r>
    </w:p>
    <w:p w14:paraId="2867E8DD" w14:textId="77777777" w:rsidR="003C2313" w:rsidRPr="00007098" w:rsidRDefault="003C2313" w:rsidP="00F02450">
      <w:pPr>
        <w:rPr>
          <w:rFonts w:ascii="Courier New" w:hAnsi="Courier New" w:cs="Courier New"/>
          <w:sz w:val="18"/>
          <w:szCs w:val="18"/>
        </w:rPr>
      </w:pPr>
      <w:r w:rsidRPr="00007098">
        <w:rPr>
          <w:rFonts w:ascii="Courier New" w:hAnsi="Courier New" w:cs="Courier New"/>
          <w:sz w:val="18"/>
          <w:szCs w:val="18"/>
        </w:rPr>
        <w:t xml:space="preserve">       </w:t>
      </w:r>
      <w:r w:rsidR="00F02450" w:rsidRPr="00007098">
        <w:rPr>
          <w:rFonts w:ascii="Courier New" w:hAnsi="Courier New" w:cs="Courier New"/>
          <w:sz w:val="18"/>
          <w:szCs w:val="18"/>
        </w:rPr>
        <w:t>dictionary, and their keys are named "__new__field__"</w:t>
      </w:r>
      <w:r w:rsidRPr="00007098">
        <w:rPr>
          <w:rFonts w:ascii="Courier New" w:hAnsi="Courier New" w:cs="Courier New"/>
          <w:sz w:val="18"/>
          <w:szCs w:val="18"/>
        </w:rPr>
        <w:t xml:space="preserve"> </w:t>
      </w:r>
      <w:r w:rsidR="00F02450" w:rsidRPr="00007098">
        <w:rPr>
          <w:rFonts w:ascii="Courier New" w:hAnsi="Courier New" w:cs="Courier New"/>
          <w:sz w:val="18"/>
          <w:szCs w:val="18"/>
        </w:rPr>
        <w:t>+</w:t>
      </w:r>
      <w:r w:rsidRPr="00007098">
        <w:rPr>
          <w:rFonts w:ascii="Courier New" w:hAnsi="Courier New" w:cs="Courier New"/>
          <w:sz w:val="18"/>
          <w:szCs w:val="18"/>
        </w:rPr>
        <w:t xml:space="preserve">  </w:t>
      </w:r>
    </w:p>
    <w:p w14:paraId="2A020607" w14:textId="77777777" w:rsidR="003C2313" w:rsidRPr="00007098" w:rsidRDefault="003C2313" w:rsidP="00F02450">
      <w:pPr>
        <w:rPr>
          <w:rFonts w:ascii="Courier New" w:hAnsi="Courier New" w:cs="Courier New"/>
          <w:sz w:val="18"/>
          <w:szCs w:val="18"/>
        </w:rPr>
      </w:pPr>
      <w:r w:rsidRPr="00007098">
        <w:rPr>
          <w:rFonts w:ascii="Courier New" w:hAnsi="Courier New" w:cs="Courier New"/>
          <w:sz w:val="18"/>
          <w:szCs w:val="18"/>
        </w:rPr>
        <w:t xml:space="preserve">       </w:t>
      </w:r>
      <w:r w:rsidR="00F02450" w:rsidRPr="00007098">
        <w:rPr>
          <w:rFonts w:ascii="Courier New" w:hAnsi="Courier New" w:cs="Courier New"/>
          <w:sz w:val="18"/>
          <w:szCs w:val="18"/>
        </w:rPr>
        <w:t xml:space="preserve">str(pair_number) and "__new__value__"+str(pair_number), respectively. </w:t>
      </w:r>
    </w:p>
    <w:p w14:paraId="599712EB" w14:textId="77777777" w:rsidR="003C2313" w:rsidRPr="00007098" w:rsidRDefault="003C2313" w:rsidP="00F02450">
      <w:pPr>
        <w:rPr>
          <w:rFonts w:ascii="Courier New" w:hAnsi="Courier New" w:cs="Courier New"/>
          <w:sz w:val="18"/>
          <w:szCs w:val="18"/>
        </w:rPr>
      </w:pPr>
      <w:r w:rsidRPr="00007098">
        <w:rPr>
          <w:rFonts w:ascii="Courier New" w:hAnsi="Courier New" w:cs="Courier New"/>
          <w:sz w:val="18"/>
          <w:szCs w:val="18"/>
        </w:rPr>
        <w:t xml:space="preserve">       </w:t>
      </w:r>
      <w:r w:rsidR="00F02450" w:rsidRPr="00007098">
        <w:rPr>
          <w:rFonts w:ascii="Courier New" w:hAnsi="Courier New" w:cs="Courier New"/>
          <w:sz w:val="18"/>
          <w:szCs w:val="18"/>
        </w:rPr>
        <w:t xml:space="preserve">pair_number is a digit that identifies which new property goes with </w:t>
      </w:r>
    </w:p>
    <w:p w14:paraId="6D42E596" w14:textId="70A4027D" w:rsidR="00F02450" w:rsidRPr="00007098" w:rsidRDefault="003C2313" w:rsidP="00F02450">
      <w:pPr>
        <w:rPr>
          <w:rFonts w:ascii="Courier New" w:hAnsi="Courier New" w:cs="Courier New"/>
          <w:sz w:val="18"/>
          <w:szCs w:val="18"/>
        </w:rPr>
      </w:pPr>
      <w:r w:rsidRPr="00007098">
        <w:rPr>
          <w:rFonts w:ascii="Courier New" w:hAnsi="Courier New" w:cs="Courier New"/>
          <w:sz w:val="18"/>
          <w:szCs w:val="18"/>
        </w:rPr>
        <w:t xml:space="preserve">       </w:t>
      </w:r>
      <w:r w:rsidR="00F02450" w:rsidRPr="00007098">
        <w:rPr>
          <w:rFonts w:ascii="Courier New" w:hAnsi="Courier New" w:cs="Courier New"/>
          <w:sz w:val="18"/>
          <w:szCs w:val="18"/>
        </w:rPr>
        <w:t xml:space="preserve">which new value. </w:t>
      </w:r>
      <w:r w:rsidR="00F02450" w:rsidRPr="00007098">
        <w:rPr>
          <w:rFonts w:ascii="Courier New" w:hAnsi="Courier New" w:cs="Courier New"/>
          <w:sz w:val="18"/>
          <w:szCs w:val="18"/>
        </w:rPr>
        <w:tab/>
      </w:r>
    </w:p>
    <w:p w14:paraId="5F005AC9" w14:textId="77777777" w:rsidR="003C2313" w:rsidRPr="00007098" w:rsidRDefault="003C2313" w:rsidP="00F02450">
      <w:pPr>
        <w:rPr>
          <w:rFonts w:ascii="Courier New" w:hAnsi="Courier New" w:cs="Courier New"/>
          <w:sz w:val="18"/>
          <w:szCs w:val="18"/>
        </w:rPr>
      </w:pPr>
    </w:p>
    <w:p w14:paraId="3A6E9A29"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t>batch = BatchStatement()</w:t>
      </w:r>
    </w:p>
    <w:p w14:paraId="401CFBAC"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t>for key, value in request.form.iteritems():</w:t>
      </w:r>
    </w:p>
    <w:p w14:paraId="32EFDB17"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#add new property and value to book</w:t>
      </w:r>
    </w:p>
    <w:p w14:paraId="36B4C085"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if key[:14] == '__new__field__':</w:t>
      </w:r>
    </w:p>
    <w:p w14:paraId="4F4A8CE0"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pair_number = key[14:]</w:t>
      </w:r>
    </w:p>
    <w:p w14:paraId="3C7D6A37" w14:textId="77777777" w:rsidR="00075784" w:rsidRPr="00007098" w:rsidRDefault="00F02450" w:rsidP="00F02450">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 xml:space="preserve">batch.add("UPDATE "+table_name+" SET value = %s WHERE id = </w:t>
      </w:r>
    </w:p>
    <w:p w14:paraId="304C8577" w14:textId="77777777" w:rsidR="00075784" w:rsidRPr="00007098" w:rsidRDefault="00075784" w:rsidP="00F02450">
      <w:pPr>
        <w:rPr>
          <w:rFonts w:ascii="Courier New" w:hAnsi="Courier New" w:cs="Courier New"/>
          <w:sz w:val="18"/>
          <w:szCs w:val="18"/>
        </w:rPr>
      </w:pPr>
      <w:r w:rsidRPr="00007098">
        <w:rPr>
          <w:rFonts w:ascii="Courier New" w:hAnsi="Courier New" w:cs="Courier New"/>
          <w:sz w:val="18"/>
          <w:szCs w:val="18"/>
        </w:rPr>
        <w:t xml:space="preserve">                                                           </w:t>
      </w:r>
      <w:r w:rsidR="00F02450" w:rsidRPr="00007098">
        <w:rPr>
          <w:rFonts w:ascii="Courier New" w:hAnsi="Courier New" w:cs="Courier New"/>
          <w:sz w:val="18"/>
          <w:szCs w:val="18"/>
        </w:rPr>
        <w:t xml:space="preserve">%s and property = </w:t>
      </w:r>
    </w:p>
    <w:p w14:paraId="5A70CB78" w14:textId="77777777" w:rsidR="00075784" w:rsidRPr="00007098" w:rsidRDefault="00075784" w:rsidP="00F02450">
      <w:pPr>
        <w:rPr>
          <w:rFonts w:ascii="Courier New" w:hAnsi="Courier New" w:cs="Courier New"/>
          <w:sz w:val="18"/>
          <w:szCs w:val="18"/>
        </w:rPr>
      </w:pPr>
      <w:r w:rsidRPr="00007098">
        <w:rPr>
          <w:rFonts w:ascii="Courier New" w:hAnsi="Courier New" w:cs="Courier New"/>
          <w:sz w:val="18"/>
          <w:szCs w:val="18"/>
        </w:rPr>
        <w:t xml:space="preserve">                       </w:t>
      </w:r>
      <w:r w:rsidR="00F02450" w:rsidRPr="00007098">
        <w:rPr>
          <w:rFonts w:ascii="Courier New" w:hAnsi="Courier New" w:cs="Courier New"/>
          <w:sz w:val="18"/>
          <w:szCs w:val="18"/>
        </w:rPr>
        <w:t xml:space="preserve">%s",(request.form['__new__value__'+str(pair_number)], </w:t>
      </w:r>
    </w:p>
    <w:p w14:paraId="7A0B500D" w14:textId="3AA332E0" w:rsidR="00F02450" w:rsidRPr="00007098" w:rsidRDefault="00075784" w:rsidP="00F02450">
      <w:pPr>
        <w:rPr>
          <w:rFonts w:ascii="Courier New" w:hAnsi="Courier New" w:cs="Courier New"/>
          <w:sz w:val="18"/>
          <w:szCs w:val="18"/>
        </w:rPr>
      </w:pPr>
      <w:r w:rsidRPr="00007098">
        <w:rPr>
          <w:rFonts w:ascii="Courier New" w:hAnsi="Courier New" w:cs="Courier New"/>
          <w:sz w:val="18"/>
          <w:szCs w:val="18"/>
        </w:rPr>
        <w:t xml:space="preserve">                                                                 id, value))</w:t>
      </w:r>
      <w:r w:rsidRPr="00007098">
        <w:rPr>
          <w:rFonts w:ascii="Courier New" w:hAnsi="Courier New" w:cs="Courier New"/>
          <w:sz w:val="18"/>
          <w:szCs w:val="18"/>
        </w:rPr>
        <w:tab/>
      </w:r>
    </w:p>
    <w:p w14:paraId="1F0B0B65"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current_properties.add(str(value))</w:t>
      </w:r>
    </w:p>
    <w:p w14:paraId="05C0E129"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r>
    </w:p>
    <w:p w14:paraId="538A8F9A"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#update value of existing property of book</w:t>
      </w:r>
    </w:p>
    <w:p w14:paraId="05B3D925"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elif key[:14] != '__new__value__':</w:t>
      </w:r>
    </w:p>
    <w:p w14:paraId="21E38BC6" w14:textId="77777777" w:rsidR="00075784" w:rsidRPr="00007098" w:rsidRDefault="00F02450" w:rsidP="00F02450">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 xml:space="preserve">batch.add("UPDATE "+table_name+" SET value = %s WHERE id = </w:t>
      </w:r>
    </w:p>
    <w:p w14:paraId="5F9E1DE2" w14:textId="170F31D6" w:rsidR="00F02450" w:rsidRPr="00007098" w:rsidRDefault="00075784" w:rsidP="00F02450">
      <w:pPr>
        <w:rPr>
          <w:rFonts w:ascii="Courier New" w:hAnsi="Courier New" w:cs="Courier New"/>
          <w:sz w:val="18"/>
          <w:szCs w:val="18"/>
        </w:rPr>
      </w:pPr>
      <w:r w:rsidRPr="00007098">
        <w:rPr>
          <w:rFonts w:ascii="Courier New" w:hAnsi="Courier New" w:cs="Courier New"/>
          <w:sz w:val="18"/>
          <w:szCs w:val="18"/>
        </w:rPr>
        <w:t xml:space="preserve">                                     </w:t>
      </w:r>
      <w:r w:rsidR="00F02450" w:rsidRPr="00007098">
        <w:rPr>
          <w:rFonts w:ascii="Courier New" w:hAnsi="Courier New" w:cs="Courier New"/>
          <w:sz w:val="18"/>
          <w:szCs w:val="18"/>
        </w:rPr>
        <w:t>%s and property = %s",(value, id, key))</w:t>
      </w:r>
    </w:p>
    <w:p w14:paraId="4FED3ED8"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 xml:space="preserve">current_properties.add(str(key)) </w:t>
      </w:r>
    </w:p>
    <w:p w14:paraId="5B90B2D8"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p>
    <w:p w14:paraId="5929E228"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t>to_remove = old_properties - current_properties</w:t>
      </w:r>
    </w:p>
    <w:p w14:paraId="3CF7A420" w14:textId="77777777" w:rsidR="00075784" w:rsidRPr="00007098" w:rsidRDefault="00F02450" w:rsidP="00F02450">
      <w:pPr>
        <w:rPr>
          <w:rFonts w:ascii="Courier New" w:hAnsi="Courier New" w:cs="Courier New"/>
          <w:sz w:val="18"/>
          <w:szCs w:val="18"/>
        </w:rPr>
      </w:pPr>
      <w:r w:rsidRPr="00007098">
        <w:rPr>
          <w:rFonts w:ascii="Courier New" w:hAnsi="Courier New" w:cs="Courier New"/>
          <w:sz w:val="18"/>
          <w:szCs w:val="18"/>
        </w:rPr>
        <w:tab/>
        <w:t xml:space="preserve">delete_statement = "DELETE FROM "+table_name+" WHERE id=%s and </w:t>
      </w:r>
    </w:p>
    <w:p w14:paraId="36D602A1" w14:textId="1EAE8EB7" w:rsidR="00F02450" w:rsidRPr="00007098" w:rsidRDefault="00075784" w:rsidP="00F02450">
      <w:pPr>
        <w:rPr>
          <w:rFonts w:ascii="Courier New" w:hAnsi="Courier New" w:cs="Courier New"/>
          <w:sz w:val="18"/>
          <w:szCs w:val="18"/>
        </w:rPr>
      </w:pPr>
      <w:r w:rsidRPr="00007098">
        <w:rPr>
          <w:rFonts w:ascii="Courier New" w:hAnsi="Courier New" w:cs="Courier New"/>
          <w:sz w:val="18"/>
          <w:szCs w:val="18"/>
        </w:rPr>
        <w:t xml:space="preserve">                                                                </w:t>
      </w:r>
      <w:r w:rsidR="00F02450" w:rsidRPr="00007098">
        <w:rPr>
          <w:rFonts w:ascii="Courier New" w:hAnsi="Courier New" w:cs="Courier New"/>
          <w:sz w:val="18"/>
          <w:szCs w:val="18"/>
        </w:rPr>
        <w:t>property=%s"</w:t>
      </w:r>
    </w:p>
    <w:p w14:paraId="4B2FBC1F"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t>for property in to_remove:</w:t>
      </w:r>
    </w:p>
    <w:p w14:paraId="0150BEBE" w14:textId="77777777" w:rsidR="00F02450" w:rsidRPr="00007098" w:rsidRDefault="00F02450" w:rsidP="00F02450">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batch.add(delete_statement, (id, property)) </w:t>
      </w:r>
    </w:p>
    <w:p w14:paraId="7B039A26" w14:textId="11B22B76" w:rsidR="00400E11" w:rsidRPr="00007098" w:rsidRDefault="00F02450" w:rsidP="00F02450">
      <w:pPr>
        <w:rPr>
          <w:rFonts w:ascii="Courier New" w:hAnsi="Courier New" w:cs="Courier New"/>
          <w:sz w:val="18"/>
          <w:szCs w:val="18"/>
        </w:rPr>
      </w:pPr>
      <w:r w:rsidRPr="00007098">
        <w:rPr>
          <w:rFonts w:ascii="Courier New" w:hAnsi="Courier New" w:cs="Courier New"/>
          <w:sz w:val="18"/>
          <w:szCs w:val="18"/>
        </w:rPr>
        <w:tab/>
        <w:t>session.execute(batch)</w:t>
      </w:r>
    </w:p>
    <w:p w14:paraId="339AED2D" w14:textId="77777777" w:rsidR="00F858C8" w:rsidRPr="006B1C6D" w:rsidRDefault="00F858C8" w:rsidP="00F02450"/>
    <w:p w14:paraId="543DA189" w14:textId="77777777" w:rsidR="00400E11" w:rsidRPr="00154986" w:rsidRDefault="00400E11" w:rsidP="00400E11">
      <w:pPr>
        <w:rPr>
          <w:rFonts w:ascii="Times New Roman" w:hAnsi="Times New Roman" w:cs="Times New Roman"/>
          <w:b/>
        </w:rPr>
      </w:pPr>
      <w:r w:rsidRPr="00154986">
        <w:rPr>
          <w:rFonts w:ascii="Times New Roman" w:hAnsi="Times New Roman" w:cs="Times New Roman"/>
          <w:b/>
        </w:rPr>
        <w:t>ReL Code</w:t>
      </w:r>
    </w:p>
    <w:p w14:paraId="5B6AD6D1" w14:textId="77777777" w:rsidR="00400E11" w:rsidRPr="00972F9A" w:rsidRDefault="00400E11" w:rsidP="00400E11">
      <w:pPr>
        <w:rPr>
          <w:rFonts w:ascii="Courier New" w:hAnsi="Courier New" w:cs="Courier New"/>
          <w:sz w:val="22"/>
          <w:szCs w:val="22"/>
        </w:rPr>
      </w:pPr>
    </w:p>
    <w:p w14:paraId="21051377"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@app.route('/detail/&lt;title&gt;/&lt;author&gt;/', methods=['GET', 'POST'])</w:t>
      </w:r>
    </w:p>
    <w:p w14:paraId="5AC87699"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def display(title, author):</w:t>
      </w:r>
    </w:p>
    <w:p w14:paraId="577AB887"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if request.method == 'GET':</w:t>
      </w:r>
    </w:p>
    <w:p w14:paraId="3B3982ED" w14:textId="77777777" w:rsidR="003235C6"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results = SQL on conn """select * from books where title = </w:t>
      </w:r>
    </w:p>
    <w:p w14:paraId="1A05F0EE" w14:textId="1DD9B68B" w:rsidR="00BA034F" w:rsidRPr="00007098" w:rsidRDefault="003235C6" w:rsidP="00BA034F">
      <w:pPr>
        <w:rPr>
          <w:rFonts w:ascii="Courier New" w:hAnsi="Courier New" w:cs="Courier New"/>
          <w:sz w:val="18"/>
          <w:szCs w:val="18"/>
        </w:rPr>
      </w:pPr>
      <w:r w:rsidRPr="00007098">
        <w:rPr>
          <w:rFonts w:ascii="Courier New" w:hAnsi="Courier New" w:cs="Courier New"/>
          <w:sz w:val="18"/>
          <w:szCs w:val="18"/>
        </w:rPr>
        <w:t xml:space="preserve">                                </w:t>
      </w:r>
      <w:r w:rsidR="00BA034F" w:rsidRPr="00007098">
        <w:rPr>
          <w:rFonts w:ascii="Courier New" w:hAnsi="Courier New" w:cs="Courier New"/>
          <w:sz w:val="18"/>
          <w:szCs w:val="18"/>
        </w:rPr>
        <w:t>'"""title"""' and author = '"""author"""'"""</w:t>
      </w:r>
    </w:p>
    <w:p w14:paraId="70F8A4CA"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result_dict = {}</w:t>
      </w:r>
    </w:p>
    <w:p w14:paraId="0DD6BA6B"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num = 0</w:t>
      </w:r>
    </w:p>
    <w:p w14:paraId="01BA570B"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for r in results[1] :</w:t>
      </w:r>
    </w:p>
    <w:p w14:paraId="64A9EF00"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   if results[0][num] != 'DBUNIQUEID' :</w:t>
      </w:r>
    </w:p>
    <w:p w14:paraId="6642C112"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      result_dict.update({results[0][num] : r})</w:t>
      </w:r>
    </w:p>
    <w:p w14:paraId="29F5B9DD"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   num += 1</w:t>
      </w:r>
    </w:p>
    <w:p w14:paraId="52E82375"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elif request.method == </w:t>
      </w:r>
      <w:r w:rsidRPr="00007098">
        <w:rPr>
          <w:rFonts w:ascii="Courier New" w:hAnsi="Courier New" w:cs="Courier New"/>
          <w:b/>
          <w:sz w:val="18"/>
          <w:szCs w:val="18"/>
        </w:rPr>
        <w:t>'POST'</w:t>
      </w:r>
      <w:r w:rsidRPr="00007098">
        <w:rPr>
          <w:rFonts w:ascii="Courier New" w:hAnsi="Courier New" w:cs="Courier New"/>
          <w:sz w:val="18"/>
          <w:szCs w:val="18"/>
        </w:rPr>
        <w:t>:</w:t>
      </w:r>
    </w:p>
    <w:p w14:paraId="2EA526FB"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    return </w:t>
      </w:r>
      <w:r w:rsidRPr="00007098">
        <w:rPr>
          <w:rFonts w:ascii="Courier New" w:hAnsi="Courier New" w:cs="Courier New"/>
          <w:b/>
          <w:sz w:val="18"/>
          <w:szCs w:val="18"/>
        </w:rPr>
        <w:t>update</w:t>
      </w:r>
      <w:r w:rsidRPr="00007098">
        <w:rPr>
          <w:rFonts w:ascii="Courier New" w:hAnsi="Courier New" w:cs="Courier New"/>
          <w:sz w:val="18"/>
          <w:szCs w:val="18"/>
        </w:rPr>
        <w:t>(title, author)</w:t>
      </w:r>
    </w:p>
    <w:p w14:paraId="4DBE2E97" w14:textId="77777777" w:rsidR="000804A1"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return render_template('detail.html', result=result_dict, </w:t>
      </w:r>
    </w:p>
    <w:p w14:paraId="10D53F1B" w14:textId="02CD478B" w:rsidR="00BA034F" w:rsidRPr="00007098" w:rsidRDefault="000804A1" w:rsidP="00BA034F">
      <w:pPr>
        <w:rPr>
          <w:rFonts w:ascii="Courier New" w:hAnsi="Courier New" w:cs="Courier New"/>
          <w:sz w:val="18"/>
          <w:szCs w:val="18"/>
        </w:rPr>
      </w:pPr>
      <w:r w:rsidRPr="00007098">
        <w:rPr>
          <w:rFonts w:ascii="Courier New" w:hAnsi="Courier New" w:cs="Courier New"/>
          <w:sz w:val="18"/>
          <w:szCs w:val="18"/>
        </w:rPr>
        <w:t xml:space="preserve">                                                     </w:t>
      </w:r>
      <w:r w:rsidR="00BA034F" w:rsidRPr="00007098">
        <w:rPr>
          <w:rFonts w:ascii="Courier New" w:hAnsi="Courier New" w:cs="Courier New"/>
          <w:sz w:val="18"/>
          <w:szCs w:val="18"/>
        </w:rPr>
        <w:t>js_results=result_dict)</w:t>
      </w:r>
    </w:p>
    <w:p w14:paraId="5FE2B311" w14:textId="77777777" w:rsidR="00BA034F" w:rsidRPr="00007098" w:rsidRDefault="00BA034F" w:rsidP="00BA034F">
      <w:pPr>
        <w:rPr>
          <w:rFonts w:ascii="Courier New" w:hAnsi="Courier New" w:cs="Courier New"/>
          <w:sz w:val="18"/>
          <w:szCs w:val="18"/>
        </w:rPr>
      </w:pPr>
    </w:p>
    <w:p w14:paraId="16FC7F3A"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#Update a book's fields and attributes</w:t>
      </w:r>
    </w:p>
    <w:p w14:paraId="6FA984B2"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 xml:space="preserve">def </w:t>
      </w:r>
      <w:r w:rsidRPr="00007098">
        <w:rPr>
          <w:rFonts w:ascii="Courier New" w:hAnsi="Courier New" w:cs="Courier New"/>
          <w:b/>
          <w:sz w:val="18"/>
          <w:szCs w:val="18"/>
        </w:rPr>
        <w:t>update</w:t>
      </w:r>
      <w:r w:rsidRPr="00007098">
        <w:rPr>
          <w:rFonts w:ascii="Courier New" w:hAnsi="Courier New" w:cs="Courier New"/>
          <w:sz w:val="18"/>
          <w:szCs w:val="18"/>
        </w:rPr>
        <w:t>(title, author):</w:t>
      </w:r>
    </w:p>
    <w:p w14:paraId="55549C72"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subject = SQL on conn2 """SELECT s1</w:t>
      </w:r>
    </w:p>
    <w:p w14:paraId="2A029DF4"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 xml:space="preserve"> FROM TABLE(SEM_MATCH('SELECT * WHERE {</w:t>
      </w:r>
    </w:p>
    <w:p w14:paraId="417259A1" w14:textId="77777777" w:rsidR="00BA034F" w:rsidRPr="00007098" w:rsidRDefault="00BA034F" w:rsidP="00BA034F">
      <w:pPr>
        <w:rPr>
          <w:rFonts w:ascii="Courier New" w:hAnsi="Courier New" w:cs="Courier New"/>
          <w:sz w:val="18"/>
          <w:szCs w:val="18"/>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007098">
        <w:rPr>
          <w:rFonts w:ascii="Courier New" w:hAnsi="Courier New" w:cs="Courier New"/>
          <w:sz w:val="18"/>
          <w:szCs w:val="18"/>
        </w:rPr>
        <w:t>?s1 rdf:type :books .</w:t>
      </w:r>
    </w:p>
    <w:p w14:paraId="5AE553F9"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OPTIONAL { ?s1 :title ?v1 }</w:t>
      </w:r>
    </w:p>
    <w:p w14:paraId="2AD3532C"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OPTIONAL { ?s1 :author ?v2 }</w:t>
      </w:r>
    </w:p>
    <w:p w14:paraId="082A7F0D"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?s1 :title ?f1 .</w:t>
      </w:r>
    </w:p>
    <w:p w14:paraId="6158D4D0" w14:textId="77777777" w:rsidR="00BA034F" w:rsidRPr="00007098" w:rsidRDefault="00BA034F" w:rsidP="00BA034F">
      <w:pPr>
        <w:rPr>
          <w:rFonts w:ascii="Courier New" w:hAnsi="Courier New" w:cs="Courier New"/>
          <w:sz w:val="18"/>
          <w:szCs w:val="18"/>
        </w:rPr>
      </w:pPr>
      <w:r w:rsidRPr="00BA034F">
        <w:rPr>
          <w:rFonts w:ascii="Courier New" w:hAnsi="Courier New" w:cs="Courier New"/>
          <w:sz w:val="22"/>
          <w:szCs w:val="22"/>
        </w:rPr>
        <w:tab/>
      </w:r>
      <w:r w:rsidRPr="00BA034F">
        <w:rPr>
          <w:rFonts w:ascii="Courier New" w:hAnsi="Courier New" w:cs="Courier New"/>
          <w:sz w:val="22"/>
          <w:szCs w:val="22"/>
        </w:rPr>
        <w:tab/>
      </w:r>
      <w:r w:rsidRPr="00007098">
        <w:rPr>
          <w:rFonts w:ascii="Courier New" w:hAnsi="Courier New" w:cs="Courier New"/>
          <w:sz w:val="18"/>
          <w:szCs w:val="18"/>
        </w:rPr>
        <w:tab/>
      </w:r>
      <w:r w:rsidRPr="00007098">
        <w:rPr>
          <w:rFonts w:ascii="Courier New" w:hAnsi="Courier New" w:cs="Courier New"/>
          <w:sz w:val="18"/>
          <w:szCs w:val="18"/>
        </w:rPr>
        <w:tab/>
        <w:t>?s1 :author ?f2 .</w:t>
      </w:r>
    </w:p>
    <w:p w14:paraId="48029466" w14:textId="77777777" w:rsidR="003D0086"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 xml:space="preserve">FILTER(?f1 = \""""title"""\" &amp;&amp; ?f2 = </w:t>
      </w:r>
    </w:p>
    <w:p w14:paraId="27E90728" w14:textId="7FAF3176" w:rsidR="00BA034F" w:rsidRPr="00007098" w:rsidRDefault="003D0086" w:rsidP="00BA034F">
      <w:pPr>
        <w:rPr>
          <w:rFonts w:ascii="Courier New" w:hAnsi="Courier New" w:cs="Courier New"/>
          <w:sz w:val="18"/>
          <w:szCs w:val="18"/>
        </w:rPr>
      </w:pPr>
      <w:r w:rsidRPr="00007098">
        <w:rPr>
          <w:rFonts w:ascii="Courier New" w:hAnsi="Courier New" w:cs="Courier New"/>
          <w:sz w:val="18"/>
          <w:szCs w:val="18"/>
        </w:rPr>
        <w:t xml:space="preserve">                                                      </w:t>
      </w:r>
      <w:r w:rsidR="00BA034F" w:rsidRPr="00007098">
        <w:rPr>
          <w:rFonts w:ascii="Courier New" w:hAnsi="Courier New" w:cs="Courier New"/>
          <w:sz w:val="18"/>
          <w:szCs w:val="18"/>
        </w:rPr>
        <w:t>\""""author"""\") }' ,</w:t>
      </w:r>
    </w:p>
    <w:p w14:paraId="31C449F9"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SEM_MODELS('BOOK_C##CS347_PROF'), null,</w:t>
      </w:r>
    </w:p>
    <w:p w14:paraId="7F0972B3" w14:textId="77777777" w:rsidR="003D0086"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 xml:space="preserve">SEM_ALIASES( SEM_ALIAS('', </w:t>
      </w:r>
    </w:p>
    <w:p w14:paraId="52569106" w14:textId="27F24C7E" w:rsidR="00BA034F" w:rsidRPr="00007098" w:rsidRDefault="003D0086" w:rsidP="00BA034F">
      <w:pPr>
        <w:rPr>
          <w:rFonts w:ascii="Courier New" w:hAnsi="Courier New" w:cs="Courier New"/>
          <w:sz w:val="18"/>
          <w:szCs w:val="18"/>
        </w:rPr>
      </w:pPr>
      <w:r w:rsidRPr="00007098">
        <w:rPr>
          <w:rFonts w:ascii="Courier New" w:hAnsi="Courier New" w:cs="Courier New"/>
          <w:sz w:val="18"/>
          <w:szCs w:val="18"/>
        </w:rPr>
        <w:t xml:space="preserve">                        </w:t>
      </w:r>
      <w:r w:rsidR="00BA034F" w:rsidRPr="00007098">
        <w:rPr>
          <w:rFonts w:ascii="Courier New" w:hAnsi="Courier New" w:cs="Courier New"/>
          <w:sz w:val="18"/>
          <w:szCs w:val="18"/>
        </w:rPr>
        <w:t>'http://www.example.org/people.owl#')), null) ) """</w:t>
      </w:r>
    </w:p>
    <w:p w14:paraId="5E067C87" w14:textId="77777777" w:rsidR="00BA034F" w:rsidRPr="00007098" w:rsidRDefault="00BA034F" w:rsidP="00BA034F">
      <w:pPr>
        <w:rPr>
          <w:rFonts w:ascii="Courier New" w:hAnsi="Courier New" w:cs="Courier New"/>
          <w:sz w:val="18"/>
          <w:szCs w:val="18"/>
        </w:rPr>
      </w:pPr>
    </w:p>
    <w:p w14:paraId="39E42FB8"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 Add new values of all pre-existing attributes</w:t>
      </w:r>
    </w:p>
    <w:p w14:paraId="35E93CB6" w14:textId="77777777" w:rsidR="001C1434"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results = SQL on conn """select * from books where title = </w:t>
      </w:r>
    </w:p>
    <w:p w14:paraId="0207762C" w14:textId="35273A8F" w:rsidR="00BA034F" w:rsidRPr="00007098" w:rsidRDefault="001C1434" w:rsidP="00BA034F">
      <w:pPr>
        <w:rPr>
          <w:rFonts w:ascii="Courier New" w:hAnsi="Courier New" w:cs="Courier New"/>
          <w:sz w:val="18"/>
          <w:szCs w:val="18"/>
        </w:rPr>
      </w:pPr>
      <w:r w:rsidRPr="00007098">
        <w:rPr>
          <w:rFonts w:ascii="Courier New" w:hAnsi="Courier New" w:cs="Courier New"/>
          <w:sz w:val="18"/>
          <w:szCs w:val="18"/>
        </w:rPr>
        <w:t xml:space="preserve">                                </w:t>
      </w:r>
      <w:r w:rsidR="00BA034F" w:rsidRPr="00007098">
        <w:rPr>
          <w:rFonts w:ascii="Courier New" w:hAnsi="Courier New" w:cs="Courier New"/>
          <w:sz w:val="18"/>
          <w:szCs w:val="18"/>
        </w:rPr>
        <w:t>'"""title"""' and author = '"""author"""'"""</w:t>
      </w:r>
    </w:p>
    <w:p w14:paraId="734D1EAB"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result_dict = {}</w:t>
      </w:r>
    </w:p>
    <w:p w14:paraId="709E7829"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num = 0</w:t>
      </w:r>
    </w:p>
    <w:p w14:paraId="0A74BF59"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for r in results[1] :</w:t>
      </w:r>
    </w:p>
    <w:p w14:paraId="3BDD75F3"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if results[0][num] != 'DBUNIQUEID' :</w:t>
      </w:r>
    </w:p>
    <w:p w14:paraId="3A02C318"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 xml:space="preserve">   result_dict.update({results[0][num] : r})</w:t>
      </w:r>
    </w:p>
    <w:p w14:paraId="17034511"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num += 1</w:t>
      </w:r>
    </w:p>
    <w:p w14:paraId="3CFE4D33" w14:textId="77777777" w:rsidR="001C1434"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updated_dict = {attribute: value for attribute, value in </w:t>
      </w:r>
    </w:p>
    <w:p w14:paraId="0CB42A7D" w14:textId="77777777" w:rsidR="001C1434" w:rsidRPr="00007098" w:rsidRDefault="001C1434" w:rsidP="00BA034F">
      <w:pPr>
        <w:rPr>
          <w:rFonts w:ascii="Courier New" w:hAnsi="Courier New" w:cs="Courier New"/>
          <w:sz w:val="18"/>
          <w:szCs w:val="18"/>
        </w:rPr>
      </w:pPr>
      <w:r w:rsidRPr="00007098">
        <w:rPr>
          <w:rFonts w:ascii="Courier New" w:hAnsi="Courier New" w:cs="Courier New"/>
          <w:sz w:val="18"/>
          <w:szCs w:val="18"/>
        </w:rPr>
        <w:t xml:space="preserve">                               </w:t>
      </w:r>
      <w:r w:rsidR="00BA034F" w:rsidRPr="00007098">
        <w:rPr>
          <w:rFonts w:ascii="Courier New" w:hAnsi="Courier New" w:cs="Courier New"/>
          <w:sz w:val="18"/>
          <w:szCs w:val="18"/>
        </w:rPr>
        <w:t xml:space="preserve">request.form.iteritems() if attribute[:14] != </w:t>
      </w:r>
    </w:p>
    <w:p w14:paraId="737D4C61" w14:textId="7067FD06" w:rsidR="00BA034F" w:rsidRPr="00007098" w:rsidRDefault="001C1434" w:rsidP="00BA034F">
      <w:pPr>
        <w:rPr>
          <w:rFonts w:ascii="Courier New" w:hAnsi="Courier New" w:cs="Courier New"/>
          <w:sz w:val="18"/>
          <w:szCs w:val="18"/>
        </w:rPr>
      </w:pPr>
      <w:r w:rsidRPr="00007098">
        <w:rPr>
          <w:rFonts w:ascii="Courier New" w:hAnsi="Courier New" w:cs="Courier New"/>
          <w:sz w:val="18"/>
          <w:szCs w:val="18"/>
        </w:rPr>
        <w:t xml:space="preserve">                    </w:t>
      </w:r>
      <w:r w:rsidR="00BA034F" w:rsidRPr="00007098">
        <w:rPr>
          <w:rFonts w:ascii="Courier New" w:hAnsi="Courier New" w:cs="Courier New"/>
          <w:sz w:val="18"/>
          <w:szCs w:val="18"/>
        </w:rPr>
        <w:t>'__new__field__' and attribute[:14] != '__new__value__'}</w:t>
      </w:r>
    </w:p>
    <w:p w14:paraId="703E0AB8" w14:textId="77777777" w:rsidR="003164C4"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changes_dict = dict([(k, updated_dict.get(k)) for k in updated_dict if </w:t>
      </w:r>
    </w:p>
    <w:p w14:paraId="28E80FB7" w14:textId="60B91612" w:rsidR="00BA034F" w:rsidRPr="00007098" w:rsidRDefault="003164C4" w:rsidP="00BA034F">
      <w:pPr>
        <w:rPr>
          <w:rFonts w:ascii="Courier New" w:hAnsi="Courier New" w:cs="Courier New"/>
          <w:sz w:val="18"/>
          <w:szCs w:val="18"/>
        </w:rPr>
      </w:pPr>
      <w:r w:rsidRPr="00007098">
        <w:rPr>
          <w:rFonts w:ascii="Courier New" w:hAnsi="Courier New" w:cs="Courier New"/>
          <w:sz w:val="18"/>
          <w:szCs w:val="18"/>
        </w:rPr>
        <w:t xml:space="preserve">                           </w:t>
      </w:r>
      <w:r w:rsidR="00BA034F" w:rsidRPr="00007098">
        <w:rPr>
          <w:rFonts w:ascii="Courier New" w:hAnsi="Courier New" w:cs="Courier New"/>
          <w:sz w:val="18"/>
          <w:szCs w:val="18"/>
        </w:rPr>
        <w:t>updated_dict.get(k) not in result_dict.values()])</w:t>
      </w:r>
    </w:p>
    <w:p w14:paraId="37909864" w14:textId="77777777" w:rsidR="003164C4"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removes_dict = dict([(k, result_dict.get(k)) for k in result_dict if </w:t>
      </w:r>
    </w:p>
    <w:p w14:paraId="5E5CA71E" w14:textId="5D492996" w:rsidR="00BA034F" w:rsidRPr="00007098" w:rsidRDefault="003164C4" w:rsidP="00BA034F">
      <w:pPr>
        <w:rPr>
          <w:rFonts w:ascii="Courier New" w:hAnsi="Courier New" w:cs="Courier New"/>
          <w:sz w:val="18"/>
          <w:szCs w:val="18"/>
        </w:rPr>
      </w:pPr>
      <w:r w:rsidRPr="00007098">
        <w:rPr>
          <w:rFonts w:ascii="Courier New" w:hAnsi="Courier New" w:cs="Courier New"/>
          <w:sz w:val="18"/>
          <w:szCs w:val="18"/>
        </w:rPr>
        <w:t xml:space="preserve">                           </w:t>
      </w:r>
      <w:r w:rsidR="00BA034F" w:rsidRPr="00007098">
        <w:rPr>
          <w:rFonts w:ascii="Courier New" w:hAnsi="Courier New" w:cs="Courier New"/>
          <w:sz w:val="18"/>
          <w:szCs w:val="18"/>
        </w:rPr>
        <w:t>result_dict.get(k) not in updated_dict.values()])</w:t>
      </w:r>
    </w:p>
    <w:p w14:paraId="23841679"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for k in changes_dict :</w:t>
      </w:r>
    </w:p>
    <w:p w14:paraId="1D5EDB01" w14:textId="13B1AC6F"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   </w:t>
      </w:r>
      <w:r w:rsidRPr="00007098">
        <w:rPr>
          <w:rFonts w:ascii="Courier New" w:hAnsi="Courier New" w:cs="Courier New"/>
          <w:b/>
          <w:sz w:val="18"/>
          <w:szCs w:val="18"/>
        </w:rPr>
        <w:t>do_update</w:t>
      </w:r>
      <w:r w:rsidR="002D4AA6" w:rsidRPr="00007098">
        <w:rPr>
          <w:rStyle w:val="FootnoteReference"/>
          <w:rFonts w:ascii="Courier New" w:hAnsi="Courier New" w:cs="Courier New"/>
          <w:b/>
          <w:sz w:val="18"/>
          <w:szCs w:val="18"/>
        </w:rPr>
        <w:footnoteReference w:id="20"/>
      </w:r>
      <w:r w:rsidRPr="00007098">
        <w:rPr>
          <w:rFonts w:ascii="Courier New" w:hAnsi="Courier New" w:cs="Courier New"/>
          <w:sz w:val="18"/>
          <w:szCs w:val="18"/>
        </w:rPr>
        <w:t>(subject, k, result_dict.get(k), changes_dict.get(k))</w:t>
      </w:r>
    </w:p>
    <w:p w14:paraId="5B046DEF" w14:textId="77777777" w:rsidR="00BA034F" w:rsidRPr="00007098" w:rsidRDefault="00BA034F" w:rsidP="00BA034F">
      <w:pPr>
        <w:rPr>
          <w:rFonts w:ascii="Courier New" w:hAnsi="Courier New" w:cs="Courier New"/>
          <w:sz w:val="18"/>
          <w:szCs w:val="18"/>
        </w:rPr>
      </w:pPr>
    </w:p>
    <w:p w14:paraId="53FA48FB"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 Add values of new fields, if any</w:t>
      </w:r>
    </w:p>
    <w:p w14:paraId="43CEB93F"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num_old_fields = len(updated_dict)</w:t>
      </w:r>
    </w:p>
    <w:p w14:paraId="6CA58D96"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num_new_fields = (len(request.form)-num_old_fields)/2</w:t>
      </w:r>
    </w:p>
    <w:p w14:paraId="26359C52"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if(num_new_fields &gt; 0) :</w:t>
      </w:r>
    </w:p>
    <w:p w14:paraId="71BAADC2"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t>for i in range(1, num_new_fields + 1):</w:t>
      </w:r>
    </w:p>
    <w:p w14:paraId="21A8DF9E"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new_attribute = request.form['__new__field__'+str(i)]</w:t>
      </w:r>
    </w:p>
    <w:p w14:paraId="669778DA"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new_value = request.form['__new__value__'+str(i)]</w:t>
      </w:r>
    </w:p>
    <w:p w14:paraId="5C0435D6"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 updated_dict[new_attribute] = new_value</w:t>
      </w:r>
    </w:p>
    <w:p w14:paraId="28922923"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t>print subject[1][0], new_attribute, new_value</w:t>
      </w:r>
    </w:p>
    <w:p w14:paraId="0A40E7C1"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b/>
          <w:sz w:val="18"/>
          <w:szCs w:val="18"/>
        </w:rPr>
        <w:t>do_insert</w:t>
      </w:r>
      <w:r w:rsidRPr="00007098">
        <w:rPr>
          <w:rFonts w:ascii="Courier New" w:hAnsi="Courier New" w:cs="Courier New"/>
          <w:sz w:val="18"/>
          <w:szCs w:val="18"/>
        </w:rPr>
        <w:t>(subject, new_attribute, new_value)</w:t>
      </w:r>
    </w:p>
    <w:p w14:paraId="770787E3"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r>
    </w:p>
    <w:p w14:paraId="76F5192E"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 Remove selected attributes, if any</w:t>
      </w:r>
    </w:p>
    <w:p w14:paraId="33D3F485"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for k in removes_dict :</w:t>
      </w:r>
    </w:p>
    <w:p w14:paraId="65586110"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   </w:t>
      </w:r>
      <w:r w:rsidRPr="00007098">
        <w:rPr>
          <w:rFonts w:ascii="Courier New" w:hAnsi="Courier New" w:cs="Courier New"/>
          <w:b/>
          <w:sz w:val="18"/>
          <w:szCs w:val="18"/>
        </w:rPr>
        <w:t>do_remove</w:t>
      </w:r>
      <w:r w:rsidRPr="00007098">
        <w:rPr>
          <w:rFonts w:ascii="Courier New" w:hAnsi="Courier New" w:cs="Courier New"/>
          <w:sz w:val="18"/>
          <w:szCs w:val="18"/>
        </w:rPr>
        <w:t>(subject, k, removes_dict.get(k))</w:t>
      </w:r>
    </w:p>
    <w:p w14:paraId="0A909F59"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r>
      <w:r w:rsidRPr="00007098">
        <w:rPr>
          <w:rFonts w:ascii="Courier New" w:hAnsi="Courier New" w:cs="Courier New"/>
          <w:sz w:val="18"/>
          <w:szCs w:val="18"/>
        </w:rPr>
        <w:tab/>
      </w:r>
      <w:r w:rsidRPr="00007098">
        <w:rPr>
          <w:rFonts w:ascii="Courier New" w:hAnsi="Courier New" w:cs="Courier New"/>
          <w:sz w:val="18"/>
          <w:szCs w:val="18"/>
        </w:rPr>
        <w:tab/>
      </w:r>
    </w:p>
    <w:p w14:paraId="693DC876"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 Return new results</w:t>
      </w:r>
    </w:p>
    <w:p w14:paraId="5ACD4D69" w14:textId="77777777" w:rsidR="003164C4"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results = SQL on conn """select * from books where title = </w:t>
      </w:r>
    </w:p>
    <w:p w14:paraId="02403A60" w14:textId="056C2C50" w:rsidR="00BA034F" w:rsidRPr="00007098" w:rsidRDefault="003164C4" w:rsidP="00BA034F">
      <w:pPr>
        <w:rPr>
          <w:rFonts w:ascii="Courier New" w:hAnsi="Courier New" w:cs="Courier New"/>
          <w:sz w:val="18"/>
          <w:szCs w:val="18"/>
        </w:rPr>
      </w:pPr>
      <w:r w:rsidRPr="00007098">
        <w:rPr>
          <w:rFonts w:ascii="Courier New" w:hAnsi="Courier New" w:cs="Courier New"/>
          <w:sz w:val="18"/>
          <w:szCs w:val="18"/>
        </w:rPr>
        <w:t xml:space="preserve">                                </w:t>
      </w:r>
      <w:r w:rsidR="00BA034F" w:rsidRPr="00007098">
        <w:rPr>
          <w:rFonts w:ascii="Courier New" w:hAnsi="Courier New" w:cs="Courier New"/>
          <w:sz w:val="18"/>
          <w:szCs w:val="18"/>
        </w:rPr>
        <w:t>'"""title"""' and author = '"""author"""'"""</w:t>
      </w:r>
    </w:p>
    <w:p w14:paraId="750C30BD"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result_dict = {}</w:t>
      </w:r>
    </w:p>
    <w:p w14:paraId="6FB6C7E2"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num = 0</w:t>
      </w:r>
    </w:p>
    <w:p w14:paraId="521F185F"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for r in results[1] :</w:t>
      </w:r>
    </w:p>
    <w:p w14:paraId="0DF6C450"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   if results[0][num] != 'DBUNIQUEID' :</w:t>
      </w:r>
    </w:p>
    <w:p w14:paraId="4ED5F5B2"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      result_dict.update({results[0][num] : r})</w:t>
      </w:r>
    </w:p>
    <w:p w14:paraId="013F9631" w14:textId="77777777" w:rsidR="00BA034F"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   num += 1</w:t>
      </w:r>
    </w:p>
    <w:p w14:paraId="7D6023D7" w14:textId="77777777" w:rsidR="00472754" w:rsidRPr="00007098" w:rsidRDefault="00BA034F" w:rsidP="00BA034F">
      <w:pPr>
        <w:rPr>
          <w:rFonts w:ascii="Courier New" w:hAnsi="Courier New" w:cs="Courier New"/>
          <w:sz w:val="18"/>
          <w:szCs w:val="18"/>
        </w:rPr>
      </w:pPr>
      <w:r w:rsidRPr="00007098">
        <w:rPr>
          <w:rFonts w:ascii="Courier New" w:hAnsi="Courier New" w:cs="Courier New"/>
          <w:sz w:val="18"/>
          <w:szCs w:val="18"/>
        </w:rPr>
        <w:tab/>
        <w:t xml:space="preserve">return render_template('detail.html', result=result_dict, </w:t>
      </w:r>
    </w:p>
    <w:p w14:paraId="45E42980" w14:textId="3A25447B" w:rsidR="00A15C7D" w:rsidRPr="00972F9A" w:rsidRDefault="00472754" w:rsidP="00BA034F">
      <w:pPr>
        <w:rPr>
          <w:rFonts w:ascii="Courier New" w:hAnsi="Courier New" w:cs="Courier New"/>
          <w:sz w:val="22"/>
          <w:szCs w:val="22"/>
        </w:rPr>
      </w:pPr>
      <w:r w:rsidRPr="00007098">
        <w:rPr>
          <w:rFonts w:ascii="Courier New" w:hAnsi="Courier New" w:cs="Courier New"/>
          <w:sz w:val="18"/>
          <w:szCs w:val="18"/>
        </w:rPr>
        <w:t xml:space="preserve">                                                     </w:t>
      </w:r>
      <w:r w:rsidR="00BA034F" w:rsidRPr="00007098">
        <w:rPr>
          <w:rFonts w:ascii="Courier New" w:hAnsi="Courier New" w:cs="Courier New"/>
          <w:sz w:val="18"/>
          <w:szCs w:val="18"/>
        </w:rPr>
        <w:t>js_results=result_dict)</w:t>
      </w:r>
    </w:p>
    <w:sectPr w:rsidR="00A15C7D" w:rsidRPr="00972F9A" w:rsidSect="00A820BF">
      <w:footerReference w:type="even" r:id="rId24"/>
      <w:footerReference w:type="default" r:id="rId25"/>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4" w:author="Prado Juliette-B44664" w:date="2015-03-02T13:13:00Z" w:initials="PJ">
    <w:p w14:paraId="497AA10C" w14:textId="7372A13E" w:rsidR="005058D4" w:rsidRDefault="005058D4">
      <w:pPr>
        <w:pStyle w:val="CommentText"/>
      </w:pPr>
      <w:r>
        <w:rPr>
          <w:rStyle w:val="CommentReference"/>
        </w:rPr>
        <w:annotationRef/>
      </w:r>
      <w:r>
        <w:t>Is this correct?</w:t>
      </w:r>
    </w:p>
  </w:comment>
  <w:comment w:id="164" w:author="Prado Juliette-B44664" w:date="2015-03-02T13:16:00Z" w:initials="PJ">
    <w:p w14:paraId="0FA0B9DE" w14:textId="0D28A956" w:rsidR="005058D4" w:rsidRDefault="005058D4">
      <w:pPr>
        <w:pStyle w:val="CommentText"/>
      </w:pPr>
      <w:r>
        <w:rPr>
          <w:rStyle w:val="CommentReference"/>
        </w:rPr>
        <w:annotationRef/>
      </w:r>
      <w:r>
        <w:t>This is the second time this quote appears in this paper (the first is time is in the paragraph right above) but they both use different citations. Which one is correct? And do you need both so close together?</w:t>
      </w:r>
    </w:p>
  </w:comment>
  <w:comment w:id="184" w:author="Prado Juliette-B44664" w:date="2015-03-02T13:18:00Z" w:initials="PJ">
    <w:p w14:paraId="4EC2A348" w14:textId="751C7263" w:rsidR="005058D4" w:rsidRDefault="005058D4">
      <w:pPr>
        <w:pStyle w:val="CommentText"/>
      </w:pPr>
      <w:r>
        <w:rPr>
          <w:rStyle w:val="CommentReference"/>
        </w:rPr>
        <w:annotationRef/>
      </w:r>
      <w:r>
        <w:t xml:space="preserve">This specifies two different properties for “Type” </w:t>
      </w:r>
    </w:p>
  </w:comment>
  <w:comment w:id="277" w:author="Prado Juliette-B44664" w:date="2015-03-02T13:20:00Z" w:initials="PJ">
    <w:p w14:paraId="5F5D36CD" w14:textId="6D24B90B" w:rsidR="005058D4" w:rsidRDefault="005058D4">
      <w:pPr>
        <w:pStyle w:val="CommentText"/>
      </w:pPr>
      <w:r>
        <w:rPr>
          <w:rStyle w:val="CommentReference"/>
        </w:rPr>
        <w:annotationRef/>
      </w:r>
      <w:r>
        <w:t>Need a citation here.</w:t>
      </w:r>
    </w:p>
  </w:comment>
  <w:comment w:id="276" w:author="Prado Juliette-B44664" w:date="2015-03-02T13:20:00Z" w:initials="PJ">
    <w:p w14:paraId="405958D7" w14:textId="730D50CF" w:rsidR="005058D4" w:rsidRDefault="005058D4">
      <w:pPr>
        <w:pStyle w:val="CommentText"/>
      </w:pPr>
      <w:r>
        <w:rPr>
          <w:rStyle w:val="CommentReference"/>
        </w:rPr>
        <w:annotationRef/>
      </w:r>
      <w:r>
        <w:t>Is this bold in the original work?</w:t>
      </w:r>
    </w:p>
  </w:comment>
  <w:comment w:id="280" w:author="Prado Juliette-B44664" w:date="2015-03-02T13:20:00Z" w:initials="PJ">
    <w:p w14:paraId="60E204D7" w14:textId="1939BBA7" w:rsidR="005058D4" w:rsidRDefault="005058D4">
      <w:pPr>
        <w:pStyle w:val="CommentText"/>
      </w:pPr>
      <w:r>
        <w:rPr>
          <w:rStyle w:val="CommentReference"/>
        </w:rPr>
        <w:annotationRef/>
      </w:r>
      <w:r>
        <w:t>Does this need to be bold?</w:t>
      </w:r>
    </w:p>
  </w:comment>
  <w:comment w:id="311" w:author="Prado Juliette-B44664" w:date="2015-03-02T13:21:00Z" w:initials="PJ">
    <w:p w14:paraId="56E0B595" w14:textId="565D55C6" w:rsidR="005058D4" w:rsidRDefault="005058D4">
      <w:pPr>
        <w:pStyle w:val="CommentText"/>
      </w:pPr>
      <w:r>
        <w:rPr>
          <w:rStyle w:val="CommentReference"/>
        </w:rPr>
        <w:annotationRef/>
      </w:r>
      <w:r>
        <w:t>Should there be an example here?</w:t>
      </w:r>
    </w:p>
  </w:comment>
  <w:comment w:id="356" w:author="Prado Juliette-B44664" w:date="2015-03-02T13:23:00Z" w:initials="PJ">
    <w:p w14:paraId="142C7942" w14:textId="5E817302" w:rsidR="005058D4" w:rsidRDefault="005058D4">
      <w:pPr>
        <w:pStyle w:val="CommentText"/>
      </w:pPr>
      <w:r>
        <w:rPr>
          <w:rStyle w:val="CommentReference"/>
        </w:rPr>
        <w:annotationRef/>
      </w:r>
      <w:r>
        <w:t>inferences?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7AA10C" w15:done="0"/>
  <w15:commentEx w15:paraId="54B38EE7" w15:done="0"/>
  <w15:commentEx w15:paraId="6BF50C6D" w15:done="0"/>
  <w15:commentEx w15:paraId="0FA0B9DE" w15:done="0"/>
  <w15:commentEx w15:paraId="4EC2A348" w15:done="0"/>
  <w15:commentEx w15:paraId="5F5D36CD" w15:done="0"/>
  <w15:commentEx w15:paraId="405958D7" w15:done="0"/>
  <w15:commentEx w15:paraId="60E204D7" w15:done="0"/>
  <w15:commentEx w15:paraId="56E0B595" w15:done="0"/>
  <w15:commentEx w15:paraId="142C794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E684F" w14:textId="77777777" w:rsidR="005058D4" w:rsidRDefault="005058D4" w:rsidP="00623F74">
      <w:r>
        <w:separator/>
      </w:r>
    </w:p>
  </w:endnote>
  <w:endnote w:type="continuationSeparator" w:id="0">
    <w:p w14:paraId="0B9B9E88" w14:textId="77777777" w:rsidR="005058D4" w:rsidRDefault="005058D4" w:rsidP="00623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71233" w14:textId="77777777" w:rsidR="005058D4" w:rsidRDefault="005058D4" w:rsidP="00DD4B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528577" w14:textId="77777777" w:rsidR="005058D4" w:rsidRDefault="005058D4" w:rsidP="002C37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143BE" w14:textId="77777777" w:rsidR="00DD4B81" w:rsidRDefault="00DD4B81" w:rsidP="005D5E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4B1DE7D" w14:textId="77777777" w:rsidR="005058D4" w:rsidRDefault="005058D4" w:rsidP="002C37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09F74" w14:textId="77777777" w:rsidR="005058D4" w:rsidRDefault="005058D4" w:rsidP="00623F74">
      <w:r>
        <w:separator/>
      </w:r>
    </w:p>
  </w:footnote>
  <w:footnote w:type="continuationSeparator" w:id="0">
    <w:p w14:paraId="60D6F609" w14:textId="77777777" w:rsidR="005058D4" w:rsidRDefault="005058D4" w:rsidP="00623F74">
      <w:r>
        <w:continuationSeparator/>
      </w:r>
    </w:p>
  </w:footnote>
  <w:footnote w:id="1">
    <w:p w14:paraId="39AD207F" w14:textId="5AEC8465" w:rsidR="005058D4" w:rsidRDefault="005058D4">
      <w:pPr>
        <w:pStyle w:val="FootnoteText"/>
        <w:rPr>
          <w:ins w:id="13" w:author="Prado Juliette-B44664" w:date="2015-03-02T11:17:00Z"/>
          <w:rFonts w:ascii="Times New Roman" w:hAnsi="Times New Roman" w:cs="Times New Roman"/>
          <w:sz w:val="18"/>
          <w:szCs w:val="18"/>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2014 Forrester Research, Inc.</w:t>
      </w:r>
    </w:p>
    <w:p w14:paraId="3DE482EF" w14:textId="77777777" w:rsidR="005058D4" w:rsidRPr="00154986" w:rsidRDefault="005058D4">
      <w:pPr>
        <w:pStyle w:val="FootnoteText"/>
        <w:rPr>
          <w:rFonts w:ascii="Times New Roman" w:hAnsi="Times New Roman" w:cs="Times New Roman"/>
          <w:sz w:val="18"/>
          <w:szCs w:val="18"/>
        </w:rPr>
      </w:pPr>
    </w:p>
  </w:footnote>
  <w:footnote w:id="2">
    <w:p w14:paraId="3F0C633A" w14:textId="651479BC" w:rsidR="005058D4" w:rsidRDefault="005058D4">
      <w:pPr>
        <w:pStyle w:val="FootnoteText"/>
        <w:rPr>
          <w:ins w:id="17" w:author="Prado Juliette-B44664" w:date="2015-03-02T11:17:00Z"/>
          <w:rFonts w:ascii="Times New Roman" w:hAnsi="Times New Roman" w:cs="Times New Roman"/>
          <w:noProof/>
          <w:sz w:val="18"/>
          <w:szCs w:val="18"/>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MongoDB allows for joins to be done in the application by the use of “Manual References” or DBRefs </w:t>
      </w:r>
      <w:ins w:id="18" w:author="Prado Juliette-B44664" w:date="2015-03-02T11:48:00Z">
        <w:r>
          <w:rPr>
            <w:rFonts w:ascii="Times New Roman" w:hAnsi="Times New Roman" w:cs="Times New Roman"/>
            <w:noProof/>
            <w:sz w:val="18"/>
            <w:szCs w:val="18"/>
          </w:rPr>
          <w:t>[</w:t>
        </w:r>
      </w:ins>
      <w:r w:rsidRPr="00523C87">
        <w:rPr>
          <w:rFonts w:ascii="Times New Roman" w:hAnsi="Times New Roman" w:cs="Times New Roman"/>
          <w:i/>
          <w:noProof/>
          <w:sz w:val="18"/>
          <w:szCs w:val="18"/>
        </w:rPr>
        <w:t>MongoDBRefs</w:t>
      </w:r>
      <w:ins w:id="19" w:author="Prado Juliette-B44664" w:date="2015-03-02T11:48:00Z">
        <w:r>
          <w:rPr>
            <w:rFonts w:ascii="Times New Roman" w:hAnsi="Times New Roman" w:cs="Times New Roman"/>
            <w:noProof/>
            <w:sz w:val="18"/>
            <w:szCs w:val="18"/>
          </w:rPr>
          <w:t>]</w:t>
        </w:r>
      </w:ins>
      <w:ins w:id="20" w:author="Prado Juliette-B44664" w:date="2015-03-02T09:19:00Z">
        <w:r>
          <w:rPr>
            <w:rFonts w:ascii="Times New Roman" w:hAnsi="Times New Roman" w:cs="Times New Roman"/>
            <w:noProof/>
            <w:sz w:val="18"/>
            <w:szCs w:val="18"/>
          </w:rPr>
          <w:t>,</w:t>
        </w:r>
      </w:ins>
      <w:r w:rsidRPr="00154986">
        <w:rPr>
          <w:rFonts w:ascii="Times New Roman" w:hAnsi="Times New Roman" w:cs="Times New Roman"/>
          <w:noProof/>
          <w:sz w:val="18"/>
          <w:szCs w:val="18"/>
        </w:rPr>
        <w:t xml:space="preserve"> but this is functionality that should be done in the database system not in the application.</w:t>
      </w:r>
    </w:p>
    <w:p w14:paraId="027FDC93" w14:textId="77777777" w:rsidR="005058D4" w:rsidRPr="00154986" w:rsidRDefault="005058D4">
      <w:pPr>
        <w:pStyle w:val="FootnoteText"/>
        <w:rPr>
          <w:rFonts w:ascii="Times New Roman" w:hAnsi="Times New Roman" w:cs="Times New Roman"/>
          <w:sz w:val="18"/>
          <w:szCs w:val="18"/>
        </w:rPr>
      </w:pPr>
    </w:p>
  </w:footnote>
  <w:footnote w:id="3">
    <w:p w14:paraId="53936095" w14:textId="062DA107" w:rsidR="005058D4" w:rsidRDefault="005058D4" w:rsidP="001D5B17">
      <w:pPr>
        <w:rPr>
          <w:ins w:id="22" w:author="Prado Juliette-B44664" w:date="2015-03-02T11:17:00Z"/>
          <w:rFonts w:ascii="Times New Roman" w:hAnsi="Times New Roman" w:cs="Times New Roman"/>
          <w:sz w:val="18"/>
          <w:szCs w:val="18"/>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The transaction issues found in NoSQL database systems were first addressed in the early 1990s in work on “Relaxed Transaction Processing” in the Carnot Project at MCC</w:t>
      </w:r>
      <w:r w:rsidRPr="00154986">
        <w:rPr>
          <w:rFonts w:ascii="Times New Roman" w:hAnsi="Times New Roman" w:cs="Times New Roman"/>
          <w:noProof/>
          <w:sz w:val="18"/>
          <w:szCs w:val="18"/>
        </w:rPr>
        <w:t xml:space="preserve"> </w:t>
      </w:r>
      <w:ins w:id="23" w:author="Prado Juliette-B44664" w:date="2015-03-02T11:46:00Z">
        <w:r>
          <w:rPr>
            <w:rFonts w:ascii="Times New Roman" w:hAnsi="Times New Roman" w:cs="Times New Roman"/>
            <w:noProof/>
            <w:sz w:val="18"/>
            <w:szCs w:val="18"/>
          </w:rPr>
          <w:t>[</w:t>
        </w:r>
      </w:ins>
      <w:r w:rsidRPr="00154986">
        <w:rPr>
          <w:rFonts w:ascii="Times New Roman" w:hAnsi="Times New Roman" w:cs="Times New Roman"/>
          <w:noProof/>
          <w:sz w:val="18"/>
          <w:szCs w:val="18"/>
        </w:rPr>
        <w:t>Cannata 1991</w:t>
      </w:r>
      <w:ins w:id="24" w:author="Prado Juliette-B44664" w:date="2015-03-02T11:45:00Z">
        <w:r>
          <w:rPr>
            <w:rFonts w:ascii="Times New Roman" w:hAnsi="Times New Roman" w:cs="Times New Roman"/>
            <w:noProof/>
            <w:sz w:val="18"/>
            <w:szCs w:val="18"/>
          </w:rPr>
          <w:t xml:space="preserve">; </w:t>
        </w:r>
      </w:ins>
      <w:r w:rsidRPr="00154986">
        <w:rPr>
          <w:rFonts w:ascii="Times New Roman" w:hAnsi="Times New Roman" w:cs="Times New Roman"/>
          <w:noProof/>
          <w:sz w:val="18"/>
          <w:szCs w:val="18"/>
        </w:rPr>
        <w:t>Carnot Home Page</w:t>
      </w:r>
      <w:ins w:id="25" w:author="Prado Juliette-B44664" w:date="2015-03-02T11:45:00Z">
        <w:r>
          <w:rPr>
            <w:rFonts w:ascii="Times New Roman" w:hAnsi="Times New Roman" w:cs="Times New Roman"/>
            <w:noProof/>
            <w:sz w:val="18"/>
            <w:szCs w:val="18"/>
          </w:rPr>
          <w:t xml:space="preserve">; </w:t>
        </w:r>
      </w:ins>
      <w:r w:rsidRPr="00154986">
        <w:rPr>
          <w:rFonts w:ascii="Times New Roman" w:hAnsi="Times New Roman" w:cs="Times New Roman"/>
          <w:noProof/>
          <w:sz w:val="18"/>
          <w:szCs w:val="18"/>
        </w:rPr>
        <w:t>Paul Attie 1993</w:t>
      </w:r>
      <w:ins w:id="26" w:author="Prado Juliette-B44664" w:date="2015-03-02T11:45:00Z">
        <w:r>
          <w:rPr>
            <w:rFonts w:ascii="Times New Roman" w:hAnsi="Times New Roman" w:cs="Times New Roman"/>
            <w:noProof/>
            <w:sz w:val="18"/>
            <w:szCs w:val="18"/>
          </w:rPr>
          <w:t xml:space="preserve">; </w:t>
        </w:r>
      </w:ins>
      <w:r w:rsidRPr="00154986">
        <w:rPr>
          <w:rFonts w:ascii="Times New Roman" w:hAnsi="Times New Roman" w:cs="Times New Roman"/>
          <w:noProof/>
          <w:sz w:val="18"/>
          <w:szCs w:val="18"/>
        </w:rPr>
        <w:t>Munindar Singh 1994</w:t>
      </w:r>
      <w:ins w:id="27" w:author="Prado Juliette-B44664" w:date="2015-03-02T11:47:00Z">
        <w:r>
          <w:rPr>
            <w:rFonts w:ascii="Times New Roman" w:hAnsi="Times New Roman" w:cs="Times New Roman"/>
            <w:noProof/>
            <w:sz w:val="18"/>
            <w:szCs w:val="18"/>
          </w:rPr>
          <w:t>]</w:t>
        </w:r>
      </w:ins>
      <w:r w:rsidRPr="00154986">
        <w:rPr>
          <w:rFonts w:ascii="Times New Roman" w:hAnsi="Times New Roman" w:cs="Times New Roman"/>
          <w:sz w:val="18"/>
          <w:szCs w:val="18"/>
        </w:rPr>
        <w:t xml:space="preserve"> and has </w:t>
      </w:r>
      <w:r w:rsidRPr="00154986">
        <w:rPr>
          <w:rFonts w:ascii="Times New Roman" w:hAnsi="Times New Roman" w:cs="Times New Roman"/>
          <w:color w:val="000000"/>
          <w:sz w:val="18"/>
          <w:szCs w:val="18"/>
        </w:rPr>
        <w:t>led to a decade</w:t>
      </w:r>
      <w:ins w:id="28" w:author="Prado Juliette-B44664" w:date="2015-03-02T09:20:00Z">
        <w:r>
          <w:rPr>
            <w:rFonts w:ascii="Times New Roman" w:hAnsi="Times New Roman" w:cs="Times New Roman"/>
            <w:color w:val="000000"/>
            <w:sz w:val="18"/>
            <w:szCs w:val="18"/>
          </w:rPr>
          <w:t>-</w:t>
        </w:r>
      </w:ins>
      <w:r w:rsidRPr="00154986">
        <w:rPr>
          <w:rFonts w:ascii="Times New Roman" w:hAnsi="Times New Roman" w:cs="Times New Roman"/>
          <w:color w:val="000000"/>
          <w:sz w:val="18"/>
          <w:szCs w:val="18"/>
        </w:rPr>
        <w:t>long debate of ACID vs. BASE vs. SALT transaction processing</w:t>
      </w:r>
      <w:ins w:id="29" w:author="Prado Juliette-B44664" w:date="2015-03-02T11:46:00Z">
        <w:r w:rsidRPr="00154986">
          <w:rPr>
            <w:rFonts w:ascii="Times New Roman" w:hAnsi="Times New Roman" w:cs="Times New Roman"/>
            <w:noProof/>
            <w:color w:val="000000"/>
            <w:sz w:val="18"/>
            <w:szCs w:val="18"/>
          </w:rPr>
          <w:t xml:space="preserve"> </w:t>
        </w:r>
        <w:r>
          <w:rPr>
            <w:rFonts w:ascii="Times New Roman" w:hAnsi="Times New Roman" w:cs="Times New Roman"/>
            <w:noProof/>
            <w:color w:val="000000"/>
            <w:sz w:val="18"/>
            <w:szCs w:val="18"/>
          </w:rPr>
          <w:t>[Brewer 2000;</w:t>
        </w:r>
      </w:ins>
      <w:r w:rsidRPr="00154986">
        <w:rPr>
          <w:rFonts w:ascii="Times New Roman" w:hAnsi="Times New Roman" w:cs="Times New Roman"/>
          <w:color w:val="000000"/>
          <w:sz w:val="18"/>
          <w:szCs w:val="18"/>
        </w:rPr>
        <w:t xml:space="preserve"> </w:t>
      </w:r>
      <w:ins w:id="30" w:author="Prado Juliette-B44664" w:date="2015-03-02T11:46:00Z">
        <w:r>
          <w:rPr>
            <w:rFonts w:ascii="Times New Roman" w:hAnsi="Times New Roman" w:cs="Times New Roman"/>
            <w:noProof/>
            <w:color w:val="000000"/>
            <w:sz w:val="18"/>
            <w:szCs w:val="18"/>
          </w:rPr>
          <w:t>Seth Gilbert 2002;</w:t>
        </w:r>
      </w:ins>
      <w:r w:rsidRPr="00154986">
        <w:rPr>
          <w:rFonts w:ascii="Times New Roman" w:hAnsi="Times New Roman" w:cs="Times New Roman"/>
          <w:color w:val="000000"/>
          <w:sz w:val="18"/>
          <w:szCs w:val="18"/>
        </w:rPr>
        <w:t xml:space="preserve"> </w:t>
      </w:r>
      <w:ins w:id="31" w:author="Prado Juliette-B44664" w:date="2015-03-02T11:46:00Z">
        <w:r w:rsidRPr="00154986">
          <w:rPr>
            <w:rFonts w:ascii="Times New Roman" w:hAnsi="Times New Roman" w:cs="Times New Roman"/>
            <w:noProof/>
            <w:color w:val="000000"/>
            <w:sz w:val="18"/>
            <w:szCs w:val="18"/>
          </w:rPr>
          <w:t>Ch</w:t>
        </w:r>
        <w:r>
          <w:rPr>
            <w:rFonts w:ascii="Times New Roman" w:hAnsi="Times New Roman" w:cs="Times New Roman"/>
            <w:noProof/>
            <w:color w:val="000000"/>
            <w:sz w:val="18"/>
            <w:szCs w:val="18"/>
          </w:rPr>
          <w:t>ao Xie</w:t>
        </w:r>
        <w:r w:rsidRPr="00154986">
          <w:rPr>
            <w:rFonts w:ascii="Times New Roman" w:hAnsi="Times New Roman" w:cs="Times New Roman"/>
            <w:noProof/>
            <w:color w:val="000000"/>
            <w:sz w:val="18"/>
            <w:szCs w:val="18"/>
          </w:rPr>
          <w:t xml:space="preserve"> 2014</w:t>
        </w:r>
        <w:r>
          <w:rPr>
            <w:rFonts w:ascii="Times New Roman" w:hAnsi="Times New Roman" w:cs="Times New Roman"/>
            <w:noProof/>
            <w:color w:val="000000"/>
            <w:sz w:val="18"/>
            <w:szCs w:val="18"/>
          </w:rPr>
          <w:t>]</w:t>
        </w:r>
      </w:ins>
      <w:r w:rsidRPr="00154986">
        <w:rPr>
          <w:rFonts w:ascii="Times New Roman" w:hAnsi="Times New Roman" w:cs="Times New Roman"/>
          <w:color w:val="000000"/>
          <w:sz w:val="18"/>
          <w:szCs w:val="18"/>
        </w:rPr>
        <w:t>. See Section 3</w:t>
      </w:r>
      <w:ins w:id="32" w:author="Prado Juliette-B44664" w:date="2015-03-02T09:21:00Z">
        <w:r>
          <w:rPr>
            <w:rFonts w:ascii="Times New Roman" w:hAnsi="Times New Roman" w:cs="Times New Roman"/>
            <w:color w:val="000000"/>
            <w:sz w:val="18"/>
            <w:szCs w:val="18"/>
          </w:rPr>
          <w:t>,</w:t>
        </w:r>
      </w:ins>
      <w:r w:rsidRPr="00154986">
        <w:rPr>
          <w:rFonts w:ascii="Times New Roman" w:hAnsi="Times New Roman" w:cs="Times New Roman"/>
          <w:color w:val="000000"/>
          <w:sz w:val="18"/>
          <w:szCs w:val="18"/>
        </w:rPr>
        <w:t xml:space="preserve"> “</w:t>
      </w:r>
      <w:ins w:id="33" w:author="Prado Juliette-B44664" w:date="2015-03-02T09:51:00Z">
        <w:r>
          <w:rPr>
            <w:rFonts w:ascii="Times New Roman" w:hAnsi="Times New Roman" w:cs="Times New Roman"/>
            <w:sz w:val="18"/>
            <w:szCs w:val="18"/>
          </w:rPr>
          <w:t>TRANSACTION DISCUSSION</w:t>
        </w:r>
      </w:ins>
      <w:ins w:id="34" w:author="Prado Juliette-B44664" w:date="2015-03-02T09:21:00Z">
        <w:r>
          <w:rPr>
            <w:rFonts w:ascii="Times New Roman" w:hAnsi="Times New Roman" w:cs="Times New Roman"/>
            <w:sz w:val="18"/>
            <w:szCs w:val="18"/>
          </w:rPr>
          <w:t>,</w:t>
        </w:r>
      </w:ins>
      <w:r w:rsidRPr="00154986">
        <w:rPr>
          <w:rFonts w:ascii="Times New Roman" w:hAnsi="Times New Roman" w:cs="Times New Roman"/>
          <w:sz w:val="18"/>
          <w:szCs w:val="18"/>
        </w:rPr>
        <w:t>” for more details.</w:t>
      </w:r>
    </w:p>
    <w:p w14:paraId="7E3DAD65" w14:textId="77777777" w:rsidR="005058D4" w:rsidRPr="00154986" w:rsidRDefault="005058D4" w:rsidP="001D5B17">
      <w:pPr>
        <w:rPr>
          <w:rFonts w:ascii="Times New Roman" w:hAnsi="Times New Roman" w:cs="Times New Roman"/>
          <w:sz w:val="18"/>
          <w:szCs w:val="18"/>
        </w:rPr>
      </w:pPr>
    </w:p>
  </w:footnote>
  <w:footnote w:id="4">
    <w:p w14:paraId="329A34A8" w14:textId="56C32E6D" w:rsidR="005058D4" w:rsidRPr="00154986" w:rsidRDefault="005058D4" w:rsidP="00BA6E04">
      <w:pPr>
        <w:rPr>
          <w:rFonts w:ascii="Times New Roman" w:eastAsia="Times New Roman" w:hAnsi="Times New Roman" w:cs="Times New Roman"/>
          <w:sz w:val="18"/>
          <w:szCs w:val="18"/>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w:t>
      </w:r>
      <w:r w:rsidRPr="00154986">
        <w:rPr>
          <w:rFonts w:ascii="Times New Roman" w:eastAsia="Times New Roman" w:hAnsi="Times New Roman" w:cs="Times New Roman"/>
          <w:sz w:val="18"/>
          <w:szCs w:val="18"/>
        </w:rPr>
        <w:t>"Scalability is the ability of an application to efficiently use more resources in order to do more useful work...If adding more processors doesn't increase the number of users serviced (if the application is single threaded, for example), the application isn't scalable. There are two kinds of scalability: scale</w:t>
      </w:r>
      <w:ins w:id="37" w:author="Prado Juliette-B44664" w:date="2015-03-02T09:25:00Z">
        <w:r>
          <w:rPr>
            <w:rFonts w:ascii="Times New Roman" w:eastAsia="Times New Roman" w:hAnsi="Times New Roman" w:cs="Times New Roman"/>
            <w:sz w:val="18"/>
            <w:szCs w:val="18"/>
          </w:rPr>
          <w:t xml:space="preserve"> </w:t>
        </w:r>
      </w:ins>
      <w:r w:rsidRPr="00154986">
        <w:rPr>
          <w:rFonts w:ascii="Times New Roman" w:eastAsia="Times New Roman" w:hAnsi="Times New Roman" w:cs="Times New Roman"/>
          <w:sz w:val="18"/>
          <w:szCs w:val="18"/>
        </w:rPr>
        <w:t>up and scale</w:t>
      </w:r>
      <w:ins w:id="38" w:author="Prado Juliette-B44664" w:date="2015-03-02T09:25:00Z">
        <w:r>
          <w:rPr>
            <w:rFonts w:ascii="Times New Roman" w:eastAsia="Times New Roman" w:hAnsi="Times New Roman" w:cs="Times New Roman"/>
            <w:sz w:val="18"/>
            <w:szCs w:val="18"/>
          </w:rPr>
          <w:t xml:space="preserve"> </w:t>
        </w:r>
      </w:ins>
      <w:r w:rsidRPr="00154986">
        <w:rPr>
          <w:rFonts w:ascii="Times New Roman" w:eastAsia="Times New Roman" w:hAnsi="Times New Roman" w:cs="Times New Roman"/>
          <w:sz w:val="18"/>
          <w:szCs w:val="18"/>
        </w:rPr>
        <w:t>out. Scale</w:t>
      </w:r>
      <w:ins w:id="39" w:author="Prado Juliette-B44664" w:date="2015-03-02T09:25:00Z">
        <w:r>
          <w:rPr>
            <w:rFonts w:ascii="Times New Roman" w:eastAsia="Times New Roman" w:hAnsi="Times New Roman" w:cs="Times New Roman"/>
            <w:sz w:val="18"/>
            <w:szCs w:val="18"/>
          </w:rPr>
          <w:t xml:space="preserve"> </w:t>
        </w:r>
      </w:ins>
      <w:r w:rsidRPr="00154986">
        <w:rPr>
          <w:rFonts w:ascii="Times New Roman" w:eastAsia="Times New Roman" w:hAnsi="Times New Roman" w:cs="Times New Roman"/>
          <w:sz w:val="18"/>
          <w:szCs w:val="18"/>
        </w:rPr>
        <w:t>up means scaling to a bigger, more powerful server</w:t>
      </w:r>
      <w:ins w:id="40" w:author="Prado Juliette-B44664" w:date="2015-03-02T09:33:00Z">
        <w:r>
          <w:rPr>
            <w:rFonts w:ascii="Times New Roman" w:eastAsia="Times New Roman" w:hAnsi="Times New Roman" w:cs="Times New Roman"/>
            <w:sz w:val="18"/>
            <w:szCs w:val="18"/>
          </w:rPr>
          <w:t xml:space="preserve"> </w:t>
        </w:r>
        <w:r w:rsidRPr="00154986">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w:t>
        </w:r>
      </w:ins>
      <w:r w:rsidRPr="00154986">
        <w:rPr>
          <w:rFonts w:ascii="Times New Roman" w:eastAsia="Times New Roman" w:hAnsi="Times New Roman" w:cs="Times New Roman"/>
          <w:sz w:val="18"/>
          <w:szCs w:val="18"/>
        </w:rPr>
        <w:t>going from a four-processor server to a 128-processor, for example. This is the most common way for databases to scale... Scale</w:t>
      </w:r>
      <w:ins w:id="41" w:author="Prado Juliette-B44664" w:date="2015-03-02T09:25:00Z">
        <w:r>
          <w:rPr>
            <w:rFonts w:ascii="Times New Roman" w:eastAsia="Times New Roman" w:hAnsi="Times New Roman" w:cs="Times New Roman"/>
            <w:sz w:val="18"/>
            <w:szCs w:val="18"/>
          </w:rPr>
          <w:t xml:space="preserve"> </w:t>
        </w:r>
      </w:ins>
      <w:r w:rsidRPr="00154986">
        <w:rPr>
          <w:rFonts w:ascii="Times New Roman" w:eastAsia="Times New Roman" w:hAnsi="Times New Roman" w:cs="Times New Roman"/>
          <w:sz w:val="18"/>
          <w:szCs w:val="18"/>
        </w:rPr>
        <w:t>up has the advantage of not requiring significant changes to the database.</w:t>
      </w:r>
      <w:ins w:id="42" w:author="Prado Juliette-B44664" w:date="2015-03-02T09:34:00Z">
        <w:r>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Scale</w:t>
      </w:r>
      <w:ins w:id="43" w:author="Prado Juliette-B44664" w:date="2015-03-02T09:25:00Z">
        <w:r>
          <w:rPr>
            <w:rFonts w:ascii="Times New Roman" w:eastAsia="Times New Roman" w:hAnsi="Times New Roman" w:cs="Times New Roman"/>
            <w:sz w:val="18"/>
            <w:szCs w:val="18"/>
          </w:rPr>
          <w:t xml:space="preserve"> </w:t>
        </w:r>
      </w:ins>
      <w:r w:rsidRPr="00154986">
        <w:rPr>
          <w:rFonts w:ascii="Times New Roman" w:eastAsia="Times New Roman" w:hAnsi="Times New Roman" w:cs="Times New Roman"/>
          <w:sz w:val="18"/>
          <w:szCs w:val="18"/>
        </w:rPr>
        <w:t>out means expanding to multiple servers rather than a single, bigger server. Scale</w:t>
      </w:r>
      <w:ins w:id="44" w:author="Prado Juliette-B44664" w:date="2015-03-02T09:25:00Z">
        <w:r>
          <w:rPr>
            <w:rFonts w:ascii="Times New Roman" w:eastAsia="Times New Roman" w:hAnsi="Times New Roman" w:cs="Times New Roman"/>
            <w:sz w:val="18"/>
            <w:szCs w:val="18"/>
          </w:rPr>
          <w:t xml:space="preserve"> </w:t>
        </w:r>
      </w:ins>
      <w:r w:rsidRPr="00154986">
        <w:rPr>
          <w:rFonts w:ascii="Times New Roman" w:eastAsia="Times New Roman" w:hAnsi="Times New Roman" w:cs="Times New Roman"/>
          <w:sz w:val="18"/>
          <w:szCs w:val="18"/>
        </w:rPr>
        <w:t>out usually has some initial hardware cost advantages—eight four-processor servers generally cost less than one 32-processor server</w:t>
      </w:r>
      <w:ins w:id="45" w:author="Prado Juliette-B44664" w:date="2015-03-02T09:33:00Z">
        <w:r>
          <w:rPr>
            <w:rFonts w:ascii="Times New Roman" w:eastAsia="Times New Roman" w:hAnsi="Times New Roman" w:cs="Times New Roman"/>
            <w:sz w:val="18"/>
            <w:szCs w:val="18"/>
          </w:rPr>
          <w:t xml:space="preserve"> </w:t>
        </w:r>
      </w:ins>
      <w:r w:rsidRPr="00154986">
        <w:rPr>
          <w:rFonts w:ascii="Times New Roman" w:eastAsia="Times New Roman" w:hAnsi="Times New Roman" w:cs="Times New Roman"/>
          <w:sz w:val="18"/>
          <w:szCs w:val="18"/>
        </w:rPr>
        <w:t>—</w:t>
      </w:r>
      <w:ins w:id="46" w:author="Prado Juliette-B44664" w:date="2015-03-02T09:33:00Z">
        <w:r>
          <w:rPr>
            <w:rFonts w:ascii="Times New Roman" w:eastAsia="Times New Roman" w:hAnsi="Times New Roman" w:cs="Times New Roman"/>
            <w:sz w:val="18"/>
            <w:szCs w:val="18"/>
          </w:rPr>
          <w:t xml:space="preserve"> </w:t>
        </w:r>
      </w:ins>
      <w:r w:rsidRPr="00154986">
        <w:rPr>
          <w:rFonts w:ascii="Times New Roman" w:eastAsia="Times New Roman" w:hAnsi="Times New Roman" w:cs="Times New Roman"/>
          <w:sz w:val="18"/>
          <w:szCs w:val="18"/>
        </w:rPr>
        <w:t>but this advantage is often cancelled out when licensing and maintenance costs are included. In some cases, the redundancy offered by a scale</w:t>
      </w:r>
      <w:ins w:id="47" w:author="Prado Juliette-B44664" w:date="2015-03-02T09:25:00Z">
        <w:r>
          <w:rPr>
            <w:rFonts w:ascii="Times New Roman" w:eastAsia="Times New Roman" w:hAnsi="Times New Roman" w:cs="Times New Roman"/>
            <w:sz w:val="18"/>
            <w:szCs w:val="18"/>
          </w:rPr>
          <w:t>-</w:t>
        </w:r>
      </w:ins>
      <w:r w:rsidRPr="00154986">
        <w:rPr>
          <w:rFonts w:ascii="Times New Roman" w:eastAsia="Times New Roman" w:hAnsi="Times New Roman" w:cs="Times New Roman"/>
          <w:sz w:val="18"/>
          <w:szCs w:val="18"/>
        </w:rPr>
        <w:t xml:space="preserve">out solution is also useful from an availability perspective" </w:t>
      </w:r>
      <w:ins w:id="48" w:author="Prado Juliette-B44664" w:date="2015-03-02T11:48:00Z">
        <w:r>
          <w:rPr>
            <w:rFonts w:ascii="Times New Roman" w:eastAsia="Times New Roman" w:hAnsi="Times New Roman" w:cs="Times New Roman"/>
            <w:sz w:val="18"/>
            <w:szCs w:val="18"/>
          </w:rPr>
          <w:t>[</w:t>
        </w:r>
      </w:ins>
      <w:r w:rsidRPr="00096CE3">
        <w:rPr>
          <w:rFonts w:ascii="Times New Roman" w:eastAsia="Times New Roman" w:hAnsi="Times New Roman" w:cs="Times New Roman"/>
          <w:sz w:val="18"/>
          <w:szCs w:val="18"/>
        </w:rPr>
        <w:t>SQL Server Scale</w:t>
      </w:r>
      <w:ins w:id="49" w:author="Prado Juliette-B44664" w:date="2015-03-02T09:36:00Z">
        <w:r w:rsidRPr="00096CE3">
          <w:rPr>
            <w:rFonts w:ascii="Times New Roman" w:eastAsia="Times New Roman" w:hAnsi="Times New Roman" w:cs="Times New Roman"/>
            <w:sz w:val="18"/>
            <w:szCs w:val="18"/>
          </w:rPr>
          <w:t xml:space="preserve"> </w:t>
        </w:r>
      </w:ins>
      <w:r w:rsidRPr="00096CE3">
        <w:rPr>
          <w:rFonts w:ascii="Times New Roman" w:eastAsia="Times New Roman" w:hAnsi="Times New Roman" w:cs="Times New Roman"/>
          <w:sz w:val="18"/>
          <w:szCs w:val="18"/>
        </w:rPr>
        <w:t xml:space="preserve">Out White Paper </w:t>
      </w:r>
      <w:ins w:id="50" w:author="Prado Juliette-B44664" w:date="2015-03-02T11:48:00Z">
        <w:r w:rsidRPr="00096CE3">
          <w:rPr>
            <w:rFonts w:ascii="Times New Roman" w:eastAsia="Times New Roman" w:hAnsi="Times New Roman" w:cs="Times New Roman"/>
            <w:sz w:val="18"/>
            <w:szCs w:val="18"/>
          </w:rPr>
          <w:t>–</w:t>
        </w:r>
      </w:ins>
      <w:r w:rsidRPr="00096CE3">
        <w:rPr>
          <w:rFonts w:ascii="Times New Roman" w:eastAsia="Times New Roman" w:hAnsi="Times New Roman" w:cs="Times New Roman"/>
          <w:sz w:val="18"/>
          <w:szCs w:val="18"/>
        </w:rPr>
        <w:t xml:space="preserve"> Microsoft</w:t>
      </w:r>
      <w:ins w:id="51" w:author="Prado Juliette-B44664" w:date="2015-03-02T11:48:00Z">
        <w:r>
          <w:rPr>
            <w:rFonts w:ascii="Times New Roman" w:eastAsia="Times New Roman" w:hAnsi="Times New Roman" w:cs="Times New Roman"/>
            <w:sz w:val="18"/>
            <w:szCs w:val="18"/>
          </w:rPr>
          <w:t>]</w:t>
        </w:r>
      </w:ins>
      <w:ins w:id="52" w:author="Prado Juliette-B44664" w:date="2015-03-02T09:32:00Z">
        <w:r>
          <w:rPr>
            <w:rFonts w:ascii="Times New Roman" w:eastAsia="Times New Roman" w:hAnsi="Times New Roman" w:cs="Times New Roman"/>
            <w:sz w:val="18"/>
            <w:szCs w:val="18"/>
          </w:rPr>
          <w:t>.</w:t>
        </w:r>
      </w:ins>
    </w:p>
  </w:footnote>
  <w:footnote w:id="5">
    <w:p w14:paraId="2A003C9D" w14:textId="1FE17459" w:rsidR="005058D4" w:rsidRDefault="005058D4">
      <w:pPr>
        <w:pStyle w:val="FootnoteText"/>
        <w:rPr>
          <w:ins w:id="58" w:author="Prado Juliette-B44664" w:date="2015-03-02T11:17:00Z"/>
          <w:rFonts w:ascii="Times New Roman" w:hAnsi="Times New Roman" w:cs="Times New Roman"/>
          <w:noProof/>
          <w:sz w:val="18"/>
          <w:szCs w:val="18"/>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In this paper, we take the simple view that RDF is a standard format for storing objects in a triple-store database, OWL is a standard format for storing metadata (i.e., schema information) about the objects in the triple store database, and SPARQL is a standard triple-store query language. More details can be found in the RDF Primer</w:t>
      </w:r>
      <w:r w:rsidRPr="00154986">
        <w:rPr>
          <w:rFonts w:ascii="Times New Roman" w:hAnsi="Times New Roman" w:cs="Times New Roman"/>
          <w:noProof/>
          <w:sz w:val="18"/>
          <w:szCs w:val="18"/>
        </w:rPr>
        <w:t xml:space="preserve"> </w:t>
      </w:r>
      <w:ins w:id="59" w:author="Prado Juliette-B44664" w:date="2015-03-02T12:46:00Z">
        <w:r>
          <w:rPr>
            <w:rFonts w:ascii="Times New Roman" w:hAnsi="Times New Roman" w:cs="Times New Roman"/>
            <w:noProof/>
            <w:sz w:val="18"/>
            <w:szCs w:val="18"/>
          </w:rPr>
          <w:t>[</w:t>
        </w:r>
      </w:ins>
      <w:r w:rsidRPr="00154986">
        <w:rPr>
          <w:rFonts w:ascii="Times New Roman" w:hAnsi="Times New Roman" w:cs="Times New Roman"/>
          <w:noProof/>
          <w:sz w:val="18"/>
          <w:szCs w:val="18"/>
        </w:rPr>
        <w:t>RDF 2014</w:t>
      </w:r>
      <w:ins w:id="60" w:author="Prado Juliette-B44664" w:date="2015-03-02T12:46:00Z">
        <w:r>
          <w:rPr>
            <w:rFonts w:ascii="Times New Roman" w:hAnsi="Times New Roman" w:cs="Times New Roman"/>
            <w:noProof/>
            <w:sz w:val="18"/>
            <w:szCs w:val="18"/>
          </w:rPr>
          <w:t>]</w:t>
        </w:r>
      </w:ins>
      <w:r w:rsidRPr="00154986">
        <w:rPr>
          <w:rFonts w:ascii="Times New Roman" w:hAnsi="Times New Roman" w:cs="Times New Roman"/>
          <w:noProof/>
          <w:sz w:val="18"/>
          <w:szCs w:val="18"/>
        </w:rPr>
        <w:t xml:space="preserve">, OWL 2 Primer </w:t>
      </w:r>
      <w:ins w:id="61" w:author="Prado Juliette-B44664" w:date="2015-03-02T12:46:00Z">
        <w:r>
          <w:rPr>
            <w:rFonts w:ascii="Times New Roman" w:hAnsi="Times New Roman" w:cs="Times New Roman"/>
            <w:noProof/>
            <w:sz w:val="18"/>
            <w:szCs w:val="18"/>
          </w:rPr>
          <w:t>[</w:t>
        </w:r>
      </w:ins>
      <w:r w:rsidRPr="00154986">
        <w:rPr>
          <w:rFonts w:ascii="Times New Roman" w:hAnsi="Times New Roman" w:cs="Times New Roman"/>
          <w:noProof/>
          <w:sz w:val="18"/>
          <w:szCs w:val="18"/>
        </w:rPr>
        <w:t>OWL 2014</w:t>
      </w:r>
      <w:ins w:id="62" w:author="Prado Juliette-B44664" w:date="2015-03-02T12:46:00Z">
        <w:r>
          <w:rPr>
            <w:rFonts w:ascii="Times New Roman" w:hAnsi="Times New Roman" w:cs="Times New Roman"/>
            <w:noProof/>
            <w:sz w:val="18"/>
            <w:szCs w:val="18"/>
          </w:rPr>
          <w:t>]</w:t>
        </w:r>
      </w:ins>
      <w:r w:rsidRPr="00154986">
        <w:rPr>
          <w:rFonts w:ascii="Times New Roman" w:hAnsi="Times New Roman" w:cs="Times New Roman"/>
          <w:noProof/>
          <w:sz w:val="18"/>
          <w:szCs w:val="18"/>
        </w:rPr>
        <w:t xml:space="preserve">, and the SPARQL 1.1 Overview </w:t>
      </w:r>
      <w:ins w:id="63" w:author="Prado Juliette-B44664" w:date="2015-03-02T12:46:00Z">
        <w:r>
          <w:rPr>
            <w:rFonts w:ascii="Times New Roman" w:hAnsi="Times New Roman" w:cs="Times New Roman"/>
            <w:noProof/>
            <w:sz w:val="18"/>
            <w:szCs w:val="18"/>
          </w:rPr>
          <w:t>[</w:t>
        </w:r>
      </w:ins>
      <w:r w:rsidRPr="00154986">
        <w:rPr>
          <w:rFonts w:ascii="Times New Roman" w:hAnsi="Times New Roman" w:cs="Times New Roman"/>
          <w:noProof/>
          <w:sz w:val="18"/>
          <w:szCs w:val="18"/>
        </w:rPr>
        <w:t>SPARQL 2014</w:t>
      </w:r>
      <w:ins w:id="64" w:author="Prado Juliette-B44664" w:date="2015-03-02T12:46:00Z">
        <w:r>
          <w:rPr>
            <w:rFonts w:ascii="Times New Roman" w:hAnsi="Times New Roman" w:cs="Times New Roman"/>
            <w:noProof/>
            <w:sz w:val="18"/>
            <w:szCs w:val="18"/>
          </w:rPr>
          <w:t>]</w:t>
        </w:r>
      </w:ins>
      <w:ins w:id="65" w:author="Prado Juliette-B44664" w:date="2015-03-02T09:48:00Z">
        <w:r>
          <w:rPr>
            <w:rFonts w:ascii="Times New Roman" w:hAnsi="Times New Roman" w:cs="Times New Roman"/>
            <w:noProof/>
            <w:sz w:val="18"/>
            <w:szCs w:val="18"/>
          </w:rPr>
          <w:t>;</w:t>
        </w:r>
      </w:ins>
      <w:r w:rsidRPr="00154986">
        <w:rPr>
          <w:rFonts w:ascii="Times New Roman" w:hAnsi="Times New Roman" w:cs="Times New Roman"/>
          <w:noProof/>
          <w:sz w:val="18"/>
          <w:szCs w:val="18"/>
        </w:rPr>
        <w:t xml:space="preserve"> however, these references often obscure this simple view.</w:t>
      </w:r>
    </w:p>
    <w:p w14:paraId="09F44D74" w14:textId="77777777" w:rsidR="005058D4" w:rsidRPr="00794FD5" w:rsidRDefault="005058D4">
      <w:pPr>
        <w:pStyle w:val="FootnoteText"/>
        <w:rPr>
          <w:rFonts w:ascii="Times New Roman" w:hAnsi="Times New Roman" w:cs="Times New Roman"/>
        </w:rPr>
      </w:pPr>
    </w:p>
  </w:footnote>
  <w:footnote w:id="6">
    <w:p w14:paraId="4BF07063" w14:textId="6719D059" w:rsidR="005058D4" w:rsidRPr="00154986" w:rsidRDefault="005058D4" w:rsidP="00D244F7">
      <w:pPr>
        <w:rPr>
          <w:rFonts w:ascii="Times New Roman" w:eastAsia="Times New Roman" w:hAnsi="Times New Roman" w:cs="Times New Roman"/>
          <w:sz w:val="18"/>
          <w:szCs w:val="18"/>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w:t>
      </w:r>
      <w:r w:rsidRPr="00096CE3">
        <w:rPr>
          <w:rFonts w:ascii="Times New Roman" w:eastAsia="Times New Roman" w:hAnsi="Times New Roman" w:cs="Times New Roman"/>
          <w:spacing w:val="6"/>
          <w:sz w:val="18"/>
          <w:szCs w:val="18"/>
        </w:rPr>
        <w:t>Agile development means that tasks are broken into small pieces, and evaluated and built on as they are completed, with users and other stakeholders able to frequently see small, completed results. . . . SQL databases, which require a schema defined upfront and subsequent (and costly) database migrations as schemas change, are more difficult to use with agile methods and impossible to use in a continuously integrated environment without significant additional engineering</w:t>
      </w:r>
      <w:ins w:id="82" w:author="Prado Juliette-B44664" w:date="2015-03-02T12:46:00Z">
        <w:r>
          <w:rPr>
            <w:rFonts w:ascii="Times New Roman" w:hAnsi="Times New Roman" w:cs="Times New Roman"/>
            <w:noProof/>
            <w:sz w:val="18"/>
            <w:szCs w:val="18"/>
          </w:rPr>
          <w:t xml:space="preserve"> [</w:t>
        </w:r>
        <w:r w:rsidRPr="001D735A">
          <w:rPr>
            <w:rFonts w:ascii="Times New Roman" w:hAnsi="Times New Roman" w:cs="Times New Roman"/>
            <w:i/>
            <w:noProof/>
            <w:sz w:val="18"/>
            <w:szCs w:val="18"/>
          </w:rPr>
          <w:t>AgileMongoDB</w:t>
        </w:r>
        <w:r>
          <w:rPr>
            <w:rFonts w:ascii="Times New Roman" w:hAnsi="Times New Roman" w:cs="Times New Roman"/>
            <w:noProof/>
            <w:sz w:val="18"/>
            <w:szCs w:val="18"/>
          </w:rPr>
          <w:t xml:space="preserve"> 2014]</w:t>
        </w:r>
      </w:ins>
      <w:ins w:id="83" w:author="Prado Juliette-B44664" w:date="2015-03-02T09:57:00Z">
        <w:r>
          <w:rPr>
            <w:rFonts w:ascii="Times New Roman" w:hAnsi="Times New Roman" w:cs="Times New Roman"/>
            <w:sz w:val="18"/>
            <w:szCs w:val="18"/>
          </w:rPr>
          <w:t>.</w:t>
        </w:r>
      </w:ins>
    </w:p>
    <w:p w14:paraId="6CB79C3F" w14:textId="15612C62" w:rsidR="005058D4" w:rsidRDefault="005058D4">
      <w:pPr>
        <w:pStyle w:val="FootnoteText"/>
      </w:pPr>
    </w:p>
  </w:footnote>
  <w:footnote w:id="7">
    <w:p w14:paraId="74FBC108" w14:textId="77777777" w:rsidR="005058D4" w:rsidRDefault="005058D4" w:rsidP="00CB54CA">
      <w:pPr>
        <w:pStyle w:val="FootnoteText"/>
        <w:rPr>
          <w:ins w:id="130" w:author="Prado Juliette-B44664" w:date="2015-03-02T11:18:00Z"/>
          <w:rFonts w:ascii="Times New Roman" w:hAnsi="Times New Roman" w:cs="Times New Roman"/>
          <w:sz w:val="18"/>
          <w:szCs w:val="18"/>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Create, Retrieve, Update, Delete.</w:t>
      </w:r>
    </w:p>
    <w:p w14:paraId="7C4C17C1" w14:textId="77777777" w:rsidR="005058D4" w:rsidRPr="00154986" w:rsidRDefault="005058D4" w:rsidP="00CB54CA">
      <w:pPr>
        <w:pStyle w:val="FootnoteText"/>
        <w:rPr>
          <w:rFonts w:ascii="Times New Roman" w:hAnsi="Times New Roman" w:cs="Times New Roman"/>
          <w:sz w:val="18"/>
          <w:szCs w:val="18"/>
        </w:rPr>
      </w:pPr>
    </w:p>
  </w:footnote>
  <w:footnote w:id="8">
    <w:p w14:paraId="79293BA6" w14:textId="262DBFA4" w:rsidR="005058D4" w:rsidRPr="00154986" w:rsidRDefault="005058D4" w:rsidP="00CB54CA">
      <w:pPr>
        <w:pStyle w:val="FootnoteText"/>
        <w:rPr>
          <w:rFonts w:ascii="Times New Roman" w:hAnsi="Times New Roman" w:cs="Times New Roman"/>
          <w:sz w:val="18"/>
          <w:szCs w:val="18"/>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ReL (Relation Language) is a python-based, data management system that uses RDF/OWL and SPARQL as its tuple manager. In addition to supporting RDF/OWL and SPARQL, ReL is data model agnostic and allows data manipulation and retrieval using a mix and match of many different higher-level data models, including the Relational Model, a Semantic Model based upon the work of Hammer and McLeod</w:t>
      </w:r>
      <w:ins w:id="132" w:author="Prado Juliette-B44664" w:date="2015-03-02T11:52:00Z">
        <w:r w:rsidRPr="00154986">
          <w:rPr>
            <w:rFonts w:ascii="Times New Roman" w:hAnsi="Times New Roman" w:cs="Times New Roman"/>
            <w:noProof/>
            <w:sz w:val="18"/>
            <w:szCs w:val="18"/>
          </w:rPr>
          <w:t xml:space="preserve"> </w:t>
        </w:r>
        <w:r>
          <w:rPr>
            <w:rFonts w:ascii="Times New Roman" w:hAnsi="Times New Roman" w:cs="Times New Roman"/>
            <w:noProof/>
            <w:sz w:val="18"/>
            <w:szCs w:val="18"/>
          </w:rPr>
          <w:t>[Hammer and McLeod</w:t>
        </w:r>
        <w:r w:rsidRPr="00154986">
          <w:rPr>
            <w:rFonts w:ascii="Times New Roman" w:hAnsi="Times New Roman" w:cs="Times New Roman"/>
            <w:noProof/>
            <w:sz w:val="18"/>
            <w:szCs w:val="18"/>
          </w:rPr>
          <w:t xml:space="preserve"> 1981</w:t>
        </w:r>
        <w:r>
          <w:rPr>
            <w:rFonts w:ascii="Times New Roman" w:hAnsi="Times New Roman" w:cs="Times New Roman"/>
            <w:noProof/>
            <w:sz w:val="18"/>
            <w:szCs w:val="18"/>
          </w:rPr>
          <w:t>]</w:t>
        </w:r>
      </w:ins>
      <w:r w:rsidRPr="00154986">
        <w:rPr>
          <w:rFonts w:ascii="Times New Roman" w:hAnsi="Times New Roman" w:cs="Times New Roman"/>
          <w:sz w:val="18"/>
          <w:szCs w:val="18"/>
        </w:rPr>
        <w:t>, and the OO data model. The ReL Relational Model, which is automatically translated to RDF/OWL and SPARQL, is used in this paper. However, because ReL is a python-based system, it</w:t>
      </w:r>
      <w:ins w:id="133" w:author="Prado Juliette-B44664" w:date="2015-03-02T10:04:00Z">
        <w:r>
          <w:rPr>
            <w:rFonts w:ascii="Times New Roman" w:hAnsi="Times New Roman" w:cs="Times New Roman"/>
            <w:sz w:val="18"/>
            <w:szCs w:val="18"/>
          </w:rPr>
          <w:t xml:space="preserve"> i</w:t>
        </w:r>
      </w:ins>
      <w:r w:rsidRPr="00154986">
        <w:rPr>
          <w:rFonts w:ascii="Times New Roman" w:hAnsi="Times New Roman" w:cs="Times New Roman"/>
          <w:sz w:val="18"/>
          <w:szCs w:val="18"/>
        </w:rPr>
        <w:t>s trivial to also support JSON by translating JSON into one of the other supported data models and to translate results back into JSON. This has been done in several ReL applications.</w:t>
      </w:r>
    </w:p>
  </w:footnote>
  <w:footnote w:id="9">
    <w:p w14:paraId="4443DDF6" w14:textId="1095EE77" w:rsidR="005058D4" w:rsidRDefault="005058D4">
      <w:pPr>
        <w:pStyle w:val="FootnoteText"/>
        <w:rPr>
          <w:ins w:id="153" w:author="Prado Juliette-B44664" w:date="2015-03-02T11:18:00Z"/>
          <w:rFonts w:ascii="Times New Roman" w:eastAsia="Times New Roman" w:hAnsi="Times New Roman" w:cs="Times New Roman"/>
          <w:sz w:val="18"/>
          <w:szCs w:val="18"/>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This is done to easily demonstrate the Cassandra feature where “</w:t>
      </w:r>
      <w:r w:rsidRPr="00154986">
        <w:rPr>
          <w:rFonts w:ascii="Times New Roman" w:eastAsia="Times New Roman" w:hAnsi="Times New Roman" w:cs="Times New Roman"/>
          <w:bCs/>
          <w:sz w:val="18"/>
          <w:szCs w:val="18"/>
        </w:rPr>
        <w:t>Unlike a table in an RDBMS, different rows in the same column family do not have to share the same set of columns</w:t>
      </w:r>
      <w:r w:rsidRPr="00154986">
        <w:rPr>
          <w:rFonts w:ascii="Times New Roman" w:eastAsia="Times New Roman" w:hAnsi="Times New Roman" w:cs="Times New Roman"/>
          <w:sz w:val="18"/>
          <w:szCs w:val="18"/>
        </w:rPr>
        <w:t>, and a column may be added to one or multiple rows at any time</w:t>
      </w:r>
      <w:r w:rsidRPr="00154986">
        <w:rPr>
          <w:rFonts w:ascii="Times New Roman" w:hAnsi="Times New Roman" w:cs="Times New Roman"/>
          <w:sz w:val="18"/>
          <w:szCs w:val="18"/>
        </w:rPr>
        <w:t>”</w:t>
      </w:r>
      <w:r w:rsidRPr="00154986">
        <w:rPr>
          <w:rFonts w:ascii="Times New Roman" w:hAnsi="Times New Roman" w:cs="Times New Roman"/>
          <w:noProof/>
          <w:sz w:val="18"/>
          <w:szCs w:val="18"/>
        </w:rPr>
        <w:t xml:space="preserve"> </w:t>
      </w:r>
      <w:ins w:id="154" w:author="Prado Juliette-B44664" w:date="2015-03-02T11:54:00Z">
        <w:r>
          <w:rPr>
            <w:rFonts w:ascii="Times New Roman" w:hAnsi="Times New Roman" w:cs="Times New Roman"/>
            <w:noProof/>
            <w:sz w:val="18"/>
            <w:szCs w:val="18"/>
          </w:rPr>
          <w:t>[</w:t>
        </w:r>
      </w:ins>
      <w:r w:rsidRPr="00154986">
        <w:rPr>
          <w:rFonts w:ascii="Times New Roman" w:hAnsi="Times New Roman" w:cs="Times New Roman"/>
          <w:noProof/>
          <w:sz w:val="18"/>
          <w:szCs w:val="18"/>
        </w:rPr>
        <w:t>Cassandra 2014</w:t>
      </w:r>
      <w:ins w:id="155" w:author="Prado Juliette-B44664" w:date="2015-03-02T11:54:00Z">
        <w:r>
          <w:rPr>
            <w:rFonts w:ascii="Times New Roman" w:hAnsi="Times New Roman" w:cs="Times New Roman"/>
            <w:noProof/>
            <w:sz w:val="18"/>
            <w:szCs w:val="18"/>
          </w:rPr>
          <w:t>]</w:t>
        </w:r>
      </w:ins>
      <w:r w:rsidRPr="00154986">
        <w:rPr>
          <w:rFonts w:ascii="Times New Roman" w:hAnsi="Times New Roman" w:cs="Times New Roman"/>
          <w:noProof/>
          <w:sz w:val="18"/>
          <w:szCs w:val="18"/>
        </w:rPr>
        <w:t>, which is claimed to be a large part of the</w:t>
      </w:r>
      <w:r w:rsidRPr="00154986">
        <w:rPr>
          <w:rFonts w:ascii="Times New Roman" w:hAnsi="Times New Roman" w:cs="Times New Roman"/>
          <w:sz w:val="18"/>
          <w:szCs w:val="18"/>
        </w:rPr>
        <w:t xml:space="preserve"> “Agile” nature of NoSQL databases. What this means in this particular instance is that </w:t>
      </w:r>
      <w:r w:rsidRPr="00154986">
        <w:rPr>
          <w:rFonts w:ascii="Times New Roman" w:eastAsia="Times New Roman" w:hAnsi="Times New Roman" w:cs="Times New Roman"/>
          <w:sz w:val="18"/>
          <w:szCs w:val="18"/>
        </w:rPr>
        <w:t>different books represented by IDs can all have different sets of attributes and values represented by different rows.</w:t>
      </w:r>
    </w:p>
    <w:p w14:paraId="0E38454C" w14:textId="77777777" w:rsidR="005058D4" w:rsidRPr="00154986" w:rsidRDefault="005058D4">
      <w:pPr>
        <w:pStyle w:val="FootnoteText"/>
        <w:rPr>
          <w:rFonts w:ascii="Times New Roman" w:hAnsi="Times New Roman" w:cs="Times New Roman"/>
          <w:sz w:val="18"/>
          <w:szCs w:val="18"/>
        </w:rPr>
      </w:pPr>
    </w:p>
  </w:footnote>
  <w:footnote w:id="10">
    <w:p w14:paraId="1EA6C71D" w14:textId="392B7EFD" w:rsidR="005058D4" w:rsidRDefault="005058D4">
      <w:pPr>
        <w:pStyle w:val="FootnoteText"/>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The use of a unique identifier in the Cassandra and ReL applications is not natural and, therefore, not done in the MongoDB application.</w:t>
      </w:r>
    </w:p>
  </w:footnote>
  <w:footnote w:id="11">
    <w:p w14:paraId="51B3982D" w14:textId="2E60CE4F" w:rsidR="005058D4" w:rsidRDefault="005058D4">
      <w:pPr>
        <w:pStyle w:val="FootnoteText"/>
        <w:rPr>
          <w:ins w:id="202" w:author="Prado Juliette-B44664" w:date="2015-03-02T11:18:00Z"/>
          <w:rFonts w:ascii="Times New Roman" w:hAnsi="Times New Roman" w:cs="Times New Roman"/>
          <w:sz w:val="18"/>
          <w:szCs w:val="18"/>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w:t>
      </w:r>
      <w:ins w:id="203" w:author="Prado Juliette-B44664" w:date="2015-03-02T10:15:00Z">
        <w:r>
          <w:rPr>
            <w:rFonts w:ascii="Times New Roman" w:hAnsi="Times New Roman" w:cs="Times New Roman"/>
            <w:sz w:val="18"/>
            <w:szCs w:val="18"/>
          </w:rPr>
          <w:t>T</w:t>
        </w:r>
      </w:ins>
      <w:r w:rsidRPr="00154986">
        <w:rPr>
          <w:rFonts w:ascii="Times New Roman" w:hAnsi="Times New Roman" w:cs="Times New Roman"/>
          <w:sz w:val="18"/>
          <w:szCs w:val="18"/>
        </w:rPr>
        <w:t>he SPARQL statement is in an Oracle Table function that is a part of a standard SQL statement.</w:t>
      </w:r>
    </w:p>
    <w:p w14:paraId="1FC72397" w14:textId="77777777" w:rsidR="005058D4" w:rsidRPr="00154986" w:rsidRDefault="005058D4">
      <w:pPr>
        <w:pStyle w:val="FootnoteText"/>
        <w:rPr>
          <w:rFonts w:ascii="Times New Roman" w:hAnsi="Times New Roman" w:cs="Times New Roman"/>
          <w:sz w:val="18"/>
          <w:szCs w:val="18"/>
        </w:rPr>
      </w:pPr>
    </w:p>
  </w:footnote>
  <w:footnote w:id="12">
    <w:p w14:paraId="7264EE8C" w14:textId="327032C6" w:rsidR="005058D4" w:rsidRPr="001151B6" w:rsidRDefault="005058D4">
      <w:pPr>
        <w:pStyle w:val="FootnoteText"/>
        <w:rPr>
          <w:rFonts w:ascii="Times New Roman" w:hAnsi="Times New Roman" w:cs="Times New Roman"/>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The use of the OPTIONAL pattern in the SPARQL statements means that each of the attributes modified by the OPTIONAL pattern will optionally be part of a returned tuple (row). This is </w:t>
      </w:r>
      <w:ins w:id="205" w:author="Prado Juliette-B44664" w:date="2015-03-02T10:15:00Z">
        <w:r>
          <w:rPr>
            <w:rFonts w:ascii="Times New Roman" w:hAnsi="Times New Roman" w:cs="Times New Roman"/>
            <w:sz w:val="18"/>
            <w:szCs w:val="18"/>
          </w:rPr>
          <w:t>similar to</w:t>
        </w:r>
      </w:ins>
      <w:r w:rsidRPr="00154986">
        <w:rPr>
          <w:rFonts w:ascii="Times New Roman" w:hAnsi="Times New Roman" w:cs="Times New Roman"/>
          <w:sz w:val="18"/>
          <w:szCs w:val="18"/>
        </w:rPr>
        <w:t xml:space="preserve"> the </w:t>
      </w:r>
      <w:ins w:id="206" w:author="Prado Juliette-B44664" w:date="2015-03-02T10:15:00Z">
        <w:r>
          <w:rPr>
            <w:rFonts w:ascii="Times New Roman" w:hAnsi="Times New Roman" w:cs="Times New Roman"/>
            <w:sz w:val="18"/>
            <w:szCs w:val="18"/>
          </w:rPr>
          <w:t>Cassandra</w:t>
        </w:r>
      </w:ins>
      <w:r w:rsidRPr="00154986">
        <w:rPr>
          <w:rFonts w:ascii="Times New Roman" w:hAnsi="Times New Roman" w:cs="Times New Roman"/>
          <w:sz w:val="18"/>
          <w:szCs w:val="18"/>
        </w:rPr>
        <w:t xml:space="preserve"> NoSQL database system where</w:t>
      </w:r>
      <w:ins w:id="207" w:author="Prado Juliette-B44664" w:date="2015-03-02T10:16:00Z">
        <w:r>
          <w:rPr>
            <w:rFonts w:ascii="Times New Roman" w:hAnsi="Times New Roman" w:cs="Times New Roman"/>
            <w:sz w:val="18"/>
            <w:szCs w:val="18"/>
          </w:rPr>
          <w:t>,</w:t>
        </w:r>
      </w:ins>
      <w:r w:rsidRPr="00154986">
        <w:rPr>
          <w:rFonts w:ascii="Times New Roman" w:hAnsi="Times New Roman" w:cs="Times New Roman"/>
          <w:sz w:val="18"/>
          <w:szCs w:val="18"/>
        </w:rPr>
        <w:t xml:space="preserve"> “</w:t>
      </w:r>
      <w:r w:rsidRPr="00154986">
        <w:rPr>
          <w:rFonts w:ascii="Times New Roman" w:eastAsia="Times New Roman" w:hAnsi="Times New Roman" w:cs="Times New Roman"/>
          <w:bCs/>
          <w:sz w:val="18"/>
          <w:szCs w:val="18"/>
        </w:rPr>
        <w:t>Unlike a table in an RDBMS, different rows in the same column family do not have to share the same set of columns</w:t>
      </w:r>
      <w:r w:rsidRPr="00154986">
        <w:rPr>
          <w:rFonts w:ascii="Times New Roman" w:eastAsia="Times New Roman" w:hAnsi="Times New Roman" w:cs="Times New Roman"/>
          <w:sz w:val="18"/>
          <w:szCs w:val="18"/>
        </w:rPr>
        <w:t>, and a column may be added to one or multiple rows at any time</w:t>
      </w:r>
      <w:r w:rsidRPr="00154986">
        <w:rPr>
          <w:rFonts w:ascii="Times New Roman" w:hAnsi="Times New Roman" w:cs="Times New Roman"/>
          <w:sz w:val="18"/>
          <w:szCs w:val="18"/>
        </w:rPr>
        <w:t>”</w:t>
      </w:r>
      <w:r w:rsidRPr="00154986">
        <w:rPr>
          <w:rFonts w:ascii="Times New Roman" w:hAnsi="Times New Roman" w:cs="Times New Roman"/>
          <w:noProof/>
          <w:sz w:val="18"/>
          <w:szCs w:val="18"/>
        </w:rPr>
        <w:t xml:space="preserve"> </w:t>
      </w:r>
      <w:ins w:id="208" w:author="Prado Juliette-B44664" w:date="2015-03-02T11:56:00Z">
        <w:r>
          <w:rPr>
            <w:rFonts w:ascii="Times New Roman" w:hAnsi="Times New Roman" w:cs="Times New Roman"/>
            <w:noProof/>
            <w:sz w:val="18"/>
            <w:szCs w:val="18"/>
          </w:rPr>
          <w:t>[</w:t>
        </w:r>
      </w:ins>
      <w:r w:rsidRPr="00154986">
        <w:rPr>
          <w:rFonts w:ascii="Times New Roman" w:hAnsi="Times New Roman" w:cs="Times New Roman"/>
          <w:noProof/>
          <w:sz w:val="18"/>
          <w:szCs w:val="18"/>
        </w:rPr>
        <w:t>Cassandra 2014</w:t>
      </w:r>
      <w:ins w:id="209" w:author="Prado Juliette-B44664" w:date="2015-03-02T11:56:00Z">
        <w:r>
          <w:rPr>
            <w:rFonts w:ascii="Times New Roman" w:hAnsi="Times New Roman" w:cs="Times New Roman"/>
            <w:noProof/>
            <w:sz w:val="18"/>
            <w:szCs w:val="18"/>
          </w:rPr>
          <w:t>]</w:t>
        </w:r>
      </w:ins>
      <w:ins w:id="210" w:author="Prado Juliette-B44664" w:date="2015-03-02T10:16:00Z">
        <w:r>
          <w:rPr>
            <w:rFonts w:ascii="Times New Roman" w:hAnsi="Times New Roman" w:cs="Times New Roman"/>
            <w:noProof/>
            <w:sz w:val="18"/>
            <w:szCs w:val="18"/>
          </w:rPr>
          <w:t>.</w:t>
        </w:r>
      </w:ins>
    </w:p>
  </w:footnote>
  <w:footnote w:id="13">
    <w:p w14:paraId="4579D4D8" w14:textId="68E12B55" w:rsidR="005058D4" w:rsidRPr="00154986" w:rsidRDefault="005058D4" w:rsidP="00C267B4">
      <w:pPr>
        <w:rPr>
          <w:rFonts w:ascii="Times New Roman" w:eastAsia="Times New Roman" w:hAnsi="Times New Roman" w:cs="Times New Roman"/>
          <w:color w:val="000000" w:themeColor="text1"/>
          <w:sz w:val="18"/>
          <w:szCs w:val="18"/>
        </w:rPr>
      </w:pPr>
      <w:r w:rsidRPr="00154986">
        <w:rPr>
          <w:rStyle w:val="FootnoteReference"/>
          <w:rFonts w:ascii="Times New Roman" w:hAnsi="Times New Roman" w:cs="Times New Roman"/>
          <w:color w:val="000000" w:themeColor="text1"/>
          <w:sz w:val="18"/>
          <w:szCs w:val="18"/>
        </w:rPr>
        <w:footnoteRef/>
      </w:r>
      <w:r w:rsidRPr="00154986">
        <w:rPr>
          <w:rFonts w:ascii="Times New Roman" w:hAnsi="Times New Roman" w:cs="Times New Roman"/>
          <w:color w:val="000000" w:themeColor="text1"/>
          <w:sz w:val="18"/>
          <w:szCs w:val="18"/>
        </w:rPr>
        <w:t xml:space="preserve"> </w:t>
      </w:r>
      <w:r w:rsidRPr="00096CE3">
        <w:rPr>
          <w:rFonts w:ascii="Times New Roman" w:hAnsi="Times New Roman" w:cs="Times New Roman"/>
          <w:color w:val="000000" w:themeColor="text1"/>
          <w:sz w:val="18"/>
          <w:szCs w:val="18"/>
        </w:rPr>
        <w:t>“</w:t>
      </w:r>
      <w:r w:rsidRPr="00096CE3">
        <w:rPr>
          <w:rFonts w:ascii="Times New Roman" w:eastAsia="Times New Roman" w:hAnsi="Times New Roman" w:cs="Times New Roman"/>
          <w:color w:val="000000" w:themeColor="text1"/>
          <w:sz w:val="18"/>
          <w:szCs w:val="18"/>
        </w:rPr>
        <w:t>Although an atomic batch guarantees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row update cannot be read”</w:t>
      </w:r>
      <w:r w:rsidRPr="00096CE3">
        <w:rPr>
          <w:rFonts w:ascii="Times New Roman" w:eastAsia="Times New Roman" w:hAnsi="Times New Roman" w:cs="Times New Roman"/>
          <w:noProof/>
          <w:color w:val="000000" w:themeColor="text1"/>
          <w:sz w:val="18"/>
          <w:szCs w:val="18"/>
        </w:rPr>
        <w:t xml:space="preserve"> </w:t>
      </w:r>
      <w:ins w:id="249" w:author="Prado Juliette-B44664" w:date="2015-03-02T11:56:00Z">
        <w:r w:rsidRPr="00096CE3">
          <w:rPr>
            <w:rFonts w:ascii="Times New Roman" w:eastAsia="Times New Roman" w:hAnsi="Times New Roman" w:cs="Times New Roman"/>
            <w:noProof/>
            <w:color w:val="000000" w:themeColor="text1"/>
            <w:sz w:val="18"/>
            <w:szCs w:val="18"/>
          </w:rPr>
          <w:t>[</w:t>
        </w:r>
      </w:ins>
      <w:r w:rsidRPr="002257A8">
        <w:rPr>
          <w:rFonts w:ascii="Times New Roman" w:eastAsia="Times New Roman" w:hAnsi="Times New Roman" w:cs="Times New Roman"/>
          <w:i/>
          <w:noProof/>
          <w:color w:val="000000" w:themeColor="text1"/>
          <w:sz w:val="18"/>
          <w:szCs w:val="18"/>
        </w:rPr>
        <w:t>Cassandra Batch</w:t>
      </w:r>
      <w:ins w:id="250" w:author="Prado Juliette-B44664" w:date="2015-03-02T11:56:00Z">
        <w:r w:rsidRPr="00096CE3">
          <w:rPr>
            <w:rFonts w:ascii="Times New Roman" w:eastAsia="Times New Roman" w:hAnsi="Times New Roman" w:cs="Times New Roman"/>
            <w:noProof/>
            <w:color w:val="000000" w:themeColor="text1"/>
            <w:sz w:val="18"/>
            <w:szCs w:val="18"/>
          </w:rPr>
          <w:t>]</w:t>
        </w:r>
      </w:ins>
      <w:ins w:id="251" w:author="Prado Juliette-B44664" w:date="2015-03-02T10:27:00Z">
        <w:r w:rsidRPr="00096CE3">
          <w:rPr>
            <w:rFonts w:ascii="Times New Roman" w:eastAsia="Times New Roman" w:hAnsi="Times New Roman" w:cs="Times New Roman"/>
            <w:noProof/>
            <w:color w:val="000000" w:themeColor="text1"/>
            <w:sz w:val="18"/>
            <w:szCs w:val="18"/>
          </w:rPr>
          <w:t>.</w:t>
        </w:r>
      </w:ins>
    </w:p>
  </w:footnote>
  <w:footnote w:id="14">
    <w:p w14:paraId="2B5EC629" w14:textId="14472BF3" w:rsidR="005058D4" w:rsidRPr="00154986" w:rsidRDefault="005058D4" w:rsidP="008A4CD7">
      <w:pPr>
        <w:pStyle w:val="FootnoteText"/>
        <w:rPr>
          <w:rFonts w:ascii="Times New Roman" w:hAnsi="Times New Roman" w:cs="Times New Roman"/>
          <w:sz w:val="18"/>
          <w:szCs w:val="18"/>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The standard Oracle scott/tiger schema is used in these examples</w:t>
      </w:r>
      <w:r w:rsidRPr="00154986">
        <w:rPr>
          <w:rFonts w:ascii="Times New Roman" w:hAnsi="Times New Roman" w:cs="Times New Roman"/>
          <w:noProof/>
          <w:sz w:val="18"/>
          <w:szCs w:val="18"/>
        </w:rPr>
        <w:t xml:space="preserve"> </w:t>
      </w:r>
      <w:ins w:id="293" w:author="Prado Juliette-B44664" w:date="2015-03-02T11:57:00Z">
        <w:r>
          <w:rPr>
            <w:rFonts w:ascii="Times New Roman" w:hAnsi="Times New Roman" w:cs="Times New Roman"/>
            <w:noProof/>
            <w:sz w:val="18"/>
            <w:szCs w:val="18"/>
          </w:rPr>
          <w:t>[</w:t>
        </w:r>
      </w:ins>
      <w:r w:rsidRPr="00154986">
        <w:rPr>
          <w:rFonts w:ascii="Times New Roman" w:hAnsi="Times New Roman" w:cs="Times New Roman"/>
          <w:noProof/>
          <w:sz w:val="18"/>
          <w:szCs w:val="18"/>
        </w:rPr>
        <w:t>Scott Schema</w:t>
      </w:r>
      <w:ins w:id="294" w:author="Prado Juliette-B44664" w:date="2015-03-02T11:57:00Z">
        <w:r>
          <w:rPr>
            <w:rFonts w:ascii="Times New Roman" w:hAnsi="Times New Roman" w:cs="Times New Roman"/>
            <w:noProof/>
            <w:sz w:val="18"/>
            <w:szCs w:val="18"/>
          </w:rPr>
          <w:t>]</w:t>
        </w:r>
      </w:ins>
      <w:r w:rsidRPr="00154986">
        <w:rPr>
          <w:rFonts w:ascii="Times New Roman" w:hAnsi="Times New Roman" w:cs="Times New Roman"/>
          <w:noProof/>
          <w:sz w:val="18"/>
          <w:szCs w:val="18"/>
        </w:rPr>
        <w:t>.</w:t>
      </w:r>
    </w:p>
  </w:footnote>
  <w:footnote w:id="15">
    <w:p w14:paraId="14F6D8B3" w14:textId="60D70938" w:rsidR="005058D4" w:rsidRDefault="005058D4">
      <w:pPr>
        <w:pStyle w:val="FootnoteText"/>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w:t>
      </w:r>
      <w:r w:rsidRPr="00154986">
        <w:rPr>
          <w:rFonts w:ascii="Times New Roman" w:eastAsia="Times New Roman" w:hAnsi="Times New Roman" w:cs="Times New Roman"/>
          <w:sz w:val="18"/>
          <w:szCs w:val="18"/>
        </w:rPr>
        <w:t xml:space="preserve">Dr. Cannata and </w:t>
      </w:r>
      <w:ins w:id="316" w:author="Prado Juliette-B44664" w:date="2015-03-02T10:36:00Z">
        <w:r>
          <w:rPr>
            <w:rFonts w:ascii="Times New Roman" w:eastAsia="Times New Roman" w:hAnsi="Times New Roman" w:cs="Times New Roman"/>
            <w:sz w:val="18"/>
            <w:szCs w:val="18"/>
          </w:rPr>
          <w:t>the</w:t>
        </w:r>
      </w:ins>
      <w:r w:rsidRPr="00154986">
        <w:rPr>
          <w:rFonts w:ascii="Times New Roman" w:eastAsia="Times New Roman" w:hAnsi="Times New Roman" w:cs="Times New Roman"/>
          <w:sz w:val="18"/>
          <w:szCs w:val="18"/>
        </w:rPr>
        <w:t xml:space="preserve"> students</w:t>
      </w:r>
      <w:ins w:id="317" w:author="Prado Juliette-B44664" w:date="2015-03-02T10:36:00Z">
        <w:r>
          <w:rPr>
            <w:rFonts w:ascii="Times New Roman" w:eastAsia="Times New Roman" w:hAnsi="Times New Roman" w:cs="Times New Roman"/>
            <w:sz w:val="18"/>
            <w:szCs w:val="18"/>
          </w:rPr>
          <w:t xml:space="preserve"> in his </w:t>
        </w:r>
        <w:r w:rsidRPr="005058D4">
          <w:rPr>
            <w:rFonts w:ascii="Times New Roman" w:eastAsia="Times New Roman" w:hAnsi="Times New Roman" w:cs="Times New Roman"/>
            <w:sz w:val="18"/>
            <w:szCs w:val="18"/>
          </w:rPr>
          <w:t>Data S</w:t>
        </w:r>
        <w:r w:rsidRPr="00096CE3">
          <w:rPr>
            <w:rFonts w:ascii="Times New Roman" w:eastAsia="Times New Roman" w:hAnsi="Times New Roman" w:cs="Times New Roman"/>
            <w:sz w:val="18"/>
            <w:szCs w:val="18"/>
          </w:rPr>
          <w:t>cience</w:t>
        </w:r>
        <w:r>
          <w:rPr>
            <w:rFonts w:ascii="Times New Roman" w:eastAsia="Times New Roman" w:hAnsi="Times New Roman" w:cs="Times New Roman"/>
            <w:sz w:val="18"/>
            <w:szCs w:val="18"/>
          </w:rPr>
          <w:t xml:space="preserve"> classes at the University of Texas at Austin are implementing a DBaaS </w:t>
        </w:r>
      </w:ins>
      <w:ins w:id="318" w:author="Prado Juliette-B44664" w:date="2015-03-02T10:37:00Z">
        <w:r>
          <w:rPr>
            <w:rFonts w:ascii="Times New Roman" w:eastAsia="Times New Roman" w:hAnsi="Times New Roman" w:cs="Times New Roman"/>
            <w:sz w:val="18"/>
            <w:szCs w:val="18"/>
          </w:rPr>
          <w:t>Cloud environment on Oracle’s Public Cloud using the RESTful ReL technology discussed in this paper.</w:t>
        </w:r>
      </w:ins>
      <w:r w:rsidRPr="00154986">
        <w:rPr>
          <w:rFonts w:ascii="Times New Roman" w:eastAsia="Times New Roman" w:hAnsi="Times New Roman" w:cs="Times New Roman"/>
          <w:sz w:val="18"/>
          <w:szCs w:val="18"/>
        </w:rPr>
        <w:t xml:space="preserve"> A large set of publically available data will be hosted in this environment for visualization and data mining analysis.</w:t>
      </w:r>
    </w:p>
  </w:footnote>
  <w:footnote w:id="16">
    <w:p w14:paraId="3DA4246E" w14:textId="4E0A2840" w:rsidR="005058D4" w:rsidRDefault="005058D4">
      <w:pPr>
        <w:pStyle w:val="FootnoteText"/>
      </w:pPr>
      <w:r>
        <w:rPr>
          <w:rStyle w:val="FootnoteReference"/>
        </w:rPr>
        <w:footnoteRef/>
      </w:r>
      <w:r>
        <w:t xml:space="preserve"> </w:t>
      </w:r>
      <w:r w:rsidRPr="00154986">
        <w:rPr>
          <w:rFonts w:ascii="Times New Roman" w:hAnsi="Times New Roman" w:cs="Times New Roman"/>
          <w:sz w:val="18"/>
          <w:szCs w:val="18"/>
        </w:rPr>
        <w:t xml:space="preserve">When building a database application, Dr. Cannata teaches his </w:t>
      </w:r>
      <w:r w:rsidRPr="00096CE3">
        <w:rPr>
          <w:rFonts w:ascii="Times New Roman" w:hAnsi="Times New Roman" w:cs="Times New Roman"/>
          <w:sz w:val="18"/>
          <w:szCs w:val="18"/>
        </w:rPr>
        <w:t>Data Management</w:t>
      </w:r>
      <w:r w:rsidRPr="00154986">
        <w:rPr>
          <w:rFonts w:ascii="Times New Roman" w:hAnsi="Times New Roman" w:cs="Times New Roman"/>
          <w:sz w:val="18"/>
          <w:szCs w:val="18"/>
        </w:rPr>
        <w:t xml:space="preserve"> students to first build a Conceptual Model that reflects the customer’s requirements (this is similar to </w:t>
      </w:r>
      <w:ins w:id="331" w:author="Prado Juliette-B44664" w:date="2015-03-02T11:24:00Z">
        <w:r>
          <w:rPr>
            <w:rFonts w:ascii="Times New Roman" w:hAnsi="Times New Roman" w:cs="Times New Roman"/>
            <w:sz w:val="18"/>
            <w:szCs w:val="18"/>
          </w:rPr>
          <w:t>Tolbert</w:t>
        </w:r>
      </w:ins>
      <w:r w:rsidRPr="00154986">
        <w:rPr>
          <w:rFonts w:ascii="Times New Roman" w:hAnsi="Times New Roman" w:cs="Times New Roman"/>
          <w:sz w:val="18"/>
          <w:szCs w:val="18"/>
        </w:rPr>
        <w:t xml:space="preserve">’s Organization schema shown in </w:t>
      </w:r>
      <w:ins w:id="332" w:author="Prado Juliette-B44664" w:date="2015-03-02T12:56:00Z">
        <w:r>
          <w:rPr>
            <w:rFonts w:ascii="Times New Roman" w:hAnsi="Times New Roman" w:cs="Times New Roman"/>
            <w:sz w:val="18"/>
            <w:szCs w:val="18"/>
          </w:rPr>
          <w:t>Figure 9</w:t>
        </w:r>
      </w:ins>
      <w:r w:rsidRPr="00154986">
        <w:rPr>
          <w:rFonts w:ascii="Times New Roman" w:hAnsi="Times New Roman" w:cs="Times New Roman"/>
          <w:sz w:val="18"/>
          <w:szCs w:val="18"/>
        </w:rPr>
        <w:t xml:space="preserve">). This Conceptual Model usually contains Class Hierarchies because, going back to the time of Aristotle, that is the best way to model the real world. </w:t>
      </w:r>
      <w:ins w:id="333" w:author="Prado Juliette-B44664" w:date="2015-03-02T10:42:00Z">
        <w:r>
          <w:rPr>
            <w:rFonts w:ascii="Times New Roman" w:hAnsi="Times New Roman" w:cs="Times New Roman"/>
            <w:sz w:val="18"/>
            <w:szCs w:val="18"/>
          </w:rPr>
          <w:t xml:space="preserve">Next, </w:t>
        </w:r>
      </w:ins>
      <w:r w:rsidRPr="00154986">
        <w:rPr>
          <w:rFonts w:ascii="Times New Roman" w:hAnsi="Times New Roman" w:cs="Times New Roman"/>
          <w:sz w:val="18"/>
          <w:szCs w:val="18"/>
        </w:rPr>
        <w:t xml:space="preserve">Dr. Cannata </w:t>
      </w:r>
      <w:ins w:id="334" w:author="Prado Juliette-B44664" w:date="2015-03-02T10:43:00Z">
        <w:r>
          <w:rPr>
            <w:rFonts w:ascii="Times New Roman" w:hAnsi="Times New Roman" w:cs="Times New Roman"/>
            <w:sz w:val="18"/>
            <w:szCs w:val="18"/>
          </w:rPr>
          <w:t>has</w:t>
        </w:r>
      </w:ins>
      <w:r w:rsidRPr="00154986">
        <w:rPr>
          <w:rFonts w:ascii="Times New Roman" w:hAnsi="Times New Roman" w:cs="Times New Roman"/>
          <w:sz w:val="18"/>
          <w:szCs w:val="18"/>
        </w:rPr>
        <w:t xml:space="preserve"> his students to convert the Conceptual Model to a Logical Model in which each class hierarch is rolled up into one entity class (in </w:t>
      </w:r>
      <w:ins w:id="335" w:author="Prado Juliette-B44664" w:date="2015-03-02T10:43:00Z">
        <w:r>
          <w:rPr>
            <w:rFonts w:ascii="Times New Roman" w:hAnsi="Times New Roman" w:cs="Times New Roman"/>
            <w:sz w:val="18"/>
            <w:szCs w:val="18"/>
          </w:rPr>
          <w:t>Tolbert’s</w:t>
        </w:r>
        <w:r w:rsidRPr="00154986">
          <w:rPr>
            <w:rFonts w:ascii="Times New Roman" w:hAnsi="Times New Roman" w:cs="Times New Roman"/>
            <w:sz w:val="18"/>
            <w:szCs w:val="18"/>
          </w:rPr>
          <w:t xml:space="preserve"> </w:t>
        </w:r>
      </w:ins>
      <w:r w:rsidRPr="00154986">
        <w:rPr>
          <w:rFonts w:ascii="Times New Roman" w:hAnsi="Times New Roman" w:cs="Times New Roman"/>
          <w:sz w:val="18"/>
          <w:szCs w:val="18"/>
        </w:rPr>
        <w:t>schema the EMPLOYEE, PROJECT-EMPLOYEE, INTERIM-MANAGER, and MANAGER classes would be rolled up into the PERSON class). Then</w:t>
      </w:r>
      <w:ins w:id="336" w:author="Prado Juliette-B44664" w:date="2015-03-02T10:43:00Z">
        <w:r>
          <w:rPr>
            <w:rFonts w:ascii="Times New Roman" w:hAnsi="Times New Roman" w:cs="Times New Roman"/>
            <w:sz w:val="18"/>
            <w:szCs w:val="18"/>
          </w:rPr>
          <w:t>,</w:t>
        </w:r>
      </w:ins>
      <w:r w:rsidRPr="00154986">
        <w:rPr>
          <w:rFonts w:ascii="Times New Roman" w:hAnsi="Times New Roman" w:cs="Times New Roman"/>
          <w:sz w:val="18"/>
          <w:szCs w:val="18"/>
        </w:rPr>
        <w:t xml:space="preserve"> Dr. Cannata has his students convert the Logical Model to a Relational Model from which the database DDL statements are generated. Dr. Cannata also has his students build views and update triggers for each of the classes that were rolled up into the top-level class. All of this work would be unnecessary if the database management system </w:t>
      </w:r>
      <w:ins w:id="337" w:author="Prado Juliette-B44664" w:date="2015-03-02T10:44:00Z">
        <w:r>
          <w:rPr>
            <w:rFonts w:ascii="Times New Roman" w:hAnsi="Times New Roman" w:cs="Times New Roman"/>
            <w:sz w:val="18"/>
            <w:szCs w:val="18"/>
          </w:rPr>
          <w:t xml:space="preserve">has Owl-like inference and </w:t>
        </w:r>
      </w:ins>
      <w:r w:rsidRPr="00154986">
        <w:rPr>
          <w:rFonts w:ascii="Times New Roman" w:hAnsi="Times New Roman" w:cs="Times New Roman"/>
          <w:sz w:val="18"/>
          <w:szCs w:val="18"/>
        </w:rPr>
        <w:t>underst</w:t>
      </w:r>
      <w:ins w:id="338" w:author="Prado Juliette-B44664" w:date="2015-03-02T10:44:00Z">
        <w:r>
          <w:rPr>
            <w:rFonts w:ascii="Times New Roman" w:hAnsi="Times New Roman" w:cs="Times New Roman"/>
            <w:sz w:val="18"/>
            <w:szCs w:val="18"/>
          </w:rPr>
          <w:t>ands</w:t>
        </w:r>
      </w:ins>
      <w:r w:rsidRPr="00154986">
        <w:rPr>
          <w:rFonts w:ascii="Times New Roman" w:hAnsi="Times New Roman" w:cs="Times New Roman"/>
          <w:sz w:val="18"/>
          <w:szCs w:val="18"/>
        </w:rPr>
        <w:t xml:space="preserve"> the Conceptual Model.</w:t>
      </w:r>
    </w:p>
  </w:footnote>
  <w:footnote w:id="17">
    <w:p w14:paraId="2C437396" w14:textId="1094E3FC" w:rsidR="005058D4" w:rsidRDefault="005058D4">
      <w:pPr>
        <w:pStyle w:val="FootnoteText"/>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Creating a connection also creates an RDF Model and some utility sequences if the </w:t>
      </w:r>
      <w:ins w:id="421" w:author="Prado Juliette-B44664" w:date="2015-03-02T10:59:00Z">
        <w:r>
          <w:rPr>
            <w:rFonts w:ascii="Times New Roman" w:hAnsi="Times New Roman" w:cs="Times New Roman"/>
            <w:sz w:val="18"/>
            <w:szCs w:val="18"/>
          </w:rPr>
          <w:t>m</w:t>
        </w:r>
      </w:ins>
      <w:r w:rsidRPr="00154986">
        <w:rPr>
          <w:rFonts w:ascii="Times New Roman" w:hAnsi="Times New Roman" w:cs="Times New Roman"/>
          <w:sz w:val="18"/>
          <w:szCs w:val="18"/>
        </w:rPr>
        <w:t>odel does</w:t>
      </w:r>
      <w:ins w:id="422" w:author="Prado Juliette-B44664" w:date="2015-03-02T10:59:00Z">
        <w:r>
          <w:rPr>
            <w:rFonts w:ascii="Times New Roman" w:hAnsi="Times New Roman" w:cs="Times New Roman"/>
            <w:sz w:val="18"/>
            <w:szCs w:val="18"/>
          </w:rPr>
          <w:t xml:space="preserve"> not</w:t>
        </w:r>
      </w:ins>
      <w:r w:rsidRPr="00154986">
        <w:rPr>
          <w:rFonts w:ascii="Times New Roman" w:hAnsi="Times New Roman" w:cs="Times New Roman"/>
          <w:sz w:val="18"/>
          <w:szCs w:val="18"/>
        </w:rPr>
        <w:t xml:space="preserve"> already </w:t>
      </w:r>
      <w:ins w:id="423" w:author="Prado Juliette-B44664" w:date="2015-03-02T11:00:00Z">
        <w:r>
          <w:rPr>
            <w:rFonts w:ascii="Times New Roman" w:hAnsi="Times New Roman" w:cs="Times New Roman"/>
            <w:sz w:val="18"/>
            <w:szCs w:val="18"/>
          </w:rPr>
          <w:t>exist</w:t>
        </w:r>
        <w:r w:rsidRPr="00154986">
          <w:rPr>
            <w:rFonts w:ascii="Times New Roman" w:hAnsi="Times New Roman" w:cs="Times New Roman"/>
            <w:sz w:val="18"/>
            <w:szCs w:val="18"/>
          </w:rPr>
          <w:t xml:space="preserve"> </w:t>
        </w:r>
      </w:ins>
      <w:r w:rsidRPr="00154986">
        <w:rPr>
          <w:rFonts w:ascii="Times New Roman" w:hAnsi="Times New Roman" w:cs="Times New Roman"/>
          <w:sz w:val="18"/>
          <w:szCs w:val="18"/>
        </w:rPr>
        <w:t>as follows</w:t>
      </w:r>
      <w:ins w:id="424" w:author="Prado Juliette-B44664" w:date="2015-03-02T11:00:00Z">
        <w:r>
          <w:rPr>
            <w:rFonts w:ascii="Times New Roman" w:hAnsi="Times New Roman" w:cs="Times New Roman"/>
            <w:sz w:val="18"/>
            <w:szCs w:val="18"/>
          </w:rPr>
          <w:t>:</w:t>
        </w:r>
      </w:ins>
    </w:p>
    <w:p w14:paraId="2AE1B7A9" w14:textId="77777777" w:rsidR="005058D4" w:rsidRDefault="005058D4">
      <w:pPr>
        <w:pStyle w:val="FootnoteText"/>
      </w:pPr>
    </w:p>
    <w:p w14:paraId="1E313522" w14:textId="77777777" w:rsidR="005058D4" w:rsidRPr="00007098" w:rsidRDefault="005058D4" w:rsidP="00B23132">
      <w:pPr>
        <w:pStyle w:val="FootnoteText"/>
        <w:rPr>
          <w:rFonts w:ascii="Courier New" w:hAnsi="Courier New" w:cs="Courier New"/>
          <w:b/>
          <w:sz w:val="18"/>
          <w:szCs w:val="18"/>
        </w:rPr>
      </w:pPr>
      <w:r w:rsidRPr="00007098">
        <w:rPr>
          <w:rFonts w:ascii="Courier New" w:hAnsi="Courier New" w:cs="Courier New"/>
          <w:b/>
          <w:sz w:val="18"/>
          <w:szCs w:val="18"/>
        </w:rPr>
        <w:t>EXECUTE IMMEDIATE 'CREATE TABLE F2014_C##CS347_PROF_DATA( id NUMBER, triple SDO_RDF_TRIPLE_S)';</w:t>
      </w:r>
    </w:p>
    <w:p w14:paraId="219F2344" w14:textId="60D01C7C" w:rsidR="005058D4" w:rsidRPr="00007098" w:rsidRDefault="005058D4" w:rsidP="00B23132">
      <w:pPr>
        <w:pStyle w:val="FootnoteText"/>
        <w:rPr>
          <w:rFonts w:ascii="Courier New" w:hAnsi="Courier New" w:cs="Courier New"/>
          <w:b/>
          <w:sz w:val="18"/>
          <w:szCs w:val="18"/>
        </w:rPr>
      </w:pPr>
      <w:r w:rsidRPr="00007098">
        <w:rPr>
          <w:rFonts w:ascii="Courier New" w:hAnsi="Courier New" w:cs="Courier New"/>
          <w:b/>
          <w:sz w:val="18"/>
          <w:szCs w:val="18"/>
        </w:rPr>
        <w:t>SEM_APIS.CREATE_RDF_MODEL('F2014_C##CS347_PROF', 'F2014_C##CS347_PROF_DATA', 'triple');</w:t>
      </w:r>
    </w:p>
    <w:p w14:paraId="48B8D023" w14:textId="77777777" w:rsidR="005058D4" w:rsidRPr="00007098" w:rsidRDefault="005058D4" w:rsidP="00B23132">
      <w:pPr>
        <w:pStyle w:val="FootnoteText"/>
        <w:rPr>
          <w:rFonts w:ascii="Courier New" w:hAnsi="Courier New" w:cs="Courier New"/>
          <w:b/>
          <w:sz w:val="18"/>
          <w:szCs w:val="18"/>
        </w:rPr>
      </w:pPr>
      <w:r w:rsidRPr="00007098">
        <w:rPr>
          <w:rFonts w:ascii="Courier New" w:hAnsi="Courier New" w:cs="Courier New"/>
          <w:b/>
          <w:sz w:val="18"/>
          <w:szCs w:val="18"/>
        </w:rPr>
        <w:t>EXECUTE IMMEDIATE 'CREATE SEQUENCE F2014_C##CS347_PROF_SQNC MINVALUE 1 START WITH 1 INCREMENT BY 1 NOCACHE';</w:t>
      </w:r>
    </w:p>
    <w:p w14:paraId="7515BD9B" w14:textId="77777777" w:rsidR="005058D4" w:rsidRPr="00B23132" w:rsidRDefault="005058D4" w:rsidP="00B23132">
      <w:pPr>
        <w:pStyle w:val="FootnoteText"/>
        <w:rPr>
          <w:rFonts w:ascii="Courier New" w:hAnsi="Courier New" w:cs="Courier New"/>
          <w:b/>
          <w:sz w:val="22"/>
          <w:szCs w:val="22"/>
        </w:rPr>
      </w:pPr>
      <w:r w:rsidRPr="00007098">
        <w:rPr>
          <w:rFonts w:ascii="Courier New" w:hAnsi="Courier New" w:cs="Courier New"/>
          <w:b/>
          <w:sz w:val="18"/>
          <w:szCs w:val="18"/>
        </w:rPr>
        <w:t>EXECUTE IMMEDIATE 'CREATE SEQUENCE F2014_C##CS347_PROF_GUID_SQNC MINVALUE 1 START WITH 1 INCREMENT BY 1 NOCACHE';</w:t>
      </w:r>
    </w:p>
    <w:p w14:paraId="57E35ECD" w14:textId="77777777" w:rsidR="005058D4" w:rsidRDefault="005058D4" w:rsidP="00B23132">
      <w:pPr>
        <w:pStyle w:val="FootnoteText"/>
      </w:pPr>
    </w:p>
  </w:footnote>
  <w:footnote w:id="18">
    <w:p w14:paraId="2D98AECD" w14:textId="77777777" w:rsidR="005058D4" w:rsidRPr="00154986" w:rsidRDefault="005058D4" w:rsidP="00A15C7D">
      <w:pPr>
        <w:pStyle w:val="FootnoteText"/>
        <w:rPr>
          <w:rFonts w:ascii="Times New Roman" w:hAnsi="Times New Roman" w:cs="Times New Roman"/>
          <w:sz w:val="18"/>
          <w:szCs w:val="18"/>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URIs have been abbreviated to help with readability.</w:t>
      </w:r>
    </w:p>
  </w:footnote>
  <w:footnote w:id="19">
    <w:p w14:paraId="5576B67A" w14:textId="233823BF" w:rsidR="005058D4" w:rsidRDefault="005058D4" w:rsidP="00A15C7D">
      <w:pPr>
        <w:pStyle w:val="FootnoteText"/>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Oracle allows RDF triple-store statements to be wrapped in standard SQL. This means standard transaction processing can be done with RDF triple-store statements.</w:t>
      </w:r>
      <w:r>
        <w:t xml:space="preserve"> </w:t>
      </w:r>
    </w:p>
  </w:footnote>
  <w:footnote w:id="20">
    <w:p w14:paraId="2230E80E" w14:textId="1CE46213" w:rsidR="005058D4" w:rsidRPr="00154986" w:rsidRDefault="005058D4">
      <w:pPr>
        <w:pStyle w:val="FootnoteText"/>
        <w:rPr>
          <w:rFonts w:ascii="Times New Roman" w:hAnsi="Times New Roman" w:cs="Times New Roman"/>
          <w:sz w:val="18"/>
          <w:szCs w:val="18"/>
        </w:rPr>
      </w:pPr>
      <w:r w:rsidRPr="00154986">
        <w:rPr>
          <w:rStyle w:val="FootnoteReference"/>
          <w:rFonts w:ascii="Times New Roman" w:hAnsi="Times New Roman" w:cs="Times New Roman"/>
          <w:sz w:val="18"/>
          <w:szCs w:val="18"/>
        </w:rPr>
        <w:footnoteRef/>
      </w:r>
      <w:r w:rsidRPr="00154986">
        <w:rPr>
          <w:rFonts w:ascii="Times New Roman" w:hAnsi="Times New Roman" w:cs="Times New Roman"/>
          <w:sz w:val="18"/>
          <w:szCs w:val="18"/>
        </w:rPr>
        <w:t xml:space="preserve"> The code for the “do_update”, “do_insert”, and “do_remove” functions can be found in the GitHub repository. The functionality of these functions is being incorporated into the ReL SQL language.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378"/>
    <w:multiLevelType w:val="multilevel"/>
    <w:tmpl w:val="58A047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21F7EE3"/>
    <w:multiLevelType w:val="multilevel"/>
    <w:tmpl w:val="C91A824C"/>
    <w:lvl w:ilvl="0">
      <w:start w:val="1"/>
      <w:numFmt w:val="upperLetter"/>
      <w:lvlText w:val="Appendix %1"/>
      <w:lvlJc w:val="center"/>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04DE557E"/>
    <w:multiLevelType w:val="hybridMultilevel"/>
    <w:tmpl w:val="33E408B6"/>
    <w:lvl w:ilvl="0" w:tplc="9300FF9A">
      <w:start w:val="1"/>
      <w:numFmt w:val="upperLetter"/>
      <w:lvlText w:val="Appendix %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83CCF"/>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4">
    <w:nsid w:val="0B34755D"/>
    <w:multiLevelType w:val="multilevel"/>
    <w:tmpl w:val="68564A0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C3C1144"/>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6">
    <w:nsid w:val="15D0709E"/>
    <w:multiLevelType w:val="multilevel"/>
    <w:tmpl w:val="9D7E8FEE"/>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15D710CB"/>
    <w:multiLevelType w:val="hybridMultilevel"/>
    <w:tmpl w:val="F586BCC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7244B"/>
    <w:multiLevelType w:val="hybridMultilevel"/>
    <w:tmpl w:val="1C3478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E4B4987"/>
    <w:multiLevelType w:val="multilevel"/>
    <w:tmpl w:val="1E96D714"/>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nsid w:val="23036302"/>
    <w:multiLevelType w:val="multilevel"/>
    <w:tmpl w:val="A622F32C"/>
    <w:lvl w:ilvl="0">
      <w:start w:val="1"/>
      <w:numFmt w:val="upperLetter"/>
      <w:pStyle w:val="Heading1"/>
      <w:lvlText w:val="Appendix %1:"/>
      <w:lvlJc w:val="right"/>
      <w:pPr>
        <w:ind w:left="0" w:firstLine="288"/>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nsid w:val="243E2AC3"/>
    <w:multiLevelType w:val="multilevel"/>
    <w:tmpl w:val="B10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627E0F"/>
    <w:multiLevelType w:val="multilevel"/>
    <w:tmpl w:val="58A047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24A22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4C97C43"/>
    <w:multiLevelType w:val="hybridMultilevel"/>
    <w:tmpl w:val="E2D6AB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7437CBA"/>
    <w:multiLevelType w:val="hybridMultilevel"/>
    <w:tmpl w:val="607AA6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3151"/>
    <w:multiLevelType w:val="hybridMultilevel"/>
    <w:tmpl w:val="49EE8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BC358C"/>
    <w:multiLevelType w:val="multilevel"/>
    <w:tmpl w:val="05AE4C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6872721"/>
    <w:multiLevelType w:val="multilevel"/>
    <w:tmpl w:val="98F8D6A6"/>
    <w:lvl w:ilvl="0">
      <w:start w:val="1"/>
      <w:numFmt w:val="decimal"/>
      <w:lvlText w:val="%1."/>
      <w:lvlJc w:val="left"/>
      <w:pPr>
        <w:ind w:left="1080" w:firstLine="72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9">
    <w:nsid w:val="368B22C1"/>
    <w:multiLevelType w:val="hybridMultilevel"/>
    <w:tmpl w:val="1DAA6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3E4DB0"/>
    <w:multiLevelType w:val="multilevel"/>
    <w:tmpl w:val="0CD23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AA04542"/>
    <w:multiLevelType w:val="multilevel"/>
    <w:tmpl w:val="80EA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F05668"/>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3">
    <w:nsid w:val="3D036356"/>
    <w:multiLevelType w:val="multilevel"/>
    <w:tmpl w:val="4EAA384A"/>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nsid w:val="3D145813"/>
    <w:multiLevelType w:val="multilevel"/>
    <w:tmpl w:val="62500088"/>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5">
    <w:nsid w:val="3D7E4A67"/>
    <w:multiLevelType w:val="multilevel"/>
    <w:tmpl w:val="E22AE1B8"/>
    <w:lvl w:ilvl="0">
      <w:start w:val="1"/>
      <w:numFmt w:val="upperLetter"/>
      <w:lvlText w:val="Appendix %1"/>
      <w:lvlJc w:val="center"/>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6">
    <w:nsid w:val="44245429"/>
    <w:multiLevelType w:val="multilevel"/>
    <w:tmpl w:val="EECCBA66"/>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76A7AA2"/>
    <w:multiLevelType w:val="hybridMultilevel"/>
    <w:tmpl w:val="C5B43A96"/>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79439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86E5ED3"/>
    <w:multiLevelType w:val="hybridMultilevel"/>
    <w:tmpl w:val="2376DF2A"/>
    <w:lvl w:ilvl="0" w:tplc="F1FCD9B4">
      <w:start w:val="1"/>
      <w:numFmt w:val="decimal"/>
      <w:lvlText w:val="Se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C14523"/>
    <w:multiLevelType w:val="multilevel"/>
    <w:tmpl w:val="2376DF2A"/>
    <w:lvl w:ilvl="0">
      <w:start w:val="1"/>
      <w:numFmt w:val="decimal"/>
      <w:lvlText w:val="Section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E7F1CAE"/>
    <w:multiLevelType w:val="hybridMultilevel"/>
    <w:tmpl w:val="7E7010F4"/>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26117B8"/>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3">
    <w:nsid w:val="55450D2E"/>
    <w:multiLevelType w:val="hybridMultilevel"/>
    <w:tmpl w:val="AC6C3538"/>
    <w:lvl w:ilvl="0" w:tplc="AA5AE04C">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F31BA8"/>
    <w:multiLevelType w:val="hybridMultilevel"/>
    <w:tmpl w:val="12F24622"/>
    <w:lvl w:ilvl="0" w:tplc="AA5AE04C">
      <w:start w:val="1"/>
      <w:numFmt w:val="decimal"/>
      <w:lvlText w:val="%1."/>
      <w:lvlJc w:val="left"/>
      <w:pPr>
        <w:ind w:left="36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D50F85"/>
    <w:multiLevelType w:val="hybridMultilevel"/>
    <w:tmpl w:val="2AA2CF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5BD366DF"/>
    <w:multiLevelType w:val="multilevel"/>
    <w:tmpl w:val="9CA2902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D4D18A5"/>
    <w:multiLevelType w:val="multilevel"/>
    <w:tmpl w:val="2CB2F09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2994CAD"/>
    <w:multiLevelType w:val="multilevel"/>
    <w:tmpl w:val="B10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BC7CC5"/>
    <w:multiLevelType w:val="multilevel"/>
    <w:tmpl w:val="C96015A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B376E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nsid w:val="6D757F9D"/>
    <w:multiLevelType w:val="hybridMultilevel"/>
    <w:tmpl w:val="F586BCC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981A15"/>
    <w:multiLevelType w:val="multilevel"/>
    <w:tmpl w:val="D458BAE6"/>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3">
    <w:nsid w:val="719941CB"/>
    <w:multiLevelType w:val="hybridMultilevel"/>
    <w:tmpl w:val="B4280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51522C"/>
    <w:multiLevelType w:val="multilevel"/>
    <w:tmpl w:val="B100E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3A72249"/>
    <w:multiLevelType w:val="multilevel"/>
    <w:tmpl w:val="E1A4E5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79660B74"/>
    <w:multiLevelType w:val="multilevel"/>
    <w:tmpl w:val="C12AE9D4"/>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7">
    <w:nsid w:val="7B6773A9"/>
    <w:multiLevelType w:val="multilevel"/>
    <w:tmpl w:val="52645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C0D522D"/>
    <w:multiLevelType w:val="hybridMultilevel"/>
    <w:tmpl w:val="F6887A90"/>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4"/>
  </w:num>
  <w:num w:numId="2">
    <w:abstractNumId w:val="47"/>
  </w:num>
  <w:num w:numId="3">
    <w:abstractNumId w:val="26"/>
  </w:num>
  <w:num w:numId="4">
    <w:abstractNumId w:val="4"/>
  </w:num>
  <w:num w:numId="5">
    <w:abstractNumId w:val="21"/>
  </w:num>
  <w:num w:numId="6">
    <w:abstractNumId w:val="16"/>
  </w:num>
  <w:num w:numId="7">
    <w:abstractNumId w:val="43"/>
  </w:num>
  <w:num w:numId="8">
    <w:abstractNumId w:val="15"/>
  </w:num>
  <w:num w:numId="9">
    <w:abstractNumId w:val="14"/>
  </w:num>
  <w:num w:numId="10">
    <w:abstractNumId w:val="33"/>
  </w:num>
  <w:num w:numId="11">
    <w:abstractNumId w:val="27"/>
  </w:num>
  <w:num w:numId="12">
    <w:abstractNumId w:val="31"/>
  </w:num>
  <w:num w:numId="13">
    <w:abstractNumId w:val="28"/>
  </w:num>
  <w:num w:numId="14">
    <w:abstractNumId w:val="13"/>
  </w:num>
  <w:num w:numId="15">
    <w:abstractNumId w:val="40"/>
  </w:num>
  <w:num w:numId="16">
    <w:abstractNumId w:val="48"/>
  </w:num>
  <w:num w:numId="17">
    <w:abstractNumId w:val="7"/>
  </w:num>
  <w:num w:numId="18">
    <w:abstractNumId w:val="41"/>
  </w:num>
  <w:num w:numId="19">
    <w:abstractNumId w:val="29"/>
  </w:num>
  <w:num w:numId="20">
    <w:abstractNumId w:val="20"/>
  </w:num>
  <w:num w:numId="21">
    <w:abstractNumId w:val="19"/>
  </w:num>
  <w:num w:numId="22">
    <w:abstractNumId w:val="38"/>
  </w:num>
  <w:num w:numId="23">
    <w:abstractNumId w:val="11"/>
  </w:num>
  <w:num w:numId="24">
    <w:abstractNumId w:val="44"/>
  </w:num>
  <w:num w:numId="25">
    <w:abstractNumId w:val="12"/>
  </w:num>
  <w:num w:numId="26">
    <w:abstractNumId w:val="0"/>
  </w:num>
  <w:num w:numId="27">
    <w:abstractNumId w:val="25"/>
  </w:num>
  <w:num w:numId="28">
    <w:abstractNumId w:val="1"/>
  </w:num>
  <w:num w:numId="29">
    <w:abstractNumId w:val="9"/>
  </w:num>
  <w:num w:numId="30">
    <w:abstractNumId w:val="6"/>
  </w:num>
  <w:num w:numId="31">
    <w:abstractNumId w:val="10"/>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6"/>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30"/>
  </w:num>
  <w:num w:numId="41">
    <w:abstractNumId w:val="2"/>
  </w:num>
  <w:num w:numId="42">
    <w:abstractNumId w:val="18"/>
  </w:num>
  <w:num w:numId="43">
    <w:abstractNumId w:val="17"/>
  </w:num>
  <w:num w:numId="44">
    <w:abstractNumId w:val="45"/>
  </w:num>
  <w:num w:numId="45">
    <w:abstractNumId w:val="3"/>
  </w:num>
  <w:num w:numId="46">
    <w:abstractNumId w:val="5"/>
  </w:num>
  <w:num w:numId="47">
    <w:abstractNumId w:val="22"/>
  </w:num>
  <w:num w:numId="48">
    <w:abstractNumId w:val="32"/>
  </w:num>
  <w:num w:numId="49">
    <w:abstractNumId w:val="8"/>
  </w:num>
  <w:num w:numId="50">
    <w:abstractNumId w:val="36"/>
  </w:num>
  <w:num w:numId="51">
    <w:abstractNumId w:val="37"/>
  </w:num>
  <w:num w:numId="52">
    <w:abstractNumId w:val="39"/>
  </w:num>
  <w:num w:numId="53">
    <w:abstractNumId w:val="35"/>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do Juliette-B44664">
    <w15:presenceInfo w15:providerId="AD" w15:userId="S-1-5-21-1757981266-1326574676-839522115-645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22"/>
    <w:rsid w:val="00000085"/>
    <w:rsid w:val="0000054F"/>
    <w:rsid w:val="00002134"/>
    <w:rsid w:val="00002BFA"/>
    <w:rsid w:val="00003669"/>
    <w:rsid w:val="00004057"/>
    <w:rsid w:val="00005D89"/>
    <w:rsid w:val="00007098"/>
    <w:rsid w:val="0000752F"/>
    <w:rsid w:val="0001175B"/>
    <w:rsid w:val="00012955"/>
    <w:rsid w:val="00017EC1"/>
    <w:rsid w:val="000229CB"/>
    <w:rsid w:val="00023EDD"/>
    <w:rsid w:val="00024B96"/>
    <w:rsid w:val="00025770"/>
    <w:rsid w:val="00025EF6"/>
    <w:rsid w:val="00032096"/>
    <w:rsid w:val="000356AB"/>
    <w:rsid w:val="000369E7"/>
    <w:rsid w:val="000375EA"/>
    <w:rsid w:val="00040622"/>
    <w:rsid w:val="0004125E"/>
    <w:rsid w:val="00042628"/>
    <w:rsid w:val="00044569"/>
    <w:rsid w:val="0004657A"/>
    <w:rsid w:val="00046EFC"/>
    <w:rsid w:val="0005071F"/>
    <w:rsid w:val="00051CE2"/>
    <w:rsid w:val="0005298F"/>
    <w:rsid w:val="00056509"/>
    <w:rsid w:val="0005740E"/>
    <w:rsid w:val="00061BF1"/>
    <w:rsid w:val="00064D70"/>
    <w:rsid w:val="000654D7"/>
    <w:rsid w:val="00065C7B"/>
    <w:rsid w:val="000676F6"/>
    <w:rsid w:val="00071C67"/>
    <w:rsid w:val="000722B6"/>
    <w:rsid w:val="00072B23"/>
    <w:rsid w:val="00075784"/>
    <w:rsid w:val="00076E19"/>
    <w:rsid w:val="0007730A"/>
    <w:rsid w:val="00080007"/>
    <w:rsid w:val="000804A1"/>
    <w:rsid w:val="000808BB"/>
    <w:rsid w:val="00087014"/>
    <w:rsid w:val="0009197B"/>
    <w:rsid w:val="00093AFA"/>
    <w:rsid w:val="00094B63"/>
    <w:rsid w:val="00095651"/>
    <w:rsid w:val="00096CE3"/>
    <w:rsid w:val="0009751F"/>
    <w:rsid w:val="000A41D2"/>
    <w:rsid w:val="000A496E"/>
    <w:rsid w:val="000B171F"/>
    <w:rsid w:val="000B3097"/>
    <w:rsid w:val="000B3670"/>
    <w:rsid w:val="000B3E78"/>
    <w:rsid w:val="000B5E74"/>
    <w:rsid w:val="000B6241"/>
    <w:rsid w:val="000C1205"/>
    <w:rsid w:val="000C4818"/>
    <w:rsid w:val="000C66CB"/>
    <w:rsid w:val="000C6954"/>
    <w:rsid w:val="000D1164"/>
    <w:rsid w:val="000D1712"/>
    <w:rsid w:val="000D1779"/>
    <w:rsid w:val="000D180A"/>
    <w:rsid w:val="000D1BAA"/>
    <w:rsid w:val="000D3E63"/>
    <w:rsid w:val="000D431C"/>
    <w:rsid w:val="000D5D71"/>
    <w:rsid w:val="000E3873"/>
    <w:rsid w:val="000E4709"/>
    <w:rsid w:val="000E65FF"/>
    <w:rsid w:val="000E7E35"/>
    <w:rsid w:val="000F0441"/>
    <w:rsid w:val="000F1335"/>
    <w:rsid w:val="000F1C4C"/>
    <w:rsid w:val="000F4C10"/>
    <w:rsid w:val="000F60F8"/>
    <w:rsid w:val="001024E4"/>
    <w:rsid w:val="001045D7"/>
    <w:rsid w:val="001064F3"/>
    <w:rsid w:val="001068BD"/>
    <w:rsid w:val="001126F0"/>
    <w:rsid w:val="001151B6"/>
    <w:rsid w:val="00117699"/>
    <w:rsid w:val="00120391"/>
    <w:rsid w:val="001210B9"/>
    <w:rsid w:val="00122349"/>
    <w:rsid w:val="0012589E"/>
    <w:rsid w:val="00131427"/>
    <w:rsid w:val="00132762"/>
    <w:rsid w:val="001339E5"/>
    <w:rsid w:val="00137AD4"/>
    <w:rsid w:val="0014004B"/>
    <w:rsid w:val="001409C0"/>
    <w:rsid w:val="00140F4E"/>
    <w:rsid w:val="0014283F"/>
    <w:rsid w:val="00143075"/>
    <w:rsid w:val="0014412E"/>
    <w:rsid w:val="001478C0"/>
    <w:rsid w:val="00150483"/>
    <w:rsid w:val="00154986"/>
    <w:rsid w:val="0015588E"/>
    <w:rsid w:val="0015645E"/>
    <w:rsid w:val="0016412A"/>
    <w:rsid w:val="00167603"/>
    <w:rsid w:val="001701CC"/>
    <w:rsid w:val="00171E36"/>
    <w:rsid w:val="001723F0"/>
    <w:rsid w:val="00172824"/>
    <w:rsid w:val="00183997"/>
    <w:rsid w:val="0018451B"/>
    <w:rsid w:val="00184B66"/>
    <w:rsid w:val="001857E6"/>
    <w:rsid w:val="00185945"/>
    <w:rsid w:val="00185FC5"/>
    <w:rsid w:val="00186B31"/>
    <w:rsid w:val="00186D0E"/>
    <w:rsid w:val="00186F8B"/>
    <w:rsid w:val="00187290"/>
    <w:rsid w:val="00192362"/>
    <w:rsid w:val="001929B1"/>
    <w:rsid w:val="00193459"/>
    <w:rsid w:val="0019637B"/>
    <w:rsid w:val="00197E26"/>
    <w:rsid w:val="001A3F53"/>
    <w:rsid w:val="001A503E"/>
    <w:rsid w:val="001B0198"/>
    <w:rsid w:val="001B083A"/>
    <w:rsid w:val="001B0867"/>
    <w:rsid w:val="001B0CD4"/>
    <w:rsid w:val="001B0D3E"/>
    <w:rsid w:val="001B1310"/>
    <w:rsid w:val="001B3398"/>
    <w:rsid w:val="001B4A99"/>
    <w:rsid w:val="001B4CEA"/>
    <w:rsid w:val="001B5CC1"/>
    <w:rsid w:val="001B7781"/>
    <w:rsid w:val="001B7D6F"/>
    <w:rsid w:val="001C1434"/>
    <w:rsid w:val="001C1BB8"/>
    <w:rsid w:val="001C5D09"/>
    <w:rsid w:val="001C6960"/>
    <w:rsid w:val="001C7DDD"/>
    <w:rsid w:val="001D0D8F"/>
    <w:rsid w:val="001D384C"/>
    <w:rsid w:val="001D3F3E"/>
    <w:rsid w:val="001D5B17"/>
    <w:rsid w:val="001D5E22"/>
    <w:rsid w:val="001D735A"/>
    <w:rsid w:val="001E24C8"/>
    <w:rsid w:val="001E384C"/>
    <w:rsid w:val="001E44AE"/>
    <w:rsid w:val="001E58F6"/>
    <w:rsid w:val="001F24E8"/>
    <w:rsid w:val="001F56A8"/>
    <w:rsid w:val="001F5BAE"/>
    <w:rsid w:val="001F6767"/>
    <w:rsid w:val="002027C6"/>
    <w:rsid w:val="0020531C"/>
    <w:rsid w:val="00205AB4"/>
    <w:rsid w:val="00205F0D"/>
    <w:rsid w:val="00207781"/>
    <w:rsid w:val="002114C9"/>
    <w:rsid w:val="00213758"/>
    <w:rsid w:val="002155B2"/>
    <w:rsid w:val="0021597B"/>
    <w:rsid w:val="0022107D"/>
    <w:rsid w:val="002214B1"/>
    <w:rsid w:val="00221C0F"/>
    <w:rsid w:val="00222CFD"/>
    <w:rsid w:val="00223AC3"/>
    <w:rsid w:val="0022450C"/>
    <w:rsid w:val="002257A8"/>
    <w:rsid w:val="00231006"/>
    <w:rsid w:val="00232E02"/>
    <w:rsid w:val="00233AFE"/>
    <w:rsid w:val="00233BC6"/>
    <w:rsid w:val="00233C53"/>
    <w:rsid w:val="002361BA"/>
    <w:rsid w:val="0023755D"/>
    <w:rsid w:val="002426DC"/>
    <w:rsid w:val="00244A1D"/>
    <w:rsid w:val="002464BD"/>
    <w:rsid w:val="00247D36"/>
    <w:rsid w:val="00252F4B"/>
    <w:rsid w:val="002536F6"/>
    <w:rsid w:val="00256502"/>
    <w:rsid w:val="002572E2"/>
    <w:rsid w:val="00261600"/>
    <w:rsid w:val="00262BC4"/>
    <w:rsid w:val="00263D94"/>
    <w:rsid w:val="00266251"/>
    <w:rsid w:val="002663ED"/>
    <w:rsid w:val="00270F7D"/>
    <w:rsid w:val="00274D11"/>
    <w:rsid w:val="00276EF5"/>
    <w:rsid w:val="0027791A"/>
    <w:rsid w:val="002805C0"/>
    <w:rsid w:val="002812A7"/>
    <w:rsid w:val="002822CA"/>
    <w:rsid w:val="00282B7F"/>
    <w:rsid w:val="0028429E"/>
    <w:rsid w:val="00286F4B"/>
    <w:rsid w:val="00293F80"/>
    <w:rsid w:val="00296642"/>
    <w:rsid w:val="00296BFB"/>
    <w:rsid w:val="00297312"/>
    <w:rsid w:val="002A2C8A"/>
    <w:rsid w:val="002A4533"/>
    <w:rsid w:val="002A4FF5"/>
    <w:rsid w:val="002A58E2"/>
    <w:rsid w:val="002A5B65"/>
    <w:rsid w:val="002A6A5B"/>
    <w:rsid w:val="002A797B"/>
    <w:rsid w:val="002B058F"/>
    <w:rsid w:val="002B121C"/>
    <w:rsid w:val="002B1A2B"/>
    <w:rsid w:val="002B23DF"/>
    <w:rsid w:val="002B25A3"/>
    <w:rsid w:val="002B3C76"/>
    <w:rsid w:val="002B54BC"/>
    <w:rsid w:val="002B7C4A"/>
    <w:rsid w:val="002B7EF8"/>
    <w:rsid w:val="002C2DD0"/>
    <w:rsid w:val="002C37C3"/>
    <w:rsid w:val="002C5274"/>
    <w:rsid w:val="002D35CE"/>
    <w:rsid w:val="002D440A"/>
    <w:rsid w:val="002D449A"/>
    <w:rsid w:val="002D4AA6"/>
    <w:rsid w:val="002D66EF"/>
    <w:rsid w:val="002D6C13"/>
    <w:rsid w:val="002D727C"/>
    <w:rsid w:val="002E1711"/>
    <w:rsid w:val="002E1ED5"/>
    <w:rsid w:val="002E2D85"/>
    <w:rsid w:val="002E76F7"/>
    <w:rsid w:val="002F0F65"/>
    <w:rsid w:val="002F13BA"/>
    <w:rsid w:val="002F15E0"/>
    <w:rsid w:val="002F28F0"/>
    <w:rsid w:val="002F78CA"/>
    <w:rsid w:val="00301141"/>
    <w:rsid w:val="0030290A"/>
    <w:rsid w:val="00303577"/>
    <w:rsid w:val="0030721A"/>
    <w:rsid w:val="0030790F"/>
    <w:rsid w:val="00313219"/>
    <w:rsid w:val="003164C4"/>
    <w:rsid w:val="00317843"/>
    <w:rsid w:val="003216C4"/>
    <w:rsid w:val="003235C6"/>
    <w:rsid w:val="00324A3E"/>
    <w:rsid w:val="00327EE7"/>
    <w:rsid w:val="00330CB5"/>
    <w:rsid w:val="003356B3"/>
    <w:rsid w:val="00336BB2"/>
    <w:rsid w:val="00345FA2"/>
    <w:rsid w:val="003506E9"/>
    <w:rsid w:val="00350780"/>
    <w:rsid w:val="003507B2"/>
    <w:rsid w:val="00351D0F"/>
    <w:rsid w:val="003539BF"/>
    <w:rsid w:val="0035505B"/>
    <w:rsid w:val="003556B8"/>
    <w:rsid w:val="00356CF1"/>
    <w:rsid w:val="00361271"/>
    <w:rsid w:val="0036732C"/>
    <w:rsid w:val="00370388"/>
    <w:rsid w:val="00370975"/>
    <w:rsid w:val="00370E9E"/>
    <w:rsid w:val="00370F19"/>
    <w:rsid w:val="00371AB0"/>
    <w:rsid w:val="00373E98"/>
    <w:rsid w:val="00377C47"/>
    <w:rsid w:val="00380719"/>
    <w:rsid w:val="00381B8B"/>
    <w:rsid w:val="00384852"/>
    <w:rsid w:val="0039041E"/>
    <w:rsid w:val="00390EE2"/>
    <w:rsid w:val="003926AE"/>
    <w:rsid w:val="003976FA"/>
    <w:rsid w:val="003A0C93"/>
    <w:rsid w:val="003A2150"/>
    <w:rsid w:val="003A3DA0"/>
    <w:rsid w:val="003A5017"/>
    <w:rsid w:val="003A5361"/>
    <w:rsid w:val="003A56D7"/>
    <w:rsid w:val="003A642F"/>
    <w:rsid w:val="003B08FC"/>
    <w:rsid w:val="003B1540"/>
    <w:rsid w:val="003B1731"/>
    <w:rsid w:val="003B2A32"/>
    <w:rsid w:val="003B55BC"/>
    <w:rsid w:val="003C0253"/>
    <w:rsid w:val="003C0604"/>
    <w:rsid w:val="003C2313"/>
    <w:rsid w:val="003C6360"/>
    <w:rsid w:val="003C6EA8"/>
    <w:rsid w:val="003C78DA"/>
    <w:rsid w:val="003C7ADB"/>
    <w:rsid w:val="003D0086"/>
    <w:rsid w:val="003D2474"/>
    <w:rsid w:val="003D7E06"/>
    <w:rsid w:val="003E5CA0"/>
    <w:rsid w:val="003E6D09"/>
    <w:rsid w:val="003F059B"/>
    <w:rsid w:val="003F4530"/>
    <w:rsid w:val="003F558F"/>
    <w:rsid w:val="00400E11"/>
    <w:rsid w:val="004015A7"/>
    <w:rsid w:val="004036D5"/>
    <w:rsid w:val="0040586B"/>
    <w:rsid w:val="00407DFC"/>
    <w:rsid w:val="004111FC"/>
    <w:rsid w:val="00412A9B"/>
    <w:rsid w:val="004173F8"/>
    <w:rsid w:val="0041754C"/>
    <w:rsid w:val="00417D9B"/>
    <w:rsid w:val="0042076A"/>
    <w:rsid w:val="00423FF3"/>
    <w:rsid w:val="00424392"/>
    <w:rsid w:val="0042638F"/>
    <w:rsid w:val="00426704"/>
    <w:rsid w:val="00430650"/>
    <w:rsid w:val="00432080"/>
    <w:rsid w:val="00433F09"/>
    <w:rsid w:val="004347D8"/>
    <w:rsid w:val="004354D4"/>
    <w:rsid w:val="004375AA"/>
    <w:rsid w:val="00445DE2"/>
    <w:rsid w:val="00460809"/>
    <w:rsid w:val="00461985"/>
    <w:rsid w:val="004622A3"/>
    <w:rsid w:val="00464D33"/>
    <w:rsid w:val="004665D5"/>
    <w:rsid w:val="00466704"/>
    <w:rsid w:val="004672E2"/>
    <w:rsid w:val="0046765C"/>
    <w:rsid w:val="00467DB8"/>
    <w:rsid w:val="00471231"/>
    <w:rsid w:val="00471A70"/>
    <w:rsid w:val="0047226F"/>
    <w:rsid w:val="00472754"/>
    <w:rsid w:val="00473A0E"/>
    <w:rsid w:val="0047518B"/>
    <w:rsid w:val="004779EB"/>
    <w:rsid w:val="00485D1D"/>
    <w:rsid w:val="004865E7"/>
    <w:rsid w:val="004869A4"/>
    <w:rsid w:val="00487154"/>
    <w:rsid w:val="00490D3E"/>
    <w:rsid w:val="004925B8"/>
    <w:rsid w:val="004962D5"/>
    <w:rsid w:val="004964C7"/>
    <w:rsid w:val="00496B57"/>
    <w:rsid w:val="004A2E5C"/>
    <w:rsid w:val="004A563C"/>
    <w:rsid w:val="004A5F1F"/>
    <w:rsid w:val="004A638E"/>
    <w:rsid w:val="004A6F56"/>
    <w:rsid w:val="004A7C87"/>
    <w:rsid w:val="004B064D"/>
    <w:rsid w:val="004B397B"/>
    <w:rsid w:val="004B7731"/>
    <w:rsid w:val="004C0752"/>
    <w:rsid w:val="004C280D"/>
    <w:rsid w:val="004C2A50"/>
    <w:rsid w:val="004C2A54"/>
    <w:rsid w:val="004D27DE"/>
    <w:rsid w:val="004D4009"/>
    <w:rsid w:val="004D5B7A"/>
    <w:rsid w:val="004E0B72"/>
    <w:rsid w:val="004E0C4A"/>
    <w:rsid w:val="004E192B"/>
    <w:rsid w:val="004E4470"/>
    <w:rsid w:val="004E4B43"/>
    <w:rsid w:val="004E6F85"/>
    <w:rsid w:val="004F011C"/>
    <w:rsid w:val="004F054E"/>
    <w:rsid w:val="00501D65"/>
    <w:rsid w:val="00502B48"/>
    <w:rsid w:val="00503A0D"/>
    <w:rsid w:val="00503C4E"/>
    <w:rsid w:val="005058D4"/>
    <w:rsid w:val="005073A5"/>
    <w:rsid w:val="005139BD"/>
    <w:rsid w:val="00513BE1"/>
    <w:rsid w:val="005200E4"/>
    <w:rsid w:val="005207DE"/>
    <w:rsid w:val="00520D2F"/>
    <w:rsid w:val="005237D6"/>
    <w:rsid w:val="00523C87"/>
    <w:rsid w:val="00523F69"/>
    <w:rsid w:val="00530D00"/>
    <w:rsid w:val="00531431"/>
    <w:rsid w:val="00532AE3"/>
    <w:rsid w:val="00532E16"/>
    <w:rsid w:val="00535E70"/>
    <w:rsid w:val="00537227"/>
    <w:rsid w:val="00543C16"/>
    <w:rsid w:val="00547E3B"/>
    <w:rsid w:val="00550300"/>
    <w:rsid w:val="00555E39"/>
    <w:rsid w:val="005570E1"/>
    <w:rsid w:val="0056142C"/>
    <w:rsid w:val="005632E4"/>
    <w:rsid w:val="00564E9F"/>
    <w:rsid w:val="00565F56"/>
    <w:rsid w:val="00574265"/>
    <w:rsid w:val="005744D4"/>
    <w:rsid w:val="005774BE"/>
    <w:rsid w:val="005807F8"/>
    <w:rsid w:val="00580FEC"/>
    <w:rsid w:val="005824F3"/>
    <w:rsid w:val="00584BC0"/>
    <w:rsid w:val="005878FE"/>
    <w:rsid w:val="00591467"/>
    <w:rsid w:val="00592866"/>
    <w:rsid w:val="00593157"/>
    <w:rsid w:val="00593ED3"/>
    <w:rsid w:val="00595C7B"/>
    <w:rsid w:val="0059632C"/>
    <w:rsid w:val="005A1664"/>
    <w:rsid w:val="005B4BAE"/>
    <w:rsid w:val="005B5ADF"/>
    <w:rsid w:val="005C030C"/>
    <w:rsid w:val="005C17E7"/>
    <w:rsid w:val="005C1C69"/>
    <w:rsid w:val="005C2A36"/>
    <w:rsid w:val="005C3824"/>
    <w:rsid w:val="005C3ED9"/>
    <w:rsid w:val="005C703E"/>
    <w:rsid w:val="005C7DED"/>
    <w:rsid w:val="005D002F"/>
    <w:rsid w:val="005D14E1"/>
    <w:rsid w:val="005D4DEB"/>
    <w:rsid w:val="005D5202"/>
    <w:rsid w:val="005D665E"/>
    <w:rsid w:val="005D672A"/>
    <w:rsid w:val="005E087B"/>
    <w:rsid w:val="005E1C30"/>
    <w:rsid w:val="005E5DD5"/>
    <w:rsid w:val="005E74A5"/>
    <w:rsid w:val="005F072E"/>
    <w:rsid w:val="005F073D"/>
    <w:rsid w:val="005F2B94"/>
    <w:rsid w:val="005F6EF5"/>
    <w:rsid w:val="005F75CD"/>
    <w:rsid w:val="006019B3"/>
    <w:rsid w:val="006029C5"/>
    <w:rsid w:val="00603846"/>
    <w:rsid w:val="00606B51"/>
    <w:rsid w:val="00607A74"/>
    <w:rsid w:val="00610BDD"/>
    <w:rsid w:val="00612458"/>
    <w:rsid w:val="00616616"/>
    <w:rsid w:val="0062300C"/>
    <w:rsid w:val="00623346"/>
    <w:rsid w:val="00623F74"/>
    <w:rsid w:val="00624006"/>
    <w:rsid w:val="00630008"/>
    <w:rsid w:val="00632B7B"/>
    <w:rsid w:val="00632FC3"/>
    <w:rsid w:val="00635D9D"/>
    <w:rsid w:val="00643CD5"/>
    <w:rsid w:val="006443F4"/>
    <w:rsid w:val="006476E0"/>
    <w:rsid w:val="00651D87"/>
    <w:rsid w:val="00652ED2"/>
    <w:rsid w:val="00652F4F"/>
    <w:rsid w:val="00653826"/>
    <w:rsid w:val="006548A9"/>
    <w:rsid w:val="00655548"/>
    <w:rsid w:val="00655F9B"/>
    <w:rsid w:val="0065661E"/>
    <w:rsid w:val="00662DE7"/>
    <w:rsid w:val="00663EF3"/>
    <w:rsid w:val="00665E23"/>
    <w:rsid w:val="00666C40"/>
    <w:rsid w:val="00667DCF"/>
    <w:rsid w:val="0067165C"/>
    <w:rsid w:val="006740A3"/>
    <w:rsid w:val="0068257C"/>
    <w:rsid w:val="00684C17"/>
    <w:rsid w:val="0068502F"/>
    <w:rsid w:val="0068651A"/>
    <w:rsid w:val="00686E42"/>
    <w:rsid w:val="00690810"/>
    <w:rsid w:val="00693E32"/>
    <w:rsid w:val="0069508F"/>
    <w:rsid w:val="006A2642"/>
    <w:rsid w:val="006A35D3"/>
    <w:rsid w:val="006A48B3"/>
    <w:rsid w:val="006B085C"/>
    <w:rsid w:val="006B0B86"/>
    <w:rsid w:val="006B1C6D"/>
    <w:rsid w:val="006B240D"/>
    <w:rsid w:val="006B30E8"/>
    <w:rsid w:val="006B59DA"/>
    <w:rsid w:val="006B5EBE"/>
    <w:rsid w:val="006B5F60"/>
    <w:rsid w:val="006C0C00"/>
    <w:rsid w:val="006C1594"/>
    <w:rsid w:val="006C1657"/>
    <w:rsid w:val="006C40D6"/>
    <w:rsid w:val="006C575D"/>
    <w:rsid w:val="006C5C4C"/>
    <w:rsid w:val="006C67EC"/>
    <w:rsid w:val="006D02D1"/>
    <w:rsid w:val="006D1407"/>
    <w:rsid w:val="006D270A"/>
    <w:rsid w:val="006D2746"/>
    <w:rsid w:val="006D2CB9"/>
    <w:rsid w:val="006D32D6"/>
    <w:rsid w:val="006D444D"/>
    <w:rsid w:val="006D582A"/>
    <w:rsid w:val="006D7B59"/>
    <w:rsid w:val="006E099C"/>
    <w:rsid w:val="006E477C"/>
    <w:rsid w:val="006E5426"/>
    <w:rsid w:val="006E63B0"/>
    <w:rsid w:val="006F243F"/>
    <w:rsid w:val="006F6017"/>
    <w:rsid w:val="007023AE"/>
    <w:rsid w:val="007041B5"/>
    <w:rsid w:val="00704E61"/>
    <w:rsid w:val="0071160F"/>
    <w:rsid w:val="00713F6F"/>
    <w:rsid w:val="00714DDC"/>
    <w:rsid w:val="00714E7F"/>
    <w:rsid w:val="007160E4"/>
    <w:rsid w:val="00720656"/>
    <w:rsid w:val="00720D01"/>
    <w:rsid w:val="00723CCD"/>
    <w:rsid w:val="007262D1"/>
    <w:rsid w:val="00726795"/>
    <w:rsid w:val="00726C91"/>
    <w:rsid w:val="00730D48"/>
    <w:rsid w:val="007328AC"/>
    <w:rsid w:val="0073551B"/>
    <w:rsid w:val="00736121"/>
    <w:rsid w:val="007365B8"/>
    <w:rsid w:val="007418D0"/>
    <w:rsid w:val="007462BE"/>
    <w:rsid w:val="00750311"/>
    <w:rsid w:val="007517BB"/>
    <w:rsid w:val="00753667"/>
    <w:rsid w:val="007575E3"/>
    <w:rsid w:val="00760498"/>
    <w:rsid w:val="00761D11"/>
    <w:rsid w:val="00762979"/>
    <w:rsid w:val="00762C18"/>
    <w:rsid w:val="00764354"/>
    <w:rsid w:val="00765941"/>
    <w:rsid w:val="00771E33"/>
    <w:rsid w:val="0077267A"/>
    <w:rsid w:val="00773DF9"/>
    <w:rsid w:val="00774644"/>
    <w:rsid w:val="00775635"/>
    <w:rsid w:val="00776300"/>
    <w:rsid w:val="007776A4"/>
    <w:rsid w:val="0078108A"/>
    <w:rsid w:val="00783603"/>
    <w:rsid w:val="00783F20"/>
    <w:rsid w:val="00784ADC"/>
    <w:rsid w:val="0078502F"/>
    <w:rsid w:val="007853DD"/>
    <w:rsid w:val="00790ABB"/>
    <w:rsid w:val="00794FD5"/>
    <w:rsid w:val="00797B7D"/>
    <w:rsid w:val="007A0D32"/>
    <w:rsid w:val="007A5740"/>
    <w:rsid w:val="007A62C1"/>
    <w:rsid w:val="007B1AF8"/>
    <w:rsid w:val="007B1E88"/>
    <w:rsid w:val="007B2F1B"/>
    <w:rsid w:val="007C2DE2"/>
    <w:rsid w:val="007C620F"/>
    <w:rsid w:val="007C6A69"/>
    <w:rsid w:val="007C6A7F"/>
    <w:rsid w:val="007C7701"/>
    <w:rsid w:val="007D30CB"/>
    <w:rsid w:val="007D4B0F"/>
    <w:rsid w:val="007D4E2E"/>
    <w:rsid w:val="007D5AEF"/>
    <w:rsid w:val="007D7116"/>
    <w:rsid w:val="007D793C"/>
    <w:rsid w:val="007E0AD5"/>
    <w:rsid w:val="007E37F4"/>
    <w:rsid w:val="007E3D77"/>
    <w:rsid w:val="007E3EF7"/>
    <w:rsid w:val="007E4135"/>
    <w:rsid w:val="007E49DB"/>
    <w:rsid w:val="007E55C9"/>
    <w:rsid w:val="007E70FE"/>
    <w:rsid w:val="007F06DE"/>
    <w:rsid w:val="007F17CB"/>
    <w:rsid w:val="007F2214"/>
    <w:rsid w:val="007F4583"/>
    <w:rsid w:val="007F7D6B"/>
    <w:rsid w:val="007F7E54"/>
    <w:rsid w:val="00802F66"/>
    <w:rsid w:val="008037BF"/>
    <w:rsid w:val="00804CA9"/>
    <w:rsid w:val="00804E49"/>
    <w:rsid w:val="008051D8"/>
    <w:rsid w:val="00805610"/>
    <w:rsid w:val="00805F53"/>
    <w:rsid w:val="00810020"/>
    <w:rsid w:val="008122FD"/>
    <w:rsid w:val="00814E52"/>
    <w:rsid w:val="008152BF"/>
    <w:rsid w:val="00815C98"/>
    <w:rsid w:val="0082018F"/>
    <w:rsid w:val="008228D2"/>
    <w:rsid w:val="00822C55"/>
    <w:rsid w:val="00825C53"/>
    <w:rsid w:val="0082722C"/>
    <w:rsid w:val="00827FA6"/>
    <w:rsid w:val="00830A26"/>
    <w:rsid w:val="008424F8"/>
    <w:rsid w:val="00842A67"/>
    <w:rsid w:val="008452DC"/>
    <w:rsid w:val="00845FCB"/>
    <w:rsid w:val="0084657C"/>
    <w:rsid w:val="00847D6E"/>
    <w:rsid w:val="00851B5D"/>
    <w:rsid w:val="00851BAA"/>
    <w:rsid w:val="00852F37"/>
    <w:rsid w:val="00854E68"/>
    <w:rsid w:val="008561D2"/>
    <w:rsid w:val="0086346A"/>
    <w:rsid w:val="008635AF"/>
    <w:rsid w:val="00863C87"/>
    <w:rsid w:val="008640D0"/>
    <w:rsid w:val="0086754A"/>
    <w:rsid w:val="008708E3"/>
    <w:rsid w:val="0087206A"/>
    <w:rsid w:val="008723C8"/>
    <w:rsid w:val="00873084"/>
    <w:rsid w:val="00873959"/>
    <w:rsid w:val="00873E94"/>
    <w:rsid w:val="008751C6"/>
    <w:rsid w:val="0087753E"/>
    <w:rsid w:val="00880E1D"/>
    <w:rsid w:val="008845E4"/>
    <w:rsid w:val="008851AB"/>
    <w:rsid w:val="00885B5B"/>
    <w:rsid w:val="0088618C"/>
    <w:rsid w:val="008876FB"/>
    <w:rsid w:val="008910A5"/>
    <w:rsid w:val="00894445"/>
    <w:rsid w:val="00897ACB"/>
    <w:rsid w:val="008A4759"/>
    <w:rsid w:val="008A4CD7"/>
    <w:rsid w:val="008A5201"/>
    <w:rsid w:val="008B0644"/>
    <w:rsid w:val="008B0C2D"/>
    <w:rsid w:val="008B116C"/>
    <w:rsid w:val="008B2360"/>
    <w:rsid w:val="008B49D2"/>
    <w:rsid w:val="008B56B8"/>
    <w:rsid w:val="008B5CD4"/>
    <w:rsid w:val="008C0BA2"/>
    <w:rsid w:val="008C1E9E"/>
    <w:rsid w:val="008C2FA5"/>
    <w:rsid w:val="008C5E25"/>
    <w:rsid w:val="008D0354"/>
    <w:rsid w:val="008D26EA"/>
    <w:rsid w:val="008D3EC8"/>
    <w:rsid w:val="008D5F9A"/>
    <w:rsid w:val="008E18D6"/>
    <w:rsid w:val="008E5190"/>
    <w:rsid w:val="008E521A"/>
    <w:rsid w:val="008F11BB"/>
    <w:rsid w:val="008F63AF"/>
    <w:rsid w:val="0090018F"/>
    <w:rsid w:val="009022FD"/>
    <w:rsid w:val="0090241E"/>
    <w:rsid w:val="00903972"/>
    <w:rsid w:val="00904585"/>
    <w:rsid w:val="00907F96"/>
    <w:rsid w:val="00910B13"/>
    <w:rsid w:val="009177D0"/>
    <w:rsid w:val="00923956"/>
    <w:rsid w:val="00924F73"/>
    <w:rsid w:val="009368A8"/>
    <w:rsid w:val="00940FF7"/>
    <w:rsid w:val="00941E79"/>
    <w:rsid w:val="009445B4"/>
    <w:rsid w:val="00944BD7"/>
    <w:rsid w:val="00946428"/>
    <w:rsid w:val="009464FF"/>
    <w:rsid w:val="009466D0"/>
    <w:rsid w:val="00952E85"/>
    <w:rsid w:val="00952F10"/>
    <w:rsid w:val="00955ACB"/>
    <w:rsid w:val="00956B28"/>
    <w:rsid w:val="0095791E"/>
    <w:rsid w:val="009619E7"/>
    <w:rsid w:val="009627A8"/>
    <w:rsid w:val="00964604"/>
    <w:rsid w:val="00964E21"/>
    <w:rsid w:val="0096524D"/>
    <w:rsid w:val="00967014"/>
    <w:rsid w:val="0097149D"/>
    <w:rsid w:val="00971DAE"/>
    <w:rsid w:val="0097213F"/>
    <w:rsid w:val="00972F9A"/>
    <w:rsid w:val="0097463B"/>
    <w:rsid w:val="00982BF6"/>
    <w:rsid w:val="009844E0"/>
    <w:rsid w:val="009901A7"/>
    <w:rsid w:val="0099591E"/>
    <w:rsid w:val="00997591"/>
    <w:rsid w:val="009A07A5"/>
    <w:rsid w:val="009A1131"/>
    <w:rsid w:val="009A173E"/>
    <w:rsid w:val="009A5169"/>
    <w:rsid w:val="009A7521"/>
    <w:rsid w:val="009A77EA"/>
    <w:rsid w:val="009B1257"/>
    <w:rsid w:val="009B2287"/>
    <w:rsid w:val="009B3DCF"/>
    <w:rsid w:val="009B43DA"/>
    <w:rsid w:val="009B50AE"/>
    <w:rsid w:val="009B6CAC"/>
    <w:rsid w:val="009C1ED1"/>
    <w:rsid w:val="009C5149"/>
    <w:rsid w:val="009C5D5E"/>
    <w:rsid w:val="009C7FBB"/>
    <w:rsid w:val="009D25A5"/>
    <w:rsid w:val="009D3072"/>
    <w:rsid w:val="009D4577"/>
    <w:rsid w:val="009D49E2"/>
    <w:rsid w:val="009E10D9"/>
    <w:rsid w:val="009E16F3"/>
    <w:rsid w:val="009E366F"/>
    <w:rsid w:val="009E7F78"/>
    <w:rsid w:val="009F16FE"/>
    <w:rsid w:val="00A04299"/>
    <w:rsid w:val="00A068BA"/>
    <w:rsid w:val="00A07216"/>
    <w:rsid w:val="00A079D5"/>
    <w:rsid w:val="00A109AA"/>
    <w:rsid w:val="00A13346"/>
    <w:rsid w:val="00A14DA8"/>
    <w:rsid w:val="00A14E9F"/>
    <w:rsid w:val="00A15C7D"/>
    <w:rsid w:val="00A230DA"/>
    <w:rsid w:val="00A237BC"/>
    <w:rsid w:val="00A24D74"/>
    <w:rsid w:val="00A317AB"/>
    <w:rsid w:val="00A32EE5"/>
    <w:rsid w:val="00A34B6B"/>
    <w:rsid w:val="00A35C3B"/>
    <w:rsid w:val="00A42C07"/>
    <w:rsid w:val="00A438CE"/>
    <w:rsid w:val="00A43996"/>
    <w:rsid w:val="00A44049"/>
    <w:rsid w:val="00A461FD"/>
    <w:rsid w:val="00A50F41"/>
    <w:rsid w:val="00A5138D"/>
    <w:rsid w:val="00A51C35"/>
    <w:rsid w:val="00A54CF4"/>
    <w:rsid w:val="00A55BFF"/>
    <w:rsid w:val="00A56732"/>
    <w:rsid w:val="00A6141F"/>
    <w:rsid w:val="00A61535"/>
    <w:rsid w:val="00A61DC0"/>
    <w:rsid w:val="00A65CBA"/>
    <w:rsid w:val="00A6679E"/>
    <w:rsid w:val="00A67110"/>
    <w:rsid w:val="00A67562"/>
    <w:rsid w:val="00A71A56"/>
    <w:rsid w:val="00A757F5"/>
    <w:rsid w:val="00A7648D"/>
    <w:rsid w:val="00A77C5B"/>
    <w:rsid w:val="00A806BE"/>
    <w:rsid w:val="00A820BF"/>
    <w:rsid w:val="00A82E6B"/>
    <w:rsid w:val="00A90CDA"/>
    <w:rsid w:val="00A91A17"/>
    <w:rsid w:val="00A9330E"/>
    <w:rsid w:val="00A965C3"/>
    <w:rsid w:val="00A9742D"/>
    <w:rsid w:val="00AA05B2"/>
    <w:rsid w:val="00AA1B23"/>
    <w:rsid w:val="00AA298D"/>
    <w:rsid w:val="00AA5867"/>
    <w:rsid w:val="00AB6E71"/>
    <w:rsid w:val="00AB6FE2"/>
    <w:rsid w:val="00AB74DB"/>
    <w:rsid w:val="00AC0322"/>
    <w:rsid w:val="00AC48E7"/>
    <w:rsid w:val="00AC4D76"/>
    <w:rsid w:val="00AC6550"/>
    <w:rsid w:val="00AD2955"/>
    <w:rsid w:val="00AD34CA"/>
    <w:rsid w:val="00AD6DB0"/>
    <w:rsid w:val="00AE29E0"/>
    <w:rsid w:val="00AE3FC1"/>
    <w:rsid w:val="00AE4D7A"/>
    <w:rsid w:val="00AE7B82"/>
    <w:rsid w:val="00AF4B5D"/>
    <w:rsid w:val="00B045C9"/>
    <w:rsid w:val="00B04659"/>
    <w:rsid w:val="00B0682A"/>
    <w:rsid w:val="00B17FE0"/>
    <w:rsid w:val="00B20038"/>
    <w:rsid w:val="00B208E4"/>
    <w:rsid w:val="00B21BF3"/>
    <w:rsid w:val="00B23132"/>
    <w:rsid w:val="00B265EB"/>
    <w:rsid w:val="00B27678"/>
    <w:rsid w:val="00B36573"/>
    <w:rsid w:val="00B404F4"/>
    <w:rsid w:val="00B40FCC"/>
    <w:rsid w:val="00B41318"/>
    <w:rsid w:val="00B43052"/>
    <w:rsid w:val="00B45386"/>
    <w:rsid w:val="00B468BE"/>
    <w:rsid w:val="00B53E29"/>
    <w:rsid w:val="00B55036"/>
    <w:rsid w:val="00B620FB"/>
    <w:rsid w:val="00B64482"/>
    <w:rsid w:val="00B66957"/>
    <w:rsid w:val="00B67AD8"/>
    <w:rsid w:val="00B7558C"/>
    <w:rsid w:val="00B75C31"/>
    <w:rsid w:val="00B8005C"/>
    <w:rsid w:val="00B804C4"/>
    <w:rsid w:val="00B82447"/>
    <w:rsid w:val="00B83CA8"/>
    <w:rsid w:val="00B919C6"/>
    <w:rsid w:val="00B9273B"/>
    <w:rsid w:val="00B94E5B"/>
    <w:rsid w:val="00B9542A"/>
    <w:rsid w:val="00B95C97"/>
    <w:rsid w:val="00B961F9"/>
    <w:rsid w:val="00B96545"/>
    <w:rsid w:val="00B97AF4"/>
    <w:rsid w:val="00B97EEB"/>
    <w:rsid w:val="00BA034F"/>
    <w:rsid w:val="00BA0CBF"/>
    <w:rsid w:val="00BA1ED2"/>
    <w:rsid w:val="00BA5B5A"/>
    <w:rsid w:val="00BA6E04"/>
    <w:rsid w:val="00BA6EDF"/>
    <w:rsid w:val="00BA78A6"/>
    <w:rsid w:val="00BB104B"/>
    <w:rsid w:val="00BB4F1C"/>
    <w:rsid w:val="00BC22B1"/>
    <w:rsid w:val="00BC3AC8"/>
    <w:rsid w:val="00BD1E40"/>
    <w:rsid w:val="00BD4972"/>
    <w:rsid w:val="00BD5027"/>
    <w:rsid w:val="00BD5DBA"/>
    <w:rsid w:val="00BD738F"/>
    <w:rsid w:val="00BE09FF"/>
    <w:rsid w:val="00BE149C"/>
    <w:rsid w:val="00BE5668"/>
    <w:rsid w:val="00BE73B8"/>
    <w:rsid w:val="00BF2F17"/>
    <w:rsid w:val="00BF3817"/>
    <w:rsid w:val="00BF4B3A"/>
    <w:rsid w:val="00BF696F"/>
    <w:rsid w:val="00C01E77"/>
    <w:rsid w:val="00C02D92"/>
    <w:rsid w:val="00C036C0"/>
    <w:rsid w:val="00C06663"/>
    <w:rsid w:val="00C110D3"/>
    <w:rsid w:val="00C11B74"/>
    <w:rsid w:val="00C120F8"/>
    <w:rsid w:val="00C12931"/>
    <w:rsid w:val="00C12D35"/>
    <w:rsid w:val="00C14265"/>
    <w:rsid w:val="00C1466A"/>
    <w:rsid w:val="00C14FA9"/>
    <w:rsid w:val="00C15F96"/>
    <w:rsid w:val="00C1668D"/>
    <w:rsid w:val="00C16B10"/>
    <w:rsid w:val="00C210A1"/>
    <w:rsid w:val="00C221BC"/>
    <w:rsid w:val="00C24102"/>
    <w:rsid w:val="00C24664"/>
    <w:rsid w:val="00C267B4"/>
    <w:rsid w:val="00C276A7"/>
    <w:rsid w:val="00C30094"/>
    <w:rsid w:val="00C30A95"/>
    <w:rsid w:val="00C32081"/>
    <w:rsid w:val="00C34875"/>
    <w:rsid w:val="00C370A5"/>
    <w:rsid w:val="00C37A33"/>
    <w:rsid w:val="00C41BE9"/>
    <w:rsid w:val="00C42B7C"/>
    <w:rsid w:val="00C43947"/>
    <w:rsid w:val="00C446AD"/>
    <w:rsid w:val="00C46DFB"/>
    <w:rsid w:val="00C53233"/>
    <w:rsid w:val="00C53441"/>
    <w:rsid w:val="00C53709"/>
    <w:rsid w:val="00C53800"/>
    <w:rsid w:val="00C56D27"/>
    <w:rsid w:val="00C60733"/>
    <w:rsid w:val="00C6074A"/>
    <w:rsid w:val="00C61F10"/>
    <w:rsid w:val="00C64AF9"/>
    <w:rsid w:val="00C67303"/>
    <w:rsid w:val="00C67B88"/>
    <w:rsid w:val="00C71040"/>
    <w:rsid w:val="00C722BE"/>
    <w:rsid w:val="00C741A7"/>
    <w:rsid w:val="00C764BF"/>
    <w:rsid w:val="00C768C3"/>
    <w:rsid w:val="00C7729F"/>
    <w:rsid w:val="00C81440"/>
    <w:rsid w:val="00C81634"/>
    <w:rsid w:val="00C82D8E"/>
    <w:rsid w:val="00C84F7E"/>
    <w:rsid w:val="00C853B4"/>
    <w:rsid w:val="00C8599F"/>
    <w:rsid w:val="00C86988"/>
    <w:rsid w:val="00C874D1"/>
    <w:rsid w:val="00C9014D"/>
    <w:rsid w:val="00C940E5"/>
    <w:rsid w:val="00C95F9F"/>
    <w:rsid w:val="00C96981"/>
    <w:rsid w:val="00C96C7E"/>
    <w:rsid w:val="00CA09FA"/>
    <w:rsid w:val="00CA51A7"/>
    <w:rsid w:val="00CB0796"/>
    <w:rsid w:val="00CB2BBE"/>
    <w:rsid w:val="00CB3AF9"/>
    <w:rsid w:val="00CB42C1"/>
    <w:rsid w:val="00CB54CA"/>
    <w:rsid w:val="00CB63B8"/>
    <w:rsid w:val="00CC2697"/>
    <w:rsid w:val="00CC325D"/>
    <w:rsid w:val="00CC3AB7"/>
    <w:rsid w:val="00CC4736"/>
    <w:rsid w:val="00CD2A82"/>
    <w:rsid w:val="00CD3A6F"/>
    <w:rsid w:val="00CD661C"/>
    <w:rsid w:val="00CD7C11"/>
    <w:rsid w:val="00CD7CB7"/>
    <w:rsid w:val="00CD7DE7"/>
    <w:rsid w:val="00CE0D48"/>
    <w:rsid w:val="00CE60A1"/>
    <w:rsid w:val="00CE68C2"/>
    <w:rsid w:val="00CE693A"/>
    <w:rsid w:val="00CF010D"/>
    <w:rsid w:val="00CF2925"/>
    <w:rsid w:val="00CF311D"/>
    <w:rsid w:val="00CF60ED"/>
    <w:rsid w:val="00CF7B39"/>
    <w:rsid w:val="00D008DE"/>
    <w:rsid w:val="00D01035"/>
    <w:rsid w:val="00D012E8"/>
    <w:rsid w:val="00D019B8"/>
    <w:rsid w:val="00D07E48"/>
    <w:rsid w:val="00D110BD"/>
    <w:rsid w:val="00D16084"/>
    <w:rsid w:val="00D17482"/>
    <w:rsid w:val="00D17B1F"/>
    <w:rsid w:val="00D20613"/>
    <w:rsid w:val="00D21222"/>
    <w:rsid w:val="00D21411"/>
    <w:rsid w:val="00D22978"/>
    <w:rsid w:val="00D22F1C"/>
    <w:rsid w:val="00D2305E"/>
    <w:rsid w:val="00D23557"/>
    <w:rsid w:val="00D2442F"/>
    <w:rsid w:val="00D244F7"/>
    <w:rsid w:val="00D251C2"/>
    <w:rsid w:val="00D251F3"/>
    <w:rsid w:val="00D31D3C"/>
    <w:rsid w:val="00D323D2"/>
    <w:rsid w:val="00D35D2A"/>
    <w:rsid w:val="00D42618"/>
    <w:rsid w:val="00D439C5"/>
    <w:rsid w:val="00D458E7"/>
    <w:rsid w:val="00D471C3"/>
    <w:rsid w:val="00D50DB9"/>
    <w:rsid w:val="00D511EC"/>
    <w:rsid w:val="00D51FD3"/>
    <w:rsid w:val="00D52273"/>
    <w:rsid w:val="00D5491D"/>
    <w:rsid w:val="00D569CD"/>
    <w:rsid w:val="00D56C62"/>
    <w:rsid w:val="00D575B0"/>
    <w:rsid w:val="00D61F6F"/>
    <w:rsid w:val="00D6325E"/>
    <w:rsid w:val="00D6357D"/>
    <w:rsid w:val="00D64D85"/>
    <w:rsid w:val="00D72A01"/>
    <w:rsid w:val="00D72BD1"/>
    <w:rsid w:val="00D817D7"/>
    <w:rsid w:val="00D81BCF"/>
    <w:rsid w:val="00D82BB7"/>
    <w:rsid w:val="00D83A61"/>
    <w:rsid w:val="00D9033D"/>
    <w:rsid w:val="00D90837"/>
    <w:rsid w:val="00D916A3"/>
    <w:rsid w:val="00D919E4"/>
    <w:rsid w:val="00D923CF"/>
    <w:rsid w:val="00D94459"/>
    <w:rsid w:val="00D94DBA"/>
    <w:rsid w:val="00D950BF"/>
    <w:rsid w:val="00D96247"/>
    <w:rsid w:val="00DA4C2E"/>
    <w:rsid w:val="00DA5569"/>
    <w:rsid w:val="00DA6E70"/>
    <w:rsid w:val="00DA7F34"/>
    <w:rsid w:val="00DB0CF2"/>
    <w:rsid w:val="00DB32B5"/>
    <w:rsid w:val="00DB3455"/>
    <w:rsid w:val="00DB38EB"/>
    <w:rsid w:val="00DB6D35"/>
    <w:rsid w:val="00DC2C57"/>
    <w:rsid w:val="00DC6EF7"/>
    <w:rsid w:val="00DC711B"/>
    <w:rsid w:val="00DD4B81"/>
    <w:rsid w:val="00DD5572"/>
    <w:rsid w:val="00DD680B"/>
    <w:rsid w:val="00DE280B"/>
    <w:rsid w:val="00DE4BA2"/>
    <w:rsid w:val="00DE4C76"/>
    <w:rsid w:val="00DE61BD"/>
    <w:rsid w:val="00DE6BF7"/>
    <w:rsid w:val="00DF6119"/>
    <w:rsid w:val="00E000DF"/>
    <w:rsid w:val="00E0135D"/>
    <w:rsid w:val="00E0245D"/>
    <w:rsid w:val="00E048ED"/>
    <w:rsid w:val="00E116B2"/>
    <w:rsid w:val="00E11B0F"/>
    <w:rsid w:val="00E1205F"/>
    <w:rsid w:val="00E154F0"/>
    <w:rsid w:val="00E15F32"/>
    <w:rsid w:val="00E169A6"/>
    <w:rsid w:val="00E20846"/>
    <w:rsid w:val="00E20B10"/>
    <w:rsid w:val="00E21D91"/>
    <w:rsid w:val="00E222EF"/>
    <w:rsid w:val="00E25616"/>
    <w:rsid w:val="00E278C7"/>
    <w:rsid w:val="00E301CE"/>
    <w:rsid w:val="00E30F40"/>
    <w:rsid w:val="00E313C2"/>
    <w:rsid w:val="00E31D49"/>
    <w:rsid w:val="00E33780"/>
    <w:rsid w:val="00E3399A"/>
    <w:rsid w:val="00E34917"/>
    <w:rsid w:val="00E36B87"/>
    <w:rsid w:val="00E36BC0"/>
    <w:rsid w:val="00E370D0"/>
    <w:rsid w:val="00E43C64"/>
    <w:rsid w:val="00E442AD"/>
    <w:rsid w:val="00E5075A"/>
    <w:rsid w:val="00E545FA"/>
    <w:rsid w:val="00E608FA"/>
    <w:rsid w:val="00E60A4F"/>
    <w:rsid w:val="00E61BD7"/>
    <w:rsid w:val="00E62C70"/>
    <w:rsid w:val="00E678D6"/>
    <w:rsid w:val="00E7016B"/>
    <w:rsid w:val="00E729B4"/>
    <w:rsid w:val="00E75ABF"/>
    <w:rsid w:val="00E75D94"/>
    <w:rsid w:val="00E81CB0"/>
    <w:rsid w:val="00E81FA3"/>
    <w:rsid w:val="00E840BD"/>
    <w:rsid w:val="00E8429C"/>
    <w:rsid w:val="00E904B1"/>
    <w:rsid w:val="00E94927"/>
    <w:rsid w:val="00EA1CA3"/>
    <w:rsid w:val="00EA3757"/>
    <w:rsid w:val="00EA3AD1"/>
    <w:rsid w:val="00EA448B"/>
    <w:rsid w:val="00EA5944"/>
    <w:rsid w:val="00EA5DB6"/>
    <w:rsid w:val="00EA7BBE"/>
    <w:rsid w:val="00EB0BB0"/>
    <w:rsid w:val="00EB125F"/>
    <w:rsid w:val="00EB248C"/>
    <w:rsid w:val="00EB2CA1"/>
    <w:rsid w:val="00EB5D51"/>
    <w:rsid w:val="00EC034A"/>
    <w:rsid w:val="00EC1434"/>
    <w:rsid w:val="00EC1C3A"/>
    <w:rsid w:val="00EC6CDC"/>
    <w:rsid w:val="00EC7B32"/>
    <w:rsid w:val="00ED017B"/>
    <w:rsid w:val="00ED0C8B"/>
    <w:rsid w:val="00ED4867"/>
    <w:rsid w:val="00ED5E83"/>
    <w:rsid w:val="00ED6CB9"/>
    <w:rsid w:val="00EE4C14"/>
    <w:rsid w:val="00EE5351"/>
    <w:rsid w:val="00EE5B11"/>
    <w:rsid w:val="00EE6F79"/>
    <w:rsid w:val="00EE743F"/>
    <w:rsid w:val="00EF4237"/>
    <w:rsid w:val="00F02450"/>
    <w:rsid w:val="00F0399A"/>
    <w:rsid w:val="00F04647"/>
    <w:rsid w:val="00F10CFD"/>
    <w:rsid w:val="00F157FD"/>
    <w:rsid w:val="00F1586F"/>
    <w:rsid w:val="00F201DA"/>
    <w:rsid w:val="00F20726"/>
    <w:rsid w:val="00F214EC"/>
    <w:rsid w:val="00F22CA6"/>
    <w:rsid w:val="00F240F3"/>
    <w:rsid w:val="00F25D9A"/>
    <w:rsid w:val="00F311E6"/>
    <w:rsid w:val="00F31BE2"/>
    <w:rsid w:val="00F31C25"/>
    <w:rsid w:val="00F32893"/>
    <w:rsid w:val="00F329A4"/>
    <w:rsid w:val="00F35EEC"/>
    <w:rsid w:val="00F41546"/>
    <w:rsid w:val="00F4291A"/>
    <w:rsid w:val="00F44016"/>
    <w:rsid w:val="00F46724"/>
    <w:rsid w:val="00F46D10"/>
    <w:rsid w:val="00F47846"/>
    <w:rsid w:val="00F503B2"/>
    <w:rsid w:val="00F553EC"/>
    <w:rsid w:val="00F57C62"/>
    <w:rsid w:val="00F57EFC"/>
    <w:rsid w:val="00F602EF"/>
    <w:rsid w:val="00F6371B"/>
    <w:rsid w:val="00F655AA"/>
    <w:rsid w:val="00F66144"/>
    <w:rsid w:val="00F66D58"/>
    <w:rsid w:val="00F71288"/>
    <w:rsid w:val="00F80E91"/>
    <w:rsid w:val="00F82D66"/>
    <w:rsid w:val="00F84CA1"/>
    <w:rsid w:val="00F858C8"/>
    <w:rsid w:val="00F86BD3"/>
    <w:rsid w:val="00F90547"/>
    <w:rsid w:val="00F917CF"/>
    <w:rsid w:val="00F94958"/>
    <w:rsid w:val="00FA15EF"/>
    <w:rsid w:val="00FA395D"/>
    <w:rsid w:val="00FA4DD6"/>
    <w:rsid w:val="00FA6CFA"/>
    <w:rsid w:val="00FA7CBB"/>
    <w:rsid w:val="00FB5EA2"/>
    <w:rsid w:val="00FB6358"/>
    <w:rsid w:val="00FB7EEF"/>
    <w:rsid w:val="00FC26C7"/>
    <w:rsid w:val="00FC4134"/>
    <w:rsid w:val="00FC498F"/>
    <w:rsid w:val="00FC548B"/>
    <w:rsid w:val="00FC5A63"/>
    <w:rsid w:val="00FC5D10"/>
    <w:rsid w:val="00FD1808"/>
    <w:rsid w:val="00FD310A"/>
    <w:rsid w:val="00FD42E8"/>
    <w:rsid w:val="00FD670B"/>
    <w:rsid w:val="00FE26D8"/>
    <w:rsid w:val="00FE2CE5"/>
    <w:rsid w:val="00FE42D5"/>
    <w:rsid w:val="00FE7414"/>
    <w:rsid w:val="00FE7DFB"/>
    <w:rsid w:val="00FF4842"/>
    <w:rsid w:val="00FF5B58"/>
    <w:rsid w:val="00FF6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F8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10D3"/>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10D3"/>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10D3"/>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10D3"/>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10D3"/>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10D3"/>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10D3"/>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10D3"/>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unhideWhenUsed/>
    <w:rsid w:val="0056142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1808"/>
    <w:rPr>
      <w:i/>
      <w:iCs/>
    </w:rPr>
  </w:style>
  <w:style w:type="character" w:customStyle="1" w:styleId="apple-converted-space">
    <w:name w:val="apple-converted-space"/>
    <w:basedOn w:val="DefaultParagraphFont"/>
    <w:rsid w:val="001B0D3E"/>
  </w:style>
  <w:style w:type="character" w:styleId="Hyperlink">
    <w:name w:val="Hyperlink"/>
    <w:basedOn w:val="DefaultParagraphFont"/>
    <w:uiPriority w:val="99"/>
    <w:unhideWhenUsed/>
    <w:rsid w:val="001B0D3E"/>
    <w:rPr>
      <w:color w:val="0000FF"/>
      <w:u w:val="single"/>
    </w:rPr>
  </w:style>
  <w:style w:type="character" w:customStyle="1" w:styleId="pl-k">
    <w:name w:val="pl-k"/>
    <w:basedOn w:val="DefaultParagraphFont"/>
    <w:rsid w:val="00F57C62"/>
  </w:style>
  <w:style w:type="character" w:customStyle="1" w:styleId="pl-sv">
    <w:name w:val="pl-sv"/>
    <w:basedOn w:val="DefaultParagraphFont"/>
    <w:rsid w:val="00F57C62"/>
  </w:style>
  <w:style w:type="character" w:customStyle="1" w:styleId="pl-vpf">
    <w:name w:val="pl-vpf"/>
    <w:basedOn w:val="DefaultParagraphFont"/>
    <w:rsid w:val="00F57C62"/>
  </w:style>
  <w:style w:type="character" w:customStyle="1" w:styleId="pl-s1">
    <w:name w:val="pl-s1"/>
    <w:basedOn w:val="DefaultParagraphFont"/>
    <w:rsid w:val="00F57C62"/>
  </w:style>
  <w:style w:type="character" w:customStyle="1" w:styleId="pl-pds">
    <w:name w:val="pl-pds"/>
    <w:basedOn w:val="DefaultParagraphFont"/>
    <w:rsid w:val="00F57C62"/>
  </w:style>
  <w:style w:type="paragraph" w:styleId="HTMLPreformatted">
    <w:name w:val="HTML Preformatted"/>
    <w:basedOn w:val="Normal"/>
    <w:link w:val="HTMLPreformattedChar"/>
    <w:uiPriority w:val="99"/>
    <w:unhideWhenUsed/>
    <w:rsid w:val="002E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E76F7"/>
    <w:rPr>
      <w:rFonts w:ascii="Courier" w:hAnsi="Courier" w:cs="Courier"/>
      <w:sz w:val="20"/>
      <w:szCs w:val="20"/>
    </w:rPr>
  </w:style>
  <w:style w:type="character" w:styleId="FollowedHyperlink">
    <w:name w:val="FollowedHyperlink"/>
    <w:basedOn w:val="DefaultParagraphFont"/>
    <w:uiPriority w:val="99"/>
    <w:semiHidden/>
    <w:unhideWhenUsed/>
    <w:rsid w:val="0030721A"/>
    <w:rPr>
      <w:color w:val="800080" w:themeColor="followedHyperlink"/>
      <w:u w:val="single"/>
    </w:rPr>
  </w:style>
  <w:style w:type="character" w:styleId="Strong">
    <w:name w:val="Strong"/>
    <w:basedOn w:val="DefaultParagraphFont"/>
    <w:uiPriority w:val="22"/>
    <w:qFormat/>
    <w:rsid w:val="00D110BD"/>
    <w:rPr>
      <w:b/>
      <w:bCs/>
    </w:rPr>
  </w:style>
  <w:style w:type="character" w:customStyle="1" w:styleId="tgc">
    <w:name w:val="_tgc"/>
    <w:basedOn w:val="DefaultParagraphFont"/>
    <w:rsid w:val="00C120F8"/>
  </w:style>
  <w:style w:type="character" w:customStyle="1" w:styleId="Heading2Char">
    <w:name w:val="Heading 2 Char"/>
    <w:basedOn w:val="DefaultParagraphFont"/>
    <w:link w:val="Heading2"/>
    <w:uiPriority w:val="9"/>
    <w:semiHidden/>
    <w:rsid w:val="00C110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10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10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10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10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10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10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10D3"/>
    <w:rPr>
      <w:rFonts w:asciiTheme="majorHAnsi" w:eastAsiaTheme="majorEastAsia" w:hAnsiTheme="majorHAnsi" w:cstheme="majorBidi"/>
      <w:i/>
      <w:iCs/>
      <w:color w:val="404040" w:themeColor="text1" w:themeTint="BF"/>
      <w:sz w:val="20"/>
      <w:szCs w:val="20"/>
    </w:rPr>
  </w:style>
  <w:style w:type="paragraph" w:customStyle="1" w:styleId="Normal1">
    <w:name w:val="Normal1"/>
    <w:rsid w:val="003B55BC"/>
    <w:rPr>
      <w:rFonts w:ascii="Cambria" w:eastAsia="Cambria" w:hAnsi="Cambria" w:cs="Cambria"/>
      <w:color w:val="000000"/>
      <w:szCs w:val="20"/>
    </w:rPr>
  </w:style>
  <w:style w:type="paragraph" w:styleId="Header">
    <w:name w:val="header"/>
    <w:basedOn w:val="Normal"/>
    <w:link w:val="HeaderChar"/>
    <w:uiPriority w:val="99"/>
    <w:unhideWhenUsed/>
    <w:rsid w:val="00CD3A6F"/>
    <w:pPr>
      <w:tabs>
        <w:tab w:val="center" w:pos="4680"/>
        <w:tab w:val="right" w:pos="9360"/>
      </w:tabs>
    </w:pPr>
  </w:style>
  <w:style w:type="character" w:customStyle="1" w:styleId="HeaderChar">
    <w:name w:val="Header Char"/>
    <w:basedOn w:val="DefaultParagraphFont"/>
    <w:link w:val="Header"/>
    <w:uiPriority w:val="99"/>
    <w:rsid w:val="00CD3A6F"/>
  </w:style>
  <w:style w:type="character" w:styleId="CommentReference">
    <w:name w:val="annotation reference"/>
    <w:basedOn w:val="DefaultParagraphFont"/>
    <w:uiPriority w:val="99"/>
    <w:semiHidden/>
    <w:unhideWhenUsed/>
    <w:rsid w:val="00A109AA"/>
    <w:rPr>
      <w:sz w:val="16"/>
      <w:szCs w:val="16"/>
    </w:rPr>
  </w:style>
  <w:style w:type="paragraph" w:styleId="CommentText">
    <w:name w:val="annotation text"/>
    <w:basedOn w:val="Normal"/>
    <w:link w:val="CommentTextChar"/>
    <w:uiPriority w:val="99"/>
    <w:semiHidden/>
    <w:unhideWhenUsed/>
    <w:rsid w:val="00A109AA"/>
    <w:rPr>
      <w:sz w:val="20"/>
      <w:szCs w:val="20"/>
    </w:rPr>
  </w:style>
  <w:style w:type="character" w:customStyle="1" w:styleId="CommentTextChar">
    <w:name w:val="Comment Text Char"/>
    <w:basedOn w:val="DefaultParagraphFont"/>
    <w:link w:val="CommentText"/>
    <w:uiPriority w:val="99"/>
    <w:semiHidden/>
    <w:rsid w:val="00A109AA"/>
    <w:rPr>
      <w:sz w:val="20"/>
      <w:szCs w:val="20"/>
    </w:rPr>
  </w:style>
  <w:style w:type="paragraph" w:styleId="CommentSubject">
    <w:name w:val="annotation subject"/>
    <w:basedOn w:val="CommentText"/>
    <w:next w:val="CommentText"/>
    <w:link w:val="CommentSubjectChar"/>
    <w:uiPriority w:val="99"/>
    <w:semiHidden/>
    <w:unhideWhenUsed/>
    <w:rsid w:val="00A109AA"/>
    <w:rPr>
      <w:b/>
      <w:bCs/>
    </w:rPr>
  </w:style>
  <w:style w:type="character" w:customStyle="1" w:styleId="CommentSubjectChar">
    <w:name w:val="Comment Subject Char"/>
    <w:basedOn w:val="CommentTextChar"/>
    <w:link w:val="CommentSubject"/>
    <w:uiPriority w:val="99"/>
    <w:semiHidden/>
    <w:rsid w:val="00A109A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10D3"/>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10D3"/>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10D3"/>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10D3"/>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10D3"/>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10D3"/>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10D3"/>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10D3"/>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unhideWhenUsed/>
    <w:rsid w:val="0056142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1808"/>
    <w:rPr>
      <w:i/>
      <w:iCs/>
    </w:rPr>
  </w:style>
  <w:style w:type="character" w:customStyle="1" w:styleId="apple-converted-space">
    <w:name w:val="apple-converted-space"/>
    <w:basedOn w:val="DefaultParagraphFont"/>
    <w:rsid w:val="001B0D3E"/>
  </w:style>
  <w:style w:type="character" w:styleId="Hyperlink">
    <w:name w:val="Hyperlink"/>
    <w:basedOn w:val="DefaultParagraphFont"/>
    <w:uiPriority w:val="99"/>
    <w:unhideWhenUsed/>
    <w:rsid w:val="001B0D3E"/>
    <w:rPr>
      <w:color w:val="0000FF"/>
      <w:u w:val="single"/>
    </w:rPr>
  </w:style>
  <w:style w:type="character" w:customStyle="1" w:styleId="pl-k">
    <w:name w:val="pl-k"/>
    <w:basedOn w:val="DefaultParagraphFont"/>
    <w:rsid w:val="00F57C62"/>
  </w:style>
  <w:style w:type="character" w:customStyle="1" w:styleId="pl-sv">
    <w:name w:val="pl-sv"/>
    <w:basedOn w:val="DefaultParagraphFont"/>
    <w:rsid w:val="00F57C62"/>
  </w:style>
  <w:style w:type="character" w:customStyle="1" w:styleId="pl-vpf">
    <w:name w:val="pl-vpf"/>
    <w:basedOn w:val="DefaultParagraphFont"/>
    <w:rsid w:val="00F57C62"/>
  </w:style>
  <w:style w:type="character" w:customStyle="1" w:styleId="pl-s1">
    <w:name w:val="pl-s1"/>
    <w:basedOn w:val="DefaultParagraphFont"/>
    <w:rsid w:val="00F57C62"/>
  </w:style>
  <w:style w:type="character" w:customStyle="1" w:styleId="pl-pds">
    <w:name w:val="pl-pds"/>
    <w:basedOn w:val="DefaultParagraphFont"/>
    <w:rsid w:val="00F57C62"/>
  </w:style>
  <w:style w:type="paragraph" w:styleId="HTMLPreformatted">
    <w:name w:val="HTML Preformatted"/>
    <w:basedOn w:val="Normal"/>
    <w:link w:val="HTMLPreformattedChar"/>
    <w:uiPriority w:val="99"/>
    <w:unhideWhenUsed/>
    <w:rsid w:val="002E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E76F7"/>
    <w:rPr>
      <w:rFonts w:ascii="Courier" w:hAnsi="Courier" w:cs="Courier"/>
      <w:sz w:val="20"/>
      <w:szCs w:val="20"/>
    </w:rPr>
  </w:style>
  <w:style w:type="character" w:styleId="FollowedHyperlink">
    <w:name w:val="FollowedHyperlink"/>
    <w:basedOn w:val="DefaultParagraphFont"/>
    <w:uiPriority w:val="99"/>
    <w:semiHidden/>
    <w:unhideWhenUsed/>
    <w:rsid w:val="0030721A"/>
    <w:rPr>
      <w:color w:val="800080" w:themeColor="followedHyperlink"/>
      <w:u w:val="single"/>
    </w:rPr>
  </w:style>
  <w:style w:type="character" w:styleId="Strong">
    <w:name w:val="Strong"/>
    <w:basedOn w:val="DefaultParagraphFont"/>
    <w:uiPriority w:val="22"/>
    <w:qFormat/>
    <w:rsid w:val="00D110BD"/>
    <w:rPr>
      <w:b/>
      <w:bCs/>
    </w:rPr>
  </w:style>
  <w:style w:type="character" w:customStyle="1" w:styleId="tgc">
    <w:name w:val="_tgc"/>
    <w:basedOn w:val="DefaultParagraphFont"/>
    <w:rsid w:val="00C120F8"/>
  </w:style>
  <w:style w:type="character" w:customStyle="1" w:styleId="Heading2Char">
    <w:name w:val="Heading 2 Char"/>
    <w:basedOn w:val="DefaultParagraphFont"/>
    <w:link w:val="Heading2"/>
    <w:uiPriority w:val="9"/>
    <w:semiHidden/>
    <w:rsid w:val="00C110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10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10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10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10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10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10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10D3"/>
    <w:rPr>
      <w:rFonts w:asciiTheme="majorHAnsi" w:eastAsiaTheme="majorEastAsia" w:hAnsiTheme="majorHAnsi" w:cstheme="majorBidi"/>
      <w:i/>
      <w:iCs/>
      <w:color w:val="404040" w:themeColor="text1" w:themeTint="BF"/>
      <w:sz w:val="20"/>
      <w:szCs w:val="20"/>
    </w:rPr>
  </w:style>
  <w:style w:type="paragraph" w:customStyle="1" w:styleId="Normal1">
    <w:name w:val="Normal1"/>
    <w:rsid w:val="003B55BC"/>
    <w:rPr>
      <w:rFonts w:ascii="Cambria" w:eastAsia="Cambria" w:hAnsi="Cambria" w:cs="Cambria"/>
      <w:color w:val="000000"/>
      <w:szCs w:val="20"/>
    </w:rPr>
  </w:style>
  <w:style w:type="paragraph" w:styleId="Header">
    <w:name w:val="header"/>
    <w:basedOn w:val="Normal"/>
    <w:link w:val="HeaderChar"/>
    <w:uiPriority w:val="99"/>
    <w:unhideWhenUsed/>
    <w:rsid w:val="00CD3A6F"/>
    <w:pPr>
      <w:tabs>
        <w:tab w:val="center" w:pos="4680"/>
        <w:tab w:val="right" w:pos="9360"/>
      </w:tabs>
    </w:pPr>
  </w:style>
  <w:style w:type="character" w:customStyle="1" w:styleId="HeaderChar">
    <w:name w:val="Header Char"/>
    <w:basedOn w:val="DefaultParagraphFont"/>
    <w:link w:val="Header"/>
    <w:uiPriority w:val="99"/>
    <w:rsid w:val="00CD3A6F"/>
  </w:style>
  <w:style w:type="character" w:styleId="CommentReference">
    <w:name w:val="annotation reference"/>
    <w:basedOn w:val="DefaultParagraphFont"/>
    <w:uiPriority w:val="99"/>
    <w:semiHidden/>
    <w:unhideWhenUsed/>
    <w:rsid w:val="00A109AA"/>
    <w:rPr>
      <w:sz w:val="16"/>
      <w:szCs w:val="16"/>
    </w:rPr>
  </w:style>
  <w:style w:type="paragraph" w:styleId="CommentText">
    <w:name w:val="annotation text"/>
    <w:basedOn w:val="Normal"/>
    <w:link w:val="CommentTextChar"/>
    <w:uiPriority w:val="99"/>
    <w:semiHidden/>
    <w:unhideWhenUsed/>
    <w:rsid w:val="00A109AA"/>
    <w:rPr>
      <w:sz w:val="20"/>
      <w:szCs w:val="20"/>
    </w:rPr>
  </w:style>
  <w:style w:type="character" w:customStyle="1" w:styleId="CommentTextChar">
    <w:name w:val="Comment Text Char"/>
    <w:basedOn w:val="DefaultParagraphFont"/>
    <w:link w:val="CommentText"/>
    <w:uiPriority w:val="99"/>
    <w:semiHidden/>
    <w:rsid w:val="00A109AA"/>
    <w:rPr>
      <w:sz w:val="20"/>
      <w:szCs w:val="20"/>
    </w:rPr>
  </w:style>
  <w:style w:type="paragraph" w:styleId="CommentSubject">
    <w:name w:val="annotation subject"/>
    <w:basedOn w:val="CommentText"/>
    <w:next w:val="CommentText"/>
    <w:link w:val="CommentSubjectChar"/>
    <w:uiPriority w:val="99"/>
    <w:semiHidden/>
    <w:unhideWhenUsed/>
    <w:rsid w:val="00A109AA"/>
    <w:rPr>
      <w:b/>
      <w:bCs/>
    </w:rPr>
  </w:style>
  <w:style w:type="character" w:customStyle="1" w:styleId="CommentSubjectChar">
    <w:name w:val="Comment Subject Char"/>
    <w:basedOn w:val="CommentTextChar"/>
    <w:link w:val="CommentSubject"/>
    <w:uiPriority w:val="99"/>
    <w:semiHidden/>
    <w:rsid w:val="00A109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422">
      <w:bodyDiv w:val="1"/>
      <w:marLeft w:val="0"/>
      <w:marRight w:val="0"/>
      <w:marTop w:val="0"/>
      <w:marBottom w:val="0"/>
      <w:divBdr>
        <w:top w:val="none" w:sz="0" w:space="0" w:color="auto"/>
        <w:left w:val="none" w:sz="0" w:space="0" w:color="auto"/>
        <w:bottom w:val="none" w:sz="0" w:space="0" w:color="auto"/>
        <w:right w:val="none" w:sz="0" w:space="0" w:color="auto"/>
      </w:divBdr>
    </w:div>
    <w:div w:id="154489994">
      <w:bodyDiv w:val="1"/>
      <w:marLeft w:val="0"/>
      <w:marRight w:val="0"/>
      <w:marTop w:val="0"/>
      <w:marBottom w:val="0"/>
      <w:divBdr>
        <w:top w:val="none" w:sz="0" w:space="0" w:color="auto"/>
        <w:left w:val="none" w:sz="0" w:space="0" w:color="auto"/>
        <w:bottom w:val="none" w:sz="0" w:space="0" w:color="auto"/>
        <w:right w:val="none" w:sz="0" w:space="0" w:color="auto"/>
      </w:divBdr>
    </w:div>
    <w:div w:id="195391648">
      <w:bodyDiv w:val="1"/>
      <w:marLeft w:val="0"/>
      <w:marRight w:val="0"/>
      <w:marTop w:val="0"/>
      <w:marBottom w:val="0"/>
      <w:divBdr>
        <w:top w:val="none" w:sz="0" w:space="0" w:color="auto"/>
        <w:left w:val="none" w:sz="0" w:space="0" w:color="auto"/>
        <w:bottom w:val="none" w:sz="0" w:space="0" w:color="auto"/>
        <w:right w:val="none" w:sz="0" w:space="0" w:color="auto"/>
      </w:divBdr>
    </w:div>
    <w:div w:id="201551967">
      <w:bodyDiv w:val="1"/>
      <w:marLeft w:val="0"/>
      <w:marRight w:val="0"/>
      <w:marTop w:val="0"/>
      <w:marBottom w:val="0"/>
      <w:divBdr>
        <w:top w:val="none" w:sz="0" w:space="0" w:color="auto"/>
        <w:left w:val="none" w:sz="0" w:space="0" w:color="auto"/>
        <w:bottom w:val="none" w:sz="0" w:space="0" w:color="auto"/>
        <w:right w:val="none" w:sz="0" w:space="0" w:color="auto"/>
      </w:divBdr>
    </w:div>
    <w:div w:id="243682332">
      <w:bodyDiv w:val="1"/>
      <w:marLeft w:val="0"/>
      <w:marRight w:val="0"/>
      <w:marTop w:val="0"/>
      <w:marBottom w:val="0"/>
      <w:divBdr>
        <w:top w:val="none" w:sz="0" w:space="0" w:color="auto"/>
        <w:left w:val="none" w:sz="0" w:space="0" w:color="auto"/>
        <w:bottom w:val="none" w:sz="0" w:space="0" w:color="auto"/>
        <w:right w:val="none" w:sz="0" w:space="0" w:color="auto"/>
      </w:divBdr>
    </w:div>
    <w:div w:id="248120165">
      <w:bodyDiv w:val="1"/>
      <w:marLeft w:val="0"/>
      <w:marRight w:val="0"/>
      <w:marTop w:val="0"/>
      <w:marBottom w:val="0"/>
      <w:divBdr>
        <w:top w:val="none" w:sz="0" w:space="0" w:color="auto"/>
        <w:left w:val="none" w:sz="0" w:space="0" w:color="auto"/>
        <w:bottom w:val="none" w:sz="0" w:space="0" w:color="auto"/>
        <w:right w:val="none" w:sz="0" w:space="0" w:color="auto"/>
      </w:divBdr>
    </w:div>
    <w:div w:id="288242438">
      <w:bodyDiv w:val="1"/>
      <w:marLeft w:val="0"/>
      <w:marRight w:val="0"/>
      <w:marTop w:val="0"/>
      <w:marBottom w:val="0"/>
      <w:divBdr>
        <w:top w:val="none" w:sz="0" w:space="0" w:color="auto"/>
        <w:left w:val="none" w:sz="0" w:space="0" w:color="auto"/>
        <w:bottom w:val="none" w:sz="0" w:space="0" w:color="auto"/>
        <w:right w:val="none" w:sz="0" w:space="0" w:color="auto"/>
      </w:divBdr>
    </w:div>
    <w:div w:id="384958466">
      <w:bodyDiv w:val="1"/>
      <w:marLeft w:val="0"/>
      <w:marRight w:val="0"/>
      <w:marTop w:val="0"/>
      <w:marBottom w:val="0"/>
      <w:divBdr>
        <w:top w:val="none" w:sz="0" w:space="0" w:color="auto"/>
        <w:left w:val="none" w:sz="0" w:space="0" w:color="auto"/>
        <w:bottom w:val="none" w:sz="0" w:space="0" w:color="auto"/>
        <w:right w:val="none" w:sz="0" w:space="0" w:color="auto"/>
      </w:divBdr>
    </w:div>
    <w:div w:id="396393925">
      <w:bodyDiv w:val="1"/>
      <w:marLeft w:val="0"/>
      <w:marRight w:val="0"/>
      <w:marTop w:val="0"/>
      <w:marBottom w:val="0"/>
      <w:divBdr>
        <w:top w:val="none" w:sz="0" w:space="0" w:color="auto"/>
        <w:left w:val="none" w:sz="0" w:space="0" w:color="auto"/>
        <w:bottom w:val="none" w:sz="0" w:space="0" w:color="auto"/>
        <w:right w:val="none" w:sz="0" w:space="0" w:color="auto"/>
      </w:divBdr>
    </w:div>
    <w:div w:id="456728958">
      <w:bodyDiv w:val="1"/>
      <w:marLeft w:val="0"/>
      <w:marRight w:val="0"/>
      <w:marTop w:val="0"/>
      <w:marBottom w:val="0"/>
      <w:divBdr>
        <w:top w:val="none" w:sz="0" w:space="0" w:color="auto"/>
        <w:left w:val="none" w:sz="0" w:space="0" w:color="auto"/>
        <w:bottom w:val="none" w:sz="0" w:space="0" w:color="auto"/>
        <w:right w:val="none" w:sz="0" w:space="0" w:color="auto"/>
      </w:divBdr>
    </w:div>
    <w:div w:id="538317446">
      <w:bodyDiv w:val="1"/>
      <w:marLeft w:val="0"/>
      <w:marRight w:val="0"/>
      <w:marTop w:val="0"/>
      <w:marBottom w:val="0"/>
      <w:divBdr>
        <w:top w:val="none" w:sz="0" w:space="0" w:color="auto"/>
        <w:left w:val="none" w:sz="0" w:space="0" w:color="auto"/>
        <w:bottom w:val="none" w:sz="0" w:space="0" w:color="auto"/>
        <w:right w:val="none" w:sz="0" w:space="0" w:color="auto"/>
      </w:divBdr>
    </w:div>
    <w:div w:id="673797401">
      <w:bodyDiv w:val="1"/>
      <w:marLeft w:val="0"/>
      <w:marRight w:val="0"/>
      <w:marTop w:val="0"/>
      <w:marBottom w:val="0"/>
      <w:divBdr>
        <w:top w:val="none" w:sz="0" w:space="0" w:color="auto"/>
        <w:left w:val="none" w:sz="0" w:space="0" w:color="auto"/>
        <w:bottom w:val="none" w:sz="0" w:space="0" w:color="auto"/>
        <w:right w:val="none" w:sz="0" w:space="0" w:color="auto"/>
      </w:divBdr>
    </w:div>
    <w:div w:id="699554623">
      <w:bodyDiv w:val="1"/>
      <w:marLeft w:val="0"/>
      <w:marRight w:val="0"/>
      <w:marTop w:val="0"/>
      <w:marBottom w:val="0"/>
      <w:divBdr>
        <w:top w:val="none" w:sz="0" w:space="0" w:color="auto"/>
        <w:left w:val="none" w:sz="0" w:space="0" w:color="auto"/>
        <w:bottom w:val="none" w:sz="0" w:space="0" w:color="auto"/>
        <w:right w:val="none" w:sz="0" w:space="0" w:color="auto"/>
      </w:divBdr>
    </w:div>
    <w:div w:id="722296263">
      <w:bodyDiv w:val="1"/>
      <w:marLeft w:val="0"/>
      <w:marRight w:val="0"/>
      <w:marTop w:val="0"/>
      <w:marBottom w:val="0"/>
      <w:divBdr>
        <w:top w:val="none" w:sz="0" w:space="0" w:color="auto"/>
        <w:left w:val="none" w:sz="0" w:space="0" w:color="auto"/>
        <w:bottom w:val="none" w:sz="0" w:space="0" w:color="auto"/>
        <w:right w:val="none" w:sz="0" w:space="0" w:color="auto"/>
      </w:divBdr>
    </w:div>
    <w:div w:id="736128334">
      <w:bodyDiv w:val="1"/>
      <w:marLeft w:val="0"/>
      <w:marRight w:val="0"/>
      <w:marTop w:val="0"/>
      <w:marBottom w:val="0"/>
      <w:divBdr>
        <w:top w:val="none" w:sz="0" w:space="0" w:color="auto"/>
        <w:left w:val="none" w:sz="0" w:space="0" w:color="auto"/>
        <w:bottom w:val="none" w:sz="0" w:space="0" w:color="auto"/>
        <w:right w:val="none" w:sz="0" w:space="0" w:color="auto"/>
      </w:divBdr>
    </w:div>
    <w:div w:id="854806456">
      <w:bodyDiv w:val="1"/>
      <w:marLeft w:val="0"/>
      <w:marRight w:val="0"/>
      <w:marTop w:val="0"/>
      <w:marBottom w:val="0"/>
      <w:divBdr>
        <w:top w:val="none" w:sz="0" w:space="0" w:color="auto"/>
        <w:left w:val="none" w:sz="0" w:space="0" w:color="auto"/>
        <w:bottom w:val="none" w:sz="0" w:space="0" w:color="auto"/>
        <w:right w:val="none" w:sz="0" w:space="0" w:color="auto"/>
      </w:divBdr>
    </w:div>
    <w:div w:id="884605213">
      <w:bodyDiv w:val="1"/>
      <w:marLeft w:val="0"/>
      <w:marRight w:val="0"/>
      <w:marTop w:val="0"/>
      <w:marBottom w:val="0"/>
      <w:divBdr>
        <w:top w:val="none" w:sz="0" w:space="0" w:color="auto"/>
        <w:left w:val="none" w:sz="0" w:space="0" w:color="auto"/>
        <w:bottom w:val="none" w:sz="0" w:space="0" w:color="auto"/>
        <w:right w:val="none" w:sz="0" w:space="0" w:color="auto"/>
      </w:divBdr>
    </w:div>
    <w:div w:id="980039168">
      <w:bodyDiv w:val="1"/>
      <w:marLeft w:val="0"/>
      <w:marRight w:val="0"/>
      <w:marTop w:val="0"/>
      <w:marBottom w:val="0"/>
      <w:divBdr>
        <w:top w:val="none" w:sz="0" w:space="0" w:color="auto"/>
        <w:left w:val="none" w:sz="0" w:space="0" w:color="auto"/>
        <w:bottom w:val="none" w:sz="0" w:space="0" w:color="auto"/>
        <w:right w:val="none" w:sz="0" w:space="0" w:color="auto"/>
      </w:divBdr>
    </w:div>
    <w:div w:id="1018311820">
      <w:bodyDiv w:val="1"/>
      <w:marLeft w:val="0"/>
      <w:marRight w:val="0"/>
      <w:marTop w:val="0"/>
      <w:marBottom w:val="0"/>
      <w:divBdr>
        <w:top w:val="none" w:sz="0" w:space="0" w:color="auto"/>
        <w:left w:val="none" w:sz="0" w:space="0" w:color="auto"/>
        <w:bottom w:val="none" w:sz="0" w:space="0" w:color="auto"/>
        <w:right w:val="none" w:sz="0" w:space="0" w:color="auto"/>
      </w:divBdr>
      <w:divsChild>
        <w:div w:id="597182960">
          <w:marLeft w:val="0"/>
          <w:marRight w:val="0"/>
          <w:marTop w:val="0"/>
          <w:marBottom w:val="0"/>
          <w:divBdr>
            <w:top w:val="none" w:sz="0" w:space="0" w:color="auto"/>
            <w:left w:val="none" w:sz="0" w:space="0" w:color="auto"/>
            <w:bottom w:val="none" w:sz="0" w:space="0" w:color="auto"/>
            <w:right w:val="none" w:sz="0" w:space="0" w:color="auto"/>
          </w:divBdr>
        </w:div>
        <w:div w:id="186918970">
          <w:marLeft w:val="0"/>
          <w:marRight w:val="0"/>
          <w:marTop w:val="0"/>
          <w:marBottom w:val="0"/>
          <w:divBdr>
            <w:top w:val="none" w:sz="0" w:space="0" w:color="auto"/>
            <w:left w:val="none" w:sz="0" w:space="0" w:color="auto"/>
            <w:bottom w:val="none" w:sz="0" w:space="0" w:color="auto"/>
            <w:right w:val="none" w:sz="0" w:space="0" w:color="auto"/>
          </w:divBdr>
        </w:div>
        <w:div w:id="1038897987">
          <w:marLeft w:val="0"/>
          <w:marRight w:val="0"/>
          <w:marTop w:val="0"/>
          <w:marBottom w:val="0"/>
          <w:divBdr>
            <w:top w:val="none" w:sz="0" w:space="0" w:color="auto"/>
            <w:left w:val="none" w:sz="0" w:space="0" w:color="auto"/>
            <w:bottom w:val="none" w:sz="0" w:space="0" w:color="auto"/>
            <w:right w:val="none" w:sz="0" w:space="0" w:color="auto"/>
          </w:divBdr>
        </w:div>
        <w:div w:id="1422026601">
          <w:marLeft w:val="0"/>
          <w:marRight w:val="0"/>
          <w:marTop w:val="0"/>
          <w:marBottom w:val="0"/>
          <w:divBdr>
            <w:top w:val="none" w:sz="0" w:space="0" w:color="auto"/>
            <w:left w:val="none" w:sz="0" w:space="0" w:color="auto"/>
            <w:bottom w:val="none" w:sz="0" w:space="0" w:color="auto"/>
            <w:right w:val="none" w:sz="0" w:space="0" w:color="auto"/>
          </w:divBdr>
        </w:div>
      </w:divsChild>
    </w:div>
    <w:div w:id="1089738725">
      <w:bodyDiv w:val="1"/>
      <w:marLeft w:val="0"/>
      <w:marRight w:val="0"/>
      <w:marTop w:val="0"/>
      <w:marBottom w:val="0"/>
      <w:divBdr>
        <w:top w:val="none" w:sz="0" w:space="0" w:color="auto"/>
        <w:left w:val="none" w:sz="0" w:space="0" w:color="auto"/>
        <w:bottom w:val="none" w:sz="0" w:space="0" w:color="auto"/>
        <w:right w:val="none" w:sz="0" w:space="0" w:color="auto"/>
      </w:divBdr>
      <w:divsChild>
        <w:div w:id="791559093">
          <w:marLeft w:val="0"/>
          <w:marRight w:val="0"/>
          <w:marTop w:val="0"/>
          <w:marBottom w:val="0"/>
          <w:divBdr>
            <w:top w:val="none" w:sz="0" w:space="0" w:color="auto"/>
            <w:left w:val="none" w:sz="0" w:space="0" w:color="auto"/>
            <w:bottom w:val="none" w:sz="0" w:space="0" w:color="auto"/>
            <w:right w:val="none" w:sz="0" w:space="0" w:color="auto"/>
          </w:divBdr>
        </w:div>
        <w:div w:id="1445147320">
          <w:marLeft w:val="0"/>
          <w:marRight w:val="0"/>
          <w:marTop w:val="0"/>
          <w:marBottom w:val="0"/>
          <w:divBdr>
            <w:top w:val="none" w:sz="0" w:space="0" w:color="auto"/>
            <w:left w:val="none" w:sz="0" w:space="0" w:color="auto"/>
            <w:bottom w:val="none" w:sz="0" w:space="0" w:color="auto"/>
            <w:right w:val="none" w:sz="0" w:space="0" w:color="auto"/>
          </w:divBdr>
          <w:divsChild>
            <w:div w:id="753474850">
              <w:marLeft w:val="0"/>
              <w:marRight w:val="0"/>
              <w:marTop w:val="0"/>
              <w:marBottom w:val="0"/>
              <w:divBdr>
                <w:top w:val="none" w:sz="0" w:space="0" w:color="auto"/>
                <w:left w:val="none" w:sz="0" w:space="0" w:color="auto"/>
                <w:bottom w:val="none" w:sz="0" w:space="0" w:color="auto"/>
                <w:right w:val="none" w:sz="0" w:space="0" w:color="auto"/>
              </w:divBdr>
            </w:div>
            <w:div w:id="667251439">
              <w:marLeft w:val="0"/>
              <w:marRight w:val="0"/>
              <w:marTop w:val="0"/>
              <w:marBottom w:val="0"/>
              <w:divBdr>
                <w:top w:val="none" w:sz="0" w:space="0" w:color="auto"/>
                <w:left w:val="none" w:sz="0" w:space="0" w:color="auto"/>
                <w:bottom w:val="none" w:sz="0" w:space="0" w:color="auto"/>
                <w:right w:val="none" w:sz="0" w:space="0" w:color="auto"/>
              </w:divBdr>
            </w:div>
            <w:div w:id="1795440481">
              <w:marLeft w:val="0"/>
              <w:marRight w:val="0"/>
              <w:marTop w:val="0"/>
              <w:marBottom w:val="0"/>
              <w:divBdr>
                <w:top w:val="none" w:sz="0" w:space="0" w:color="auto"/>
                <w:left w:val="none" w:sz="0" w:space="0" w:color="auto"/>
                <w:bottom w:val="none" w:sz="0" w:space="0" w:color="auto"/>
                <w:right w:val="none" w:sz="0" w:space="0" w:color="auto"/>
              </w:divBdr>
            </w:div>
            <w:div w:id="316961989">
              <w:marLeft w:val="0"/>
              <w:marRight w:val="0"/>
              <w:marTop w:val="0"/>
              <w:marBottom w:val="0"/>
              <w:divBdr>
                <w:top w:val="none" w:sz="0" w:space="0" w:color="auto"/>
                <w:left w:val="none" w:sz="0" w:space="0" w:color="auto"/>
                <w:bottom w:val="none" w:sz="0" w:space="0" w:color="auto"/>
                <w:right w:val="none" w:sz="0" w:space="0" w:color="auto"/>
              </w:divBdr>
            </w:div>
            <w:div w:id="1471047966">
              <w:marLeft w:val="0"/>
              <w:marRight w:val="0"/>
              <w:marTop w:val="0"/>
              <w:marBottom w:val="0"/>
              <w:divBdr>
                <w:top w:val="none" w:sz="0" w:space="0" w:color="auto"/>
                <w:left w:val="none" w:sz="0" w:space="0" w:color="auto"/>
                <w:bottom w:val="none" w:sz="0" w:space="0" w:color="auto"/>
                <w:right w:val="none" w:sz="0" w:space="0" w:color="auto"/>
              </w:divBdr>
            </w:div>
            <w:div w:id="942037912">
              <w:marLeft w:val="0"/>
              <w:marRight w:val="0"/>
              <w:marTop w:val="0"/>
              <w:marBottom w:val="0"/>
              <w:divBdr>
                <w:top w:val="none" w:sz="0" w:space="0" w:color="auto"/>
                <w:left w:val="none" w:sz="0" w:space="0" w:color="auto"/>
                <w:bottom w:val="none" w:sz="0" w:space="0" w:color="auto"/>
                <w:right w:val="none" w:sz="0" w:space="0" w:color="auto"/>
              </w:divBdr>
            </w:div>
            <w:div w:id="1728455656">
              <w:marLeft w:val="0"/>
              <w:marRight w:val="0"/>
              <w:marTop w:val="0"/>
              <w:marBottom w:val="0"/>
              <w:divBdr>
                <w:top w:val="none" w:sz="0" w:space="0" w:color="auto"/>
                <w:left w:val="none" w:sz="0" w:space="0" w:color="auto"/>
                <w:bottom w:val="none" w:sz="0" w:space="0" w:color="auto"/>
                <w:right w:val="none" w:sz="0" w:space="0" w:color="auto"/>
              </w:divBdr>
            </w:div>
            <w:div w:id="225804060">
              <w:marLeft w:val="0"/>
              <w:marRight w:val="0"/>
              <w:marTop w:val="0"/>
              <w:marBottom w:val="0"/>
              <w:divBdr>
                <w:top w:val="none" w:sz="0" w:space="0" w:color="auto"/>
                <w:left w:val="none" w:sz="0" w:space="0" w:color="auto"/>
                <w:bottom w:val="none" w:sz="0" w:space="0" w:color="auto"/>
                <w:right w:val="none" w:sz="0" w:space="0" w:color="auto"/>
              </w:divBdr>
            </w:div>
            <w:div w:id="150101459">
              <w:marLeft w:val="0"/>
              <w:marRight w:val="0"/>
              <w:marTop w:val="0"/>
              <w:marBottom w:val="0"/>
              <w:divBdr>
                <w:top w:val="none" w:sz="0" w:space="0" w:color="auto"/>
                <w:left w:val="none" w:sz="0" w:space="0" w:color="auto"/>
                <w:bottom w:val="none" w:sz="0" w:space="0" w:color="auto"/>
                <w:right w:val="none" w:sz="0" w:space="0" w:color="auto"/>
              </w:divBdr>
            </w:div>
            <w:div w:id="453988242">
              <w:marLeft w:val="0"/>
              <w:marRight w:val="0"/>
              <w:marTop w:val="0"/>
              <w:marBottom w:val="0"/>
              <w:divBdr>
                <w:top w:val="none" w:sz="0" w:space="0" w:color="auto"/>
                <w:left w:val="none" w:sz="0" w:space="0" w:color="auto"/>
                <w:bottom w:val="none" w:sz="0" w:space="0" w:color="auto"/>
                <w:right w:val="none" w:sz="0" w:space="0" w:color="auto"/>
              </w:divBdr>
            </w:div>
            <w:div w:id="754132016">
              <w:marLeft w:val="0"/>
              <w:marRight w:val="0"/>
              <w:marTop w:val="0"/>
              <w:marBottom w:val="0"/>
              <w:divBdr>
                <w:top w:val="none" w:sz="0" w:space="0" w:color="auto"/>
                <w:left w:val="none" w:sz="0" w:space="0" w:color="auto"/>
                <w:bottom w:val="none" w:sz="0" w:space="0" w:color="auto"/>
                <w:right w:val="none" w:sz="0" w:space="0" w:color="auto"/>
              </w:divBdr>
            </w:div>
            <w:div w:id="1789271773">
              <w:marLeft w:val="0"/>
              <w:marRight w:val="0"/>
              <w:marTop w:val="0"/>
              <w:marBottom w:val="0"/>
              <w:divBdr>
                <w:top w:val="none" w:sz="0" w:space="0" w:color="auto"/>
                <w:left w:val="none" w:sz="0" w:space="0" w:color="auto"/>
                <w:bottom w:val="none" w:sz="0" w:space="0" w:color="auto"/>
                <w:right w:val="none" w:sz="0" w:space="0" w:color="auto"/>
              </w:divBdr>
            </w:div>
            <w:div w:id="472018811">
              <w:marLeft w:val="0"/>
              <w:marRight w:val="0"/>
              <w:marTop w:val="0"/>
              <w:marBottom w:val="0"/>
              <w:divBdr>
                <w:top w:val="none" w:sz="0" w:space="0" w:color="auto"/>
                <w:left w:val="none" w:sz="0" w:space="0" w:color="auto"/>
                <w:bottom w:val="none" w:sz="0" w:space="0" w:color="auto"/>
                <w:right w:val="none" w:sz="0" w:space="0" w:color="auto"/>
              </w:divBdr>
            </w:div>
            <w:div w:id="1607691696">
              <w:marLeft w:val="0"/>
              <w:marRight w:val="0"/>
              <w:marTop w:val="0"/>
              <w:marBottom w:val="0"/>
              <w:divBdr>
                <w:top w:val="none" w:sz="0" w:space="0" w:color="auto"/>
                <w:left w:val="none" w:sz="0" w:space="0" w:color="auto"/>
                <w:bottom w:val="none" w:sz="0" w:space="0" w:color="auto"/>
                <w:right w:val="none" w:sz="0" w:space="0" w:color="auto"/>
              </w:divBdr>
            </w:div>
            <w:div w:id="832333662">
              <w:marLeft w:val="0"/>
              <w:marRight w:val="0"/>
              <w:marTop w:val="0"/>
              <w:marBottom w:val="0"/>
              <w:divBdr>
                <w:top w:val="none" w:sz="0" w:space="0" w:color="auto"/>
                <w:left w:val="none" w:sz="0" w:space="0" w:color="auto"/>
                <w:bottom w:val="none" w:sz="0" w:space="0" w:color="auto"/>
                <w:right w:val="none" w:sz="0" w:space="0" w:color="auto"/>
              </w:divBdr>
            </w:div>
            <w:div w:id="561408789">
              <w:marLeft w:val="0"/>
              <w:marRight w:val="0"/>
              <w:marTop w:val="0"/>
              <w:marBottom w:val="0"/>
              <w:divBdr>
                <w:top w:val="none" w:sz="0" w:space="0" w:color="auto"/>
                <w:left w:val="none" w:sz="0" w:space="0" w:color="auto"/>
                <w:bottom w:val="none" w:sz="0" w:space="0" w:color="auto"/>
                <w:right w:val="none" w:sz="0" w:space="0" w:color="auto"/>
              </w:divBdr>
            </w:div>
            <w:div w:id="978802977">
              <w:marLeft w:val="0"/>
              <w:marRight w:val="0"/>
              <w:marTop w:val="0"/>
              <w:marBottom w:val="0"/>
              <w:divBdr>
                <w:top w:val="none" w:sz="0" w:space="0" w:color="auto"/>
                <w:left w:val="none" w:sz="0" w:space="0" w:color="auto"/>
                <w:bottom w:val="none" w:sz="0" w:space="0" w:color="auto"/>
                <w:right w:val="none" w:sz="0" w:space="0" w:color="auto"/>
              </w:divBdr>
            </w:div>
            <w:div w:id="1978680690">
              <w:marLeft w:val="0"/>
              <w:marRight w:val="0"/>
              <w:marTop w:val="0"/>
              <w:marBottom w:val="0"/>
              <w:divBdr>
                <w:top w:val="none" w:sz="0" w:space="0" w:color="auto"/>
                <w:left w:val="none" w:sz="0" w:space="0" w:color="auto"/>
                <w:bottom w:val="none" w:sz="0" w:space="0" w:color="auto"/>
                <w:right w:val="none" w:sz="0" w:space="0" w:color="auto"/>
              </w:divBdr>
            </w:div>
            <w:div w:id="1264845917">
              <w:marLeft w:val="0"/>
              <w:marRight w:val="0"/>
              <w:marTop w:val="0"/>
              <w:marBottom w:val="0"/>
              <w:divBdr>
                <w:top w:val="none" w:sz="0" w:space="0" w:color="auto"/>
                <w:left w:val="none" w:sz="0" w:space="0" w:color="auto"/>
                <w:bottom w:val="none" w:sz="0" w:space="0" w:color="auto"/>
                <w:right w:val="none" w:sz="0" w:space="0" w:color="auto"/>
              </w:divBdr>
            </w:div>
            <w:div w:id="1831826301">
              <w:marLeft w:val="0"/>
              <w:marRight w:val="0"/>
              <w:marTop w:val="0"/>
              <w:marBottom w:val="0"/>
              <w:divBdr>
                <w:top w:val="none" w:sz="0" w:space="0" w:color="auto"/>
                <w:left w:val="none" w:sz="0" w:space="0" w:color="auto"/>
                <w:bottom w:val="none" w:sz="0" w:space="0" w:color="auto"/>
                <w:right w:val="none" w:sz="0" w:space="0" w:color="auto"/>
              </w:divBdr>
            </w:div>
            <w:div w:id="835191189">
              <w:marLeft w:val="0"/>
              <w:marRight w:val="0"/>
              <w:marTop w:val="0"/>
              <w:marBottom w:val="0"/>
              <w:divBdr>
                <w:top w:val="none" w:sz="0" w:space="0" w:color="auto"/>
                <w:left w:val="none" w:sz="0" w:space="0" w:color="auto"/>
                <w:bottom w:val="none" w:sz="0" w:space="0" w:color="auto"/>
                <w:right w:val="none" w:sz="0" w:space="0" w:color="auto"/>
              </w:divBdr>
            </w:div>
            <w:div w:id="960456407">
              <w:marLeft w:val="0"/>
              <w:marRight w:val="0"/>
              <w:marTop w:val="0"/>
              <w:marBottom w:val="0"/>
              <w:divBdr>
                <w:top w:val="none" w:sz="0" w:space="0" w:color="auto"/>
                <w:left w:val="none" w:sz="0" w:space="0" w:color="auto"/>
                <w:bottom w:val="none" w:sz="0" w:space="0" w:color="auto"/>
                <w:right w:val="none" w:sz="0" w:space="0" w:color="auto"/>
              </w:divBdr>
            </w:div>
            <w:div w:id="1586114590">
              <w:marLeft w:val="0"/>
              <w:marRight w:val="0"/>
              <w:marTop w:val="0"/>
              <w:marBottom w:val="0"/>
              <w:divBdr>
                <w:top w:val="none" w:sz="0" w:space="0" w:color="auto"/>
                <w:left w:val="none" w:sz="0" w:space="0" w:color="auto"/>
                <w:bottom w:val="none" w:sz="0" w:space="0" w:color="auto"/>
                <w:right w:val="none" w:sz="0" w:space="0" w:color="auto"/>
              </w:divBdr>
            </w:div>
            <w:div w:id="757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19542">
      <w:bodyDiv w:val="1"/>
      <w:marLeft w:val="0"/>
      <w:marRight w:val="0"/>
      <w:marTop w:val="0"/>
      <w:marBottom w:val="0"/>
      <w:divBdr>
        <w:top w:val="none" w:sz="0" w:space="0" w:color="auto"/>
        <w:left w:val="none" w:sz="0" w:space="0" w:color="auto"/>
        <w:bottom w:val="none" w:sz="0" w:space="0" w:color="auto"/>
        <w:right w:val="none" w:sz="0" w:space="0" w:color="auto"/>
      </w:divBdr>
    </w:div>
    <w:div w:id="1137139449">
      <w:bodyDiv w:val="1"/>
      <w:marLeft w:val="0"/>
      <w:marRight w:val="0"/>
      <w:marTop w:val="0"/>
      <w:marBottom w:val="0"/>
      <w:divBdr>
        <w:top w:val="none" w:sz="0" w:space="0" w:color="auto"/>
        <w:left w:val="none" w:sz="0" w:space="0" w:color="auto"/>
        <w:bottom w:val="none" w:sz="0" w:space="0" w:color="auto"/>
        <w:right w:val="none" w:sz="0" w:space="0" w:color="auto"/>
      </w:divBdr>
    </w:div>
    <w:div w:id="1157843155">
      <w:bodyDiv w:val="1"/>
      <w:marLeft w:val="0"/>
      <w:marRight w:val="0"/>
      <w:marTop w:val="0"/>
      <w:marBottom w:val="0"/>
      <w:divBdr>
        <w:top w:val="none" w:sz="0" w:space="0" w:color="auto"/>
        <w:left w:val="none" w:sz="0" w:space="0" w:color="auto"/>
        <w:bottom w:val="none" w:sz="0" w:space="0" w:color="auto"/>
        <w:right w:val="none" w:sz="0" w:space="0" w:color="auto"/>
      </w:divBdr>
    </w:div>
    <w:div w:id="1161435161">
      <w:bodyDiv w:val="1"/>
      <w:marLeft w:val="0"/>
      <w:marRight w:val="0"/>
      <w:marTop w:val="0"/>
      <w:marBottom w:val="0"/>
      <w:divBdr>
        <w:top w:val="none" w:sz="0" w:space="0" w:color="auto"/>
        <w:left w:val="none" w:sz="0" w:space="0" w:color="auto"/>
        <w:bottom w:val="none" w:sz="0" w:space="0" w:color="auto"/>
        <w:right w:val="none" w:sz="0" w:space="0" w:color="auto"/>
      </w:divBdr>
    </w:div>
    <w:div w:id="1185241197">
      <w:bodyDiv w:val="1"/>
      <w:marLeft w:val="0"/>
      <w:marRight w:val="0"/>
      <w:marTop w:val="0"/>
      <w:marBottom w:val="0"/>
      <w:divBdr>
        <w:top w:val="none" w:sz="0" w:space="0" w:color="auto"/>
        <w:left w:val="none" w:sz="0" w:space="0" w:color="auto"/>
        <w:bottom w:val="none" w:sz="0" w:space="0" w:color="auto"/>
        <w:right w:val="none" w:sz="0" w:space="0" w:color="auto"/>
      </w:divBdr>
    </w:div>
    <w:div w:id="1204178104">
      <w:bodyDiv w:val="1"/>
      <w:marLeft w:val="0"/>
      <w:marRight w:val="0"/>
      <w:marTop w:val="0"/>
      <w:marBottom w:val="0"/>
      <w:divBdr>
        <w:top w:val="none" w:sz="0" w:space="0" w:color="auto"/>
        <w:left w:val="none" w:sz="0" w:space="0" w:color="auto"/>
        <w:bottom w:val="none" w:sz="0" w:space="0" w:color="auto"/>
        <w:right w:val="none" w:sz="0" w:space="0" w:color="auto"/>
      </w:divBdr>
    </w:div>
    <w:div w:id="1245841201">
      <w:bodyDiv w:val="1"/>
      <w:marLeft w:val="0"/>
      <w:marRight w:val="0"/>
      <w:marTop w:val="0"/>
      <w:marBottom w:val="0"/>
      <w:divBdr>
        <w:top w:val="none" w:sz="0" w:space="0" w:color="auto"/>
        <w:left w:val="none" w:sz="0" w:space="0" w:color="auto"/>
        <w:bottom w:val="none" w:sz="0" w:space="0" w:color="auto"/>
        <w:right w:val="none" w:sz="0" w:space="0" w:color="auto"/>
      </w:divBdr>
    </w:div>
    <w:div w:id="1250850353">
      <w:bodyDiv w:val="1"/>
      <w:marLeft w:val="0"/>
      <w:marRight w:val="0"/>
      <w:marTop w:val="0"/>
      <w:marBottom w:val="0"/>
      <w:divBdr>
        <w:top w:val="none" w:sz="0" w:space="0" w:color="auto"/>
        <w:left w:val="none" w:sz="0" w:space="0" w:color="auto"/>
        <w:bottom w:val="none" w:sz="0" w:space="0" w:color="auto"/>
        <w:right w:val="none" w:sz="0" w:space="0" w:color="auto"/>
      </w:divBdr>
    </w:div>
    <w:div w:id="1281767318">
      <w:bodyDiv w:val="1"/>
      <w:marLeft w:val="0"/>
      <w:marRight w:val="0"/>
      <w:marTop w:val="0"/>
      <w:marBottom w:val="0"/>
      <w:divBdr>
        <w:top w:val="none" w:sz="0" w:space="0" w:color="auto"/>
        <w:left w:val="none" w:sz="0" w:space="0" w:color="auto"/>
        <w:bottom w:val="none" w:sz="0" w:space="0" w:color="auto"/>
        <w:right w:val="none" w:sz="0" w:space="0" w:color="auto"/>
      </w:divBdr>
    </w:div>
    <w:div w:id="1339230637">
      <w:bodyDiv w:val="1"/>
      <w:marLeft w:val="0"/>
      <w:marRight w:val="0"/>
      <w:marTop w:val="0"/>
      <w:marBottom w:val="0"/>
      <w:divBdr>
        <w:top w:val="none" w:sz="0" w:space="0" w:color="auto"/>
        <w:left w:val="none" w:sz="0" w:space="0" w:color="auto"/>
        <w:bottom w:val="none" w:sz="0" w:space="0" w:color="auto"/>
        <w:right w:val="none" w:sz="0" w:space="0" w:color="auto"/>
      </w:divBdr>
    </w:div>
    <w:div w:id="1356803688">
      <w:bodyDiv w:val="1"/>
      <w:marLeft w:val="0"/>
      <w:marRight w:val="0"/>
      <w:marTop w:val="0"/>
      <w:marBottom w:val="0"/>
      <w:divBdr>
        <w:top w:val="none" w:sz="0" w:space="0" w:color="auto"/>
        <w:left w:val="none" w:sz="0" w:space="0" w:color="auto"/>
        <w:bottom w:val="none" w:sz="0" w:space="0" w:color="auto"/>
        <w:right w:val="none" w:sz="0" w:space="0" w:color="auto"/>
      </w:divBdr>
    </w:div>
    <w:div w:id="1504277290">
      <w:bodyDiv w:val="1"/>
      <w:marLeft w:val="0"/>
      <w:marRight w:val="0"/>
      <w:marTop w:val="0"/>
      <w:marBottom w:val="0"/>
      <w:divBdr>
        <w:top w:val="none" w:sz="0" w:space="0" w:color="auto"/>
        <w:left w:val="none" w:sz="0" w:space="0" w:color="auto"/>
        <w:bottom w:val="none" w:sz="0" w:space="0" w:color="auto"/>
        <w:right w:val="none" w:sz="0" w:space="0" w:color="auto"/>
      </w:divBdr>
    </w:div>
    <w:div w:id="1532035197">
      <w:bodyDiv w:val="1"/>
      <w:marLeft w:val="0"/>
      <w:marRight w:val="0"/>
      <w:marTop w:val="0"/>
      <w:marBottom w:val="0"/>
      <w:divBdr>
        <w:top w:val="none" w:sz="0" w:space="0" w:color="auto"/>
        <w:left w:val="none" w:sz="0" w:space="0" w:color="auto"/>
        <w:bottom w:val="none" w:sz="0" w:space="0" w:color="auto"/>
        <w:right w:val="none" w:sz="0" w:space="0" w:color="auto"/>
      </w:divBdr>
      <w:divsChild>
        <w:div w:id="777913380">
          <w:marLeft w:val="0"/>
          <w:marRight w:val="0"/>
          <w:marTop w:val="0"/>
          <w:marBottom w:val="0"/>
          <w:divBdr>
            <w:top w:val="none" w:sz="0" w:space="0" w:color="auto"/>
            <w:left w:val="none" w:sz="0" w:space="0" w:color="auto"/>
            <w:bottom w:val="none" w:sz="0" w:space="0" w:color="auto"/>
            <w:right w:val="none" w:sz="0" w:space="0" w:color="auto"/>
          </w:divBdr>
        </w:div>
      </w:divsChild>
    </w:div>
    <w:div w:id="1605770793">
      <w:bodyDiv w:val="1"/>
      <w:marLeft w:val="0"/>
      <w:marRight w:val="0"/>
      <w:marTop w:val="0"/>
      <w:marBottom w:val="0"/>
      <w:divBdr>
        <w:top w:val="none" w:sz="0" w:space="0" w:color="auto"/>
        <w:left w:val="none" w:sz="0" w:space="0" w:color="auto"/>
        <w:bottom w:val="none" w:sz="0" w:space="0" w:color="auto"/>
        <w:right w:val="none" w:sz="0" w:space="0" w:color="auto"/>
      </w:divBdr>
    </w:div>
    <w:div w:id="1642156789">
      <w:bodyDiv w:val="1"/>
      <w:marLeft w:val="0"/>
      <w:marRight w:val="0"/>
      <w:marTop w:val="0"/>
      <w:marBottom w:val="0"/>
      <w:divBdr>
        <w:top w:val="none" w:sz="0" w:space="0" w:color="auto"/>
        <w:left w:val="none" w:sz="0" w:space="0" w:color="auto"/>
        <w:bottom w:val="none" w:sz="0" w:space="0" w:color="auto"/>
        <w:right w:val="none" w:sz="0" w:space="0" w:color="auto"/>
      </w:divBdr>
    </w:div>
    <w:div w:id="1675106883">
      <w:bodyDiv w:val="1"/>
      <w:marLeft w:val="0"/>
      <w:marRight w:val="0"/>
      <w:marTop w:val="0"/>
      <w:marBottom w:val="0"/>
      <w:divBdr>
        <w:top w:val="none" w:sz="0" w:space="0" w:color="auto"/>
        <w:left w:val="none" w:sz="0" w:space="0" w:color="auto"/>
        <w:bottom w:val="none" w:sz="0" w:space="0" w:color="auto"/>
        <w:right w:val="none" w:sz="0" w:space="0" w:color="auto"/>
      </w:divBdr>
    </w:div>
    <w:div w:id="1684630428">
      <w:bodyDiv w:val="1"/>
      <w:marLeft w:val="0"/>
      <w:marRight w:val="0"/>
      <w:marTop w:val="0"/>
      <w:marBottom w:val="0"/>
      <w:divBdr>
        <w:top w:val="none" w:sz="0" w:space="0" w:color="auto"/>
        <w:left w:val="none" w:sz="0" w:space="0" w:color="auto"/>
        <w:bottom w:val="none" w:sz="0" w:space="0" w:color="auto"/>
        <w:right w:val="none" w:sz="0" w:space="0" w:color="auto"/>
      </w:divBdr>
    </w:div>
    <w:div w:id="1742365980">
      <w:bodyDiv w:val="1"/>
      <w:marLeft w:val="0"/>
      <w:marRight w:val="0"/>
      <w:marTop w:val="0"/>
      <w:marBottom w:val="0"/>
      <w:divBdr>
        <w:top w:val="none" w:sz="0" w:space="0" w:color="auto"/>
        <w:left w:val="none" w:sz="0" w:space="0" w:color="auto"/>
        <w:bottom w:val="none" w:sz="0" w:space="0" w:color="auto"/>
        <w:right w:val="none" w:sz="0" w:space="0" w:color="auto"/>
      </w:divBdr>
      <w:divsChild>
        <w:div w:id="1426219893">
          <w:marLeft w:val="0"/>
          <w:marRight w:val="0"/>
          <w:marTop w:val="0"/>
          <w:marBottom w:val="0"/>
          <w:divBdr>
            <w:top w:val="none" w:sz="0" w:space="0" w:color="auto"/>
            <w:left w:val="none" w:sz="0" w:space="0" w:color="auto"/>
            <w:bottom w:val="none" w:sz="0" w:space="0" w:color="auto"/>
            <w:right w:val="none" w:sz="0" w:space="0" w:color="auto"/>
          </w:divBdr>
        </w:div>
        <w:div w:id="814183468">
          <w:marLeft w:val="0"/>
          <w:marRight w:val="0"/>
          <w:marTop w:val="0"/>
          <w:marBottom w:val="0"/>
          <w:divBdr>
            <w:top w:val="none" w:sz="0" w:space="0" w:color="auto"/>
            <w:left w:val="none" w:sz="0" w:space="0" w:color="auto"/>
            <w:bottom w:val="none" w:sz="0" w:space="0" w:color="auto"/>
            <w:right w:val="none" w:sz="0" w:space="0" w:color="auto"/>
          </w:divBdr>
        </w:div>
        <w:div w:id="1502700937">
          <w:marLeft w:val="0"/>
          <w:marRight w:val="0"/>
          <w:marTop w:val="0"/>
          <w:marBottom w:val="0"/>
          <w:divBdr>
            <w:top w:val="none" w:sz="0" w:space="0" w:color="auto"/>
            <w:left w:val="none" w:sz="0" w:space="0" w:color="auto"/>
            <w:bottom w:val="none" w:sz="0" w:space="0" w:color="auto"/>
            <w:right w:val="none" w:sz="0" w:space="0" w:color="auto"/>
          </w:divBdr>
        </w:div>
      </w:divsChild>
    </w:div>
    <w:div w:id="1751730281">
      <w:bodyDiv w:val="1"/>
      <w:marLeft w:val="0"/>
      <w:marRight w:val="0"/>
      <w:marTop w:val="0"/>
      <w:marBottom w:val="0"/>
      <w:divBdr>
        <w:top w:val="none" w:sz="0" w:space="0" w:color="auto"/>
        <w:left w:val="none" w:sz="0" w:space="0" w:color="auto"/>
        <w:bottom w:val="none" w:sz="0" w:space="0" w:color="auto"/>
        <w:right w:val="none" w:sz="0" w:space="0" w:color="auto"/>
      </w:divBdr>
    </w:div>
    <w:div w:id="1891303588">
      <w:bodyDiv w:val="1"/>
      <w:marLeft w:val="0"/>
      <w:marRight w:val="0"/>
      <w:marTop w:val="0"/>
      <w:marBottom w:val="0"/>
      <w:divBdr>
        <w:top w:val="none" w:sz="0" w:space="0" w:color="auto"/>
        <w:left w:val="none" w:sz="0" w:space="0" w:color="auto"/>
        <w:bottom w:val="none" w:sz="0" w:space="0" w:color="auto"/>
        <w:right w:val="none" w:sz="0" w:space="0" w:color="auto"/>
      </w:divBdr>
    </w:div>
    <w:div w:id="1906135417">
      <w:bodyDiv w:val="1"/>
      <w:marLeft w:val="0"/>
      <w:marRight w:val="0"/>
      <w:marTop w:val="0"/>
      <w:marBottom w:val="0"/>
      <w:divBdr>
        <w:top w:val="none" w:sz="0" w:space="0" w:color="auto"/>
        <w:left w:val="none" w:sz="0" w:space="0" w:color="auto"/>
        <w:bottom w:val="none" w:sz="0" w:space="0" w:color="auto"/>
        <w:right w:val="none" w:sz="0" w:space="0" w:color="auto"/>
      </w:divBdr>
    </w:div>
    <w:div w:id="1979458314">
      <w:bodyDiv w:val="1"/>
      <w:marLeft w:val="0"/>
      <w:marRight w:val="0"/>
      <w:marTop w:val="0"/>
      <w:marBottom w:val="0"/>
      <w:divBdr>
        <w:top w:val="none" w:sz="0" w:space="0" w:color="auto"/>
        <w:left w:val="none" w:sz="0" w:space="0" w:color="auto"/>
        <w:bottom w:val="none" w:sz="0" w:space="0" w:color="auto"/>
        <w:right w:val="none" w:sz="0" w:space="0" w:color="auto"/>
      </w:divBdr>
    </w:div>
    <w:div w:id="1985967260">
      <w:bodyDiv w:val="1"/>
      <w:marLeft w:val="0"/>
      <w:marRight w:val="0"/>
      <w:marTop w:val="0"/>
      <w:marBottom w:val="0"/>
      <w:divBdr>
        <w:top w:val="none" w:sz="0" w:space="0" w:color="auto"/>
        <w:left w:val="none" w:sz="0" w:space="0" w:color="auto"/>
        <w:bottom w:val="none" w:sz="0" w:space="0" w:color="auto"/>
        <w:right w:val="none" w:sz="0" w:space="0" w:color="auto"/>
      </w:divBdr>
      <w:divsChild>
        <w:div w:id="1283921503">
          <w:marLeft w:val="0"/>
          <w:marRight w:val="0"/>
          <w:marTop w:val="0"/>
          <w:marBottom w:val="0"/>
          <w:divBdr>
            <w:top w:val="none" w:sz="0" w:space="0" w:color="auto"/>
            <w:left w:val="none" w:sz="0" w:space="0" w:color="auto"/>
            <w:bottom w:val="none" w:sz="0" w:space="0" w:color="auto"/>
            <w:right w:val="none" w:sz="0" w:space="0" w:color="auto"/>
          </w:divBdr>
        </w:div>
        <w:div w:id="1104690956">
          <w:marLeft w:val="0"/>
          <w:marRight w:val="0"/>
          <w:marTop w:val="0"/>
          <w:marBottom w:val="0"/>
          <w:divBdr>
            <w:top w:val="none" w:sz="0" w:space="0" w:color="auto"/>
            <w:left w:val="none" w:sz="0" w:space="0" w:color="auto"/>
            <w:bottom w:val="none" w:sz="0" w:space="0" w:color="auto"/>
            <w:right w:val="none" w:sz="0" w:space="0" w:color="auto"/>
          </w:divBdr>
        </w:div>
        <w:div w:id="999887512">
          <w:marLeft w:val="0"/>
          <w:marRight w:val="0"/>
          <w:marTop w:val="0"/>
          <w:marBottom w:val="0"/>
          <w:divBdr>
            <w:top w:val="none" w:sz="0" w:space="0" w:color="auto"/>
            <w:left w:val="none" w:sz="0" w:space="0" w:color="auto"/>
            <w:bottom w:val="none" w:sz="0" w:space="0" w:color="auto"/>
            <w:right w:val="none" w:sz="0" w:space="0" w:color="auto"/>
          </w:divBdr>
        </w:div>
        <w:div w:id="1896306993">
          <w:marLeft w:val="0"/>
          <w:marRight w:val="0"/>
          <w:marTop w:val="0"/>
          <w:marBottom w:val="0"/>
          <w:divBdr>
            <w:top w:val="none" w:sz="0" w:space="0" w:color="auto"/>
            <w:left w:val="none" w:sz="0" w:space="0" w:color="auto"/>
            <w:bottom w:val="none" w:sz="0" w:space="0" w:color="auto"/>
            <w:right w:val="none" w:sz="0" w:space="0" w:color="auto"/>
          </w:divBdr>
        </w:div>
        <w:div w:id="1336692600">
          <w:marLeft w:val="0"/>
          <w:marRight w:val="0"/>
          <w:marTop w:val="0"/>
          <w:marBottom w:val="0"/>
          <w:divBdr>
            <w:top w:val="none" w:sz="0" w:space="0" w:color="auto"/>
            <w:left w:val="none" w:sz="0" w:space="0" w:color="auto"/>
            <w:bottom w:val="none" w:sz="0" w:space="0" w:color="auto"/>
            <w:right w:val="none" w:sz="0" w:space="0" w:color="auto"/>
          </w:divBdr>
        </w:div>
        <w:div w:id="1569342000">
          <w:marLeft w:val="0"/>
          <w:marRight w:val="0"/>
          <w:marTop w:val="0"/>
          <w:marBottom w:val="0"/>
          <w:divBdr>
            <w:top w:val="none" w:sz="0" w:space="0" w:color="auto"/>
            <w:left w:val="none" w:sz="0" w:space="0" w:color="auto"/>
            <w:bottom w:val="none" w:sz="0" w:space="0" w:color="auto"/>
            <w:right w:val="none" w:sz="0" w:space="0" w:color="auto"/>
          </w:divBdr>
        </w:div>
        <w:div w:id="995300953">
          <w:marLeft w:val="0"/>
          <w:marRight w:val="0"/>
          <w:marTop w:val="0"/>
          <w:marBottom w:val="0"/>
          <w:divBdr>
            <w:top w:val="none" w:sz="0" w:space="0" w:color="auto"/>
            <w:left w:val="none" w:sz="0" w:space="0" w:color="auto"/>
            <w:bottom w:val="none" w:sz="0" w:space="0" w:color="auto"/>
            <w:right w:val="none" w:sz="0" w:space="0" w:color="auto"/>
          </w:divBdr>
        </w:div>
        <w:div w:id="1702126450">
          <w:marLeft w:val="0"/>
          <w:marRight w:val="0"/>
          <w:marTop w:val="0"/>
          <w:marBottom w:val="0"/>
          <w:divBdr>
            <w:top w:val="none" w:sz="0" w:space="0" w:color="auto"/>
            <w:left w:val="none" w:sz="0" w:space="0" w:color="auto"/>
            <w:bottom w:val="none" w:sz="0" w:space="0" w:color="auto"/>
            <w:right w:val="none" w:sz="0" w:space="0" w:color="auto"/>
          </w:divBdr>
        </w:div>
        <w:div w:id="627978660">
          <w:marLeft w:val="0"/>
          <w:marRight w:val="0"/>
          <w:marTop w:val="0"/>
          <w:marBottom w:val="0"/>
          <w:divBdr>
            <w:top w:val="none" w:sz="0" w:space="0" w:color="auto"/>
            <w:left w:val="none" w:sz="0" w:space="0" w:color="auto"/>
            <w:bottom w:val="none" w:sz="0" w:space="0" w:color="auto"/>
            <w:right w:val="none" w:sz="0" w:space="0" w:color="auto"/>
          </w:divBdr>
        </w:div>
        <w:div w:id="2063478915">
          <w:marLeft w:val="0"/>
          <w:marRight w:val="0"/>
          <w:marTop w:val="0"/>
          <w:marBottom w:val="0"/>
          <w:divBdr>
            <w:top w:val="none" w:sz="0" w:space="0" w:color="auto"/>
            <w:left w:val="none" w:sz="0" w:space="0" w:color="auto"/>
            <w:bottom w:val="none" w:sz="0" w:space="0" w:color="auto"/>
            <w:right w:val="none" w:sz="0" w:space="0" w:color="auto"/>
          </w:divBdr>
        </w:div>
        <w:div w:id="360979064">
          <w:marLeft w:val="0"/>
          <w:marRight w:val="0"/>
          <w:marTop w:val="0"/>
          <w:marBottom w:val="0"/>
          <w:divBdr>
            <w:top w:val="none" w:sz="0" w:space="0" w:color="auto"/>
            <w:left w:val="none" w:sz="0" w:space="0" w:color="auto"/>
            <w:bottom w:val="none" w:sz="0" w:space="0" w:color="auto"/>
            <w:right w:val="none" w:sz="0" w:space="0" w:color="auto"/>
          </w:divBdr>
        </w:div>
        <w:div w:id="141431821">
          <w:marLeft w:val="0"/>
          <w:marRight w:val="0"/>
          <w:marTop w:val="0"/>
          <w:marBottom w:val="0"/>
          <w:divBdr>
            <w:top w:val="none" w:sz="0" w:space="0" w:color="auto"/>
            <w:left w:val="none" w:sz="0" w:space="0" w:color="auto"/>
            <w:bottom w:val="none" w:sz="0" w:space="0" w:color="auto"/>
            <w:right w:val="none" w:sz="0" w:space="0" w:color="auto"/>
          </w:divBdr>
        </w:div>
        <w:div w:id="1272787845">
          <w:marLeft w:val="0"/>
          <w:marRight w:val="0"/>
          <w:marTop w:val="0"/>
          <w:marBottom w:val="0"/>
          <w:divBdr>
            <w:top w:val="none" w:sz="0" w:space="0" w:color="auto"/>
            <w:left w:val="none" w:sz="0" w:space="0" w:color="auto"/>
            <w:bottom w:val="none" w:sz="0" w:space="0" w:color="auto"/>
            <w:right w:val="none" w:sz="0" w:space="0" w:color="auto"/>
          </w:divBdr>
        </w:div>
        <w:div w:id="519783825">
          <w:marLeft w:val="0"/>
          <w:marRight w:val="0"/>
          <w:marTop w:val="0"/>
          <w:marBottom w:val="0"/>
          <w:divBdr>
            <w:top w:val="none" w:sz="0" w:space="0" w:color="auto"/>
            <w:left w:val="none" w:sz="0" w:space="0" w:color="auto"/>
            <w:bottom w:val="none" w:sz="0" w:space="0" w:color="auto"/>
            <w:right w:val="none" w:sz="0" w:space="0" w:color="auto"/>
          </w:divBdr>
        </w:div>
        <w:div w:id="1494837951">
          <w:marLeft w:val="0"/>
          <w:marRight w:val="0"/>
          <w:marTop w:val="0"/>
          <w:marBottom w:val="0"/>
          <w:divBdr>
            <w:top w:val="none" w:sz="0" w:space="0" w:color="auto"/>
            <w:left w:val="none" w:sz="0" w:space="0" w:color="auto"/>
            <w:bottom w:val="none" w:sz="0" w:space="0" w:color="auto"/>
            <w:right w:val="none" w:sz="0" w:space="0" w:color="auto"/>
          </w:divBdr>
        </w:div>
        <w:div w:id="1289631863">
          <w:marLeft w:val="0"/>
          <w:marRight w:val="0"/>
          <w:marTop w:val="0"/>
          <w:marBottom w:val="0"/>
          <w:divBdr>
            <w:top w:val="none" w:sz="0" w:space="0" w:color="auto"/>
            <w:left w:val="none" w:sz="0" w:space="0" w:color="auto"/>
            <w:bottom w:val="none" w:sz="0" w:space="0" w:color="auto"/>
            <w:right w:val="none" w:sz="0" w:space="0" w:color="auto"/>
          </w:divBdr>
        </w:div>
        <w:div w:id="950548325">
          <w:marLeft w:val="0"/>
          <w:marRight w:val="0"/>
          <w:marTop w:val="0"/>
          <w:marBottom w:val="0"/>
          <w:divBdr>
            <w:top w:val="none" w:sz="0" w:space="0" w:color="auto"/>
            <w:left w:val="none" w:sz="0" w:space="0" w:color="auto"/>
            <w:bottom w:val="none" w:sz="0" w:space="0" w:color="auto"/>
            <w:right w:val="none" w:sz="0" w:space="0" w:color="auto"/>
          </w:divBdr>
        </w:div>
        <w:div w:id="659315420">
          <w:marLeft w:val="0"/>
          <w:marRight w:val="0"/>
          <w:marTop w:val="0"/>
          <w:marBottom w:val="0"/>
          <w:divBdr>
            <w:top w:val="none" w:sz="0" w:space="0" w:color="auto"/>
            <w:left w:val="none" w:sz="0" w:space="0" w:color="auto"/>
            <w:bottom w:val="none" w:sz="0" w:space="0" w:color="auto"/>
            <w:right w:val="none" w:sz="0" w:space="0" w:color="auto"/>
          </w:divBdr>
        </w:div>
        <w:div w:id="1443112130">
          <w:marLeft w:val="0"/>
          <w:marRight w:val="0"/>
          <w:marTop w:val="0"/>
          <w:marBottom w:val="0"/>
          <w:divBdr>
            <w:top w:val="none" w:sz="0" w:space="0" w:color="auto"/>
            <w:left w:val="none" w:sz="0" w:space="0" w:color="auto"/>
            <w:bottom w:val="none" w:sz="0" w:space="0" w:color="auto"/>
            <w:right w:val="none" w:sz="0" w:space="0" w:color="auto"/>
          </w:divBdr>
        </w:div>
        <w:div w:id="670989064">
          <w:marLeft w:val="0"/>
          <w:marRight w:val="0"/>
          <w:marTop w:val="0"/>
          <w:marBottom w:val="0"/>
          <w:divBdr>
            <w:top w:val="none" w:sz="0" w:space="0" w:color="auto"/>
            <w:left w:val="none" w:sz="0" w:space="0" w:color="auto"/>
            <w:bottom w:val="none" w:sz="0" w:space="0" w:color="auto"/>
            <w:right w:val="none" w:sz="0" w:space="0" w:color="auto"/>
          </w:divBdr>
        </w:div>
        <w:div w:id="2123913136">
          <w:marLeft w:val="0"/>
          <w:marRight w:val="0"/>
          <w:marTop w:val="0"/>
          <w:marBottom w:val="0"/>
          <w:divBdr>
            <w:top w:val="none" w:sz="0" w:space="0" w:color="auto"/>
            <w:left w:val="none" w:sz="0" w:space="0" w:color="auto"/>
            <w:bottom w:val="none" w:sz="0" w:space="0" w:color="auto"/>
            <w:right w:val="none" w:sz="0" w:space="0" w:color="auto"/>
          </w:divBdr>
        </w:div>
        <w:div w:id="554048350">
          <w:marLeft w:val="0"/>
          <w:marRight w:val="0"/>
          <w:marTop w:val="0"/>
          <w:marBottom w:val="0"/>
          <w:divBdr>
            <w:top w:val="none" w:sz="0" w:space="0" w:color="auto"/>
            <w:left w:val="none" w:sz="0" w:space="0" w:color="auto"/>
            <w:bottom w:val="none" w:sz="0" w:space="0" w:color="auto"/>
            <w:right w:val="none" w:sz="0" w:space="0" w:color="auto"/>
          </w:divBdr>
        </w:div>
        <w:div w:id="1742288485">
          <w:marLeft w:val="0"/>
          <w:marRight w:val="0"/>
          <w:marTop w:val="0"/>
          <w:marBottom w:val="0"/>
          <w:divBdr>
            <w:top w:val="none" w:sz="0" w:space="0" w:color="auto"/>
            <w:left w:val="none" w:sz="0" w:space="0" w:color="auto"/>
            <w:bottom w:val="none" w:sz="0" w:space="0" w:color="auto"/>
            <w:right w:val="none" w:sz="0" w:space="0" w:color="auto"/>
          </w:divBdr>
        </w:div>
        <w:div w:id="1706447491">
          <w:marLeft w:val="0"/>
          <w:marRight w:val="0"/>
          <w:marTop w:val="0"/>
          <w:marBottom w:val="0"/>
          <w:divBdr>
            <w:top w:val="none" w:sz="0" w:space="0" w:color="auto"/>
            <w:left w:val="none" w:sz="0" w:space="0" w:color="auto"/>
            <w:bottom w:val="none" w:sz="0" w:space="0" w:color="auto"/>
            <w:right w:val="none" w:sz="0" w:space="0" w:color="auto"/>
          </w:divBdr>
        </w:div>
        <w:div w:id="418983863">
          <w:marLeft w:val="0"/>
          <w:marRight w:val="0"/>
          <w:marTop w:val="0"/>
          <w:marBottom w:val="0"/>
          <w:divBdr>
            <w:top w:val="none" w:sz="0" w:space="0" w:color="auto"/>
            <w:left w:val="none" w:sz="0" w:space="0" w:color="auto"/>
            <w:bottom w:val="none" w:sz="0" w:space="0" w:color="auto"/>
            <w:right w:val="none" w:sz="0" w:space="0" w:color="auto"/>
          </w:divBdr>
        </w:div>
        <w:div w:id="585186112">
          <w:marLeft w:val="0"/>
          <w:marRight w:val="0"/>
          <w:marTop w:val="0"/>
          <w:marBottom w:val="0"/>
          <w:divBdr>
            <w:top w:val="none" w:sz="0" w:space="0" w:color="auto"/>
            <w:left w:val="none" w:sz="0" w:space="0" w:color="auto"/>
            <w:bottom w:val="none" w:sz="0" w:space="0" w:color="auto"/>
            <w:right w:val="none" w:sz="0" w:space="0" w:color="auto"/>
          </w:divBdr>
        </w:div>
        <w:div w:id="243534388">
          <w:marLeft w:val="0"/>
          <w:marRight w:val="0"/>
          <w:marTop w:val="0"/>
          <w:marBottom w:val="0"/>
          <w:divBdr>
            <w:top w:val="none" w:sz="0" w:space="0" w:color="auto"/>
            <w:left w:val="none" w:sz="0" w:space="0" w:color="auto"/>
            <w:bottom w:val="none" w:sz="0" w:space="0" w:color="auto"/>
            <w:right w:val="none" w:sz="0" w:space="0" w:color="auto"/>
          </w:divBdr>
        </w:div>
        <w:div w:id="69235142">
          <w:marLeft w:val="0"/>
          <w:marRight w:val="0"/>
          <w:marTop w:val="0"/>
          <w:marBottom w:val="0"/>
          <w:divBdr>
            <w:top w:val="none" w:sz="0" w:space="0" w:color="auto"/>
            <w:left w:val="none" w:sz="0" w:space="0" w:color="auto"/>
            <w:bottom w:val="none" w:sz="0" w:space="0" w:color="auto"/>
            <w:right w:val="none" w:sz="0" w:space="0" w:color="auto"/>
          </w:divBdr>
        </w:div>
        <w:div w:id="1647738379">
          <w:marLeft w:val="0"/>
          <w:marRight w:val="0"/>
          <w:marTop w:val="0"/>
          <w:marBottom w:val="0"/>
          <w:divBdr>
            <w:top w:val="none" w:sz="0" w:space="0" w:color="auto"/>
            <w:left w:val="none" w:sz="0" w:space="0" w:color="auto"/>
            <w:bottom w:val="none" w:sz="0" w:space="0" w:color="auto"/>
            <w:right w:val="none" w:sz="0" w:space="0" w:color="auto"/>
          </w:divBdr>
        </w:div>
        <w:div w:id="659306077">
          <w:marLeft w:val="0"/>
          <w:marRight w:val="0"/>
          <w:marTop w:val="0"/>
          <w:marBottom w:val="0"/>
          <w:divBdr>
            <w:top w:val="none" w:sz="0" w:space="0" w:color="auto"/>
            <w:left w:val="none" w:sz="0" w:space="0" w:color="auto"/>
            <w:bottom w:val="none" w:sz="0" w:space="0" w:color="auto"/>
            <w:right w:val="none" w:sz="0" w:space="0" w:color="auto"/>
          </w:divBdr>
        </w:div>
        <w:div w:id="427045758">
          <w:marLeft w:val="0"/>
          <w:marRight w:val="0"/>
          <w:marTop w:val="0"/>
          <w:marBottom w:val="0"/>
          <w:divBdr>
            <w:top w:val="none" w:sz="0" w:space="0" w:color="auto"/>
            <w:left w:val="none" w:sz="0" w:space="0" w:color="auto"/>
            <w:bottom w:val="none" w:sz="0" w:space="0" w:color="auto"/>
            <w:right w:val="none" w:sz="0" w:space="0" w:color="auto"/>
          </w:divBdr>
        </w:div>
        <w:div w:id="198782442">
          <w:marLeft w:val="0"/>
          <w:marRight w:val="0"/>
          <w:marTop w:val="0"/>
          <w:marBottom w:val="0"/>
          <w:divBdr>
            <w:top w:val="none" w:sz="0" w:space="0" w:color="auto"/>
            <w:left w:val="none" w:sz="0" w:space="0" w:color="auto"/>
            <w:bottom w:val="none" w:sz="0" w:space="0" w:color="auto"/>
            <w:right w:val="none" w:sz="0" w:space="0" w:color="auto"/>
          </w:divBdr>
        </w:div>
      </w:divsChild>
    </w:div>
    <w:div w:id="1989358272">
      <w:bodyDiv w:val="1"/>
      <w:marLeft w:val="0"/>
      <w:marRight w:val="0"/>
      <w:marTop w:val="0"/>
      <w:marBottom w:val="0"/>
      <w:divBdr>
        <w:top w:val="none" w:sz="0" w:space="0" w:color="auto"/>
        <w:left w:val="none" w:sz="0" w:space="0" w:color="auto"/>
        <w:bottom w:val="none" w:sz="0" w:space="0" w:color="auto"/>
        <w:right w:val="none" w:sz="0" w:space="0" w:color="auto"/>
      </w:divBdr>
    </w:div>
    <w:div w:id="2010326058">
      <w:bodyDiv w:val="1"/>
      <w:marLeft w:val="0"/>
      <w:marRight w:val="0"/>
      <w:marTop w:val="0"/>
      <w:marBottom w:val="0"/>
      <w:divBdr>
        <w:top w:val="none" w:sz="0" w:space="0" w:color="auto"/>
        <w:left w:val="none" w:sz="0" w:space="0" w:color="auto"/>
        <w:bottom w:val="none" w:sz="0" w:space="0" w:color="auto"/>
        <w:right w:val="none" w:sz="0" w:space="0" w:color="auto"/>
      </w:divBdr>
      <w:divsChild>
        <w:div w:id="1576624418">
          <w:marLeft w:val="0"/>
          <w:marRight w:val="0"/>
          <w:marTop w:val="0"/>
          <w:marBottom w:val="0"/>
          <w:divBdr>
            <w:top w:val="none" w:sz="0" w:space="0" w:color="auto"/>
            <w:left w:val="none" w:sz="0" w:space="0" w:color="auto"/>
            <w:bottom w:val="none" w:sz="0" w:space="0" w:color="auto"/>
            <w:right w:val="none" w:sz="0" w:space="0" w:color="auto"/>
          </w:divBdr>
        </w:div>
        <w:div w:id="17898230">
          <w:marLeft w:val="0"/>
          <w:marRight w:val="0"/>
          <w:marTop w:val="0"/>
          <w:marBottom w:val="0"/>
          <w:divBdr>
            <w:top w:val="none" w:sz="0" w:space="0" w:color="auto"/>
            <w:left w:val="none" w:sz="0" w:space="0" w:color="auto"/>
            <w:bottom w:val="none" w:sz="0" w:space="0" w:color="auto"/>
            <w:right w:val="none" w:sz="0" w:space="0" w:color="auto"/>
          </w:divBdr>
        </w:div>
        <w:div w:id="1540166046">
          <w:marLeft w:val="0"/>
          <w:marRight w:val="0"/>
          <w:marTop w:val="0"/>
          <w:marBottom w:val="0"/>
          <w:divBdr>
            <w:top w:val="none" w:sz="0" w:space="0" w:color="auto"/>
            <w:left w:val="none" w:sz="0" w:space="0" w:color="auto"/>
            <w:bottom w:val="none" w:sz="0" w:space="0" w:color="auto"/>
            <w:right w:val="none" w:sz="0" w:space="0" w:color="auto"/>
          </w:divBdr>
        </w:div>
        <w:div w:id="2027362347">
          <w:marLeft w:val="0"/>
          <w:marRight w:val="0"/>
          <w:marTop w:val="0"/>
          <w:marBottom w:val="0"/>
          <w:divBdr>
            <w:top w:val="none" w:sz="0" w:space="0" w:color="auto"/>
            <w:left w:val="none" w:sz="0" w:space="0" w:color="auto"/>
            <w:bottom w:val="none" w:sz="0" w:space="0" w:color="auto"/>
            <w:right w:val="none" w:sz="0" w:space="0" w:color="auto"/>
          </w:divBdr>
        </w:div>
        <w:div w:id="861747229">
          <w:marLeft w:val="0"/>
          <w:marRight w:val="0"/>
          <w:marTop w:val="0"/>
          <w:marBottom w:val="0"/>
          <w:divBdr>
            <w:top w:val="none" w:sz="0" w:space="0" w:color="auto"/>
            <w:left w:val="none" w:sz="0" w:space="0" w:color="auto"/>
            <w:bottom w:val="none" w:sz="0" w:space="0" w:color="auto"/>
            <w:right w:val="none" w:sz="0" w:space="0" w:color="auto"/>
          </w:divBdr>
        </w:div>
        <w:div w:id="963075406">
          <w:marLeft w:val="0"/>
          <w:marRight w:val="0"/>
          <w:marTop w:val="0"/>
          <w:marBottom w:val="0"/>
          <w:divBdr>
            <w:top w:val="none" w:sz="0" w:space="0" w:color="auto"/>
            <w:left w:val="none" w:sz="0" w:space="0" w:color="auto"/>
            <w:bottom w:val="none" w:sz="0" w:space="0" w:color="auto"/>
            <w:right w:val="none" w:sz="0" w:space="0" w:color="auto"/>
          </w:divBdr>
        </w:div>
        <w:div w:id="521363796">
          <w:marLeft w:val="0"/>
          <w:marRight w:val="0"/>
          <w:marTop w:val="0"/>
          <w:marBottom w:val="0"/>
          <w:divBdr>
            <w:top w:val="none" w:sz="0" w:space="0" w:color="auto"/>
            <w:left w:val="none" w:sz="0" w:space="0" w:color="auto"/>
            <w:bottom w:val="none" w:sz="0" w:space="0" w:color="auto"/>
            <w:right w:val="none" w:sz="0" w:space="0" w:color="auto"/>
          </w:divBdr>
        </w:div>
        <w:div w:id="114954972">
          <w:marLeft w:val="0"/>
          <w:marRight w:val="0"/>
          <w:marTop w:val="0"/>
          <w:marBottom w:val="0"/>
          <w:divBdr>
            <w:top w:val="none" w:sz="0" w:space="0" w:color="auto"/>
            <w:left w:val="none" w:sz="0" w:space="0" w:color="auto"/>
            <w:bottom w:val="none" w:sz="0" w:space="0" w:color="auto"/>
            <w:right w:val="none" w:sz="0" w:space="0" w:color="auto"/>
          </w:divBdr>
        </w:div>
        <w:div w:id="307563466">
          <w:marLeft w:val="0"/>
          <w:marRight w:val="0"/>
          <w:marTop w:val="0"/>
          <w:marBottom w:val="0"/>
          <w:divBdr>
            <w:top w:val="none" w:sz="0" w:space="0" w:color="auto"/>
            <w:left w:val="none" w:sz="0" w:space="0" w:color="auto"/>
            <w:bottom w:val="none" w:sz="0" w:space="0" w:color="auto"/>
            <w:right w:val="none" w:sz="0" w:space="0" w:color="auto"/>
          </w:divBdr>
        </w:div>
        <w:div w:id="1659530989">
          <w:marLeft w:val="0"/>
          <w:marRight w:val="0"/>
          <w:marTop w:val="0"/>
          <w:marBottom w:val="0"/>
          <w:divBdr>
            <w:top w:val="none" w:sz="0" w:space="0" w:color="auto"/>
            <w:left w:val="none" w:sz="0" w:space="0" w:color="auto"/>
            <w:bottom w:val="none" w:sz="0" w:space="0" w:color="auto"/>
            <w:right w:val="none" w:sz="0" w:space="0" w:color="auto"/>
          </w:divBdr>
        </w:div>
        <w:div w:id="620186681">
          <w:marLeft w:val="0"/>
          <w:marRight w:val="0"/>
          <w:marTop w:val="0"/>
          <w:marBottom w:val="0"/>
          <w:divBdr>
            <w:top w:val="none" w:sz="0" w:space="0" w:color="auto"/>
            <w:left w:val="none" w:sz="0" w:space="0" w:color="auto"/>
            <w:bottom w:val="none" w:sz="0" w:space="0" w:color="auto"/>
            <w:right w:val="none" w:sz="0" w:space="0" w:color="auto"/>
          </w:divBdr>
        </w:div>
        <w:div w:id="1208445291">
          <w:marLeft w:val="0"/>
          <w:marRight w:val="0"/>
          <w:marTop w:val="0"/>
          <w:marBottom w:val="0"/>
          <w:divBdr>
            <w:top w:val="none" w:sz="0" w:space="0" w:color="auto"/>
            <w:left w:val="none" w:sz="0" w:space="0" w:color="auto"/>
            <w:bottom w:val="none" w:sz="0" w:space="0" w:color="auto"/>
            <w:right w:val="none" w:sz="0" w:space="0" w:color="auto"/>
          </w:divBdr>
        </w:div>
        <w:div w:id="1611743590">
          <w:marLeft w:val="0"/>
          <w:marRight w:val="0"/>
          <w:marTop w:val="0"/>
          <w:marBottom w:val="0"/>
          <w:divBdr>
            <w:top w:val="none" w:sz="0" w:space="0" w:color="auto"/>
            <w:left w:val="none" w:sz="0" w:space="0" w:color="auto"/>
            <w:bottom w:val="none" w:sz="0" w:space="0" w:color="auto"/>
            <w:right w:val="none" w:sz="0" w:space="0" w:color="auto"/>
          </w:divBdr>
        </w:div>
        <w:div w:id="1907565243">
          <w:marLeft w:val="0"/>
          <w:marRight w:val="0"/>
          <w:marTop w:val="0"/>
          <w:marBottom w:val="0"/>
          <w:divBdr>
            <w:top w:val="none" w:sz="0" w:space="0" w:color="auto"/>
            <w:left w:val="none" w:sz="0" w:space="0" w:color="auto"/>
            <w:bottom w:val="none" w:sz="0" w:space="0" w:color="auto"/>
            <w:right w:val="none" w:sz="0" w:space="0" w:color="auto"/>
          </w:divBdr>
        </w:div>
        <w:div w:id="2082242296">
          <w:marLeft w:val="0"/>
          <w:marRight w:val="0"/>
          <w:marTop w:val="0"/>
          <w:marBottom w:val="0"/>
          <w:divBdr>
            <w:top w:val="none" w:sz="0" w:space="0" w:color="auto"/>
            <w:left w:val="none" w:sz="0" w:space="0" w:color="auto"/>
            <w:bottom w:val="none" w:sz="0" w:space="0" w:color="auto"/>
            <w:right w:val="none" w:sz="0" w:space="0" w:color="auto"/>
          </w:divBdr>
        </w:div>
        <w:div w:id="398020865">
          <w:marLeft w:val="0"/>
          <w:marRight w:val="0"/>
          <w:marTop w:val="0"/>
          <w:marBottom w:val="0"/>
          <w:divBdr>
            <w:top w:val="none" w:sz="0" w:space="0" w:color="auto"/>
            <w:left w:val="none" w:sz="0" w:space="0" w:color="auto"/>
            <w:bottom w:val="none" w:sz="0" w:space="0" w:color="auto"/>
            <w:right w:val="none" w:sz="0" w:space="0" w:color="auto"/>
          </w:divBdr>
        </w:div>
        <w:div w:id="1029641802">
          <w:marLeft w:val="0"/>
          <w:marRight w:val="0"/>
          <w:marTop w:val="0"/>
          <w:marBottom w:val="0"/>
          <w:divBdr>
            <w:top w:val="none" w:sz="0" w:space="0" w:color="auto"/>
            <w:left w:val="none" w:sz="0" w:space="0" w:color="auto"/>
            <w:bottom w:val="none" w:sz="0" w:space="0" w:color="auto"/>
            <w:right w:val="none" w:sz="0" w:space="0" w:color="auto"/>
          </w:divBdr>
        </w:div>
        <w:div w:id="755443519">
          <w:marLeft w:val="0"/>
          <w:marRight w:val="0"/>
          <w:marTop w:val="0"/>
          <w:marBottom w:val="0"/>
          <w:divBdr>
            <w:top w:val="none" w:sz="0" w:space="0" w:color="auto"/>
            <w:left w:val="none" w:sz="0" w:space="0" w:color="auto"/>
            <w:bottom w:val="none" w:sz="0" w:space="0" w:color="auto"/>
            <w:right w:val="none" w:sz="0" w:space="0" w:color="auto"/>
          </w:divBdr>
        </w:div>
        <w:div w:id="850490569">
          <w:marLeft w:val="0"/>
          <w:marRight w:val="0"/>
          <w:marTop w:val="0"/>
          <w:marBottom w:val="0"/>
          <w:divBdr>
            <w:top w:val="none" w:sz="0" w:space="0" w:color="auto"/>
            <w:left w:val="none" w:sz="0" w:space="0" w:color="auto"/>
            <w:bottom w:val="none" w:sz="0" w:space="0" w:color="auto"/>
            <w:right w:val="none" w:sz="0" w:space="0" w:color="auto"/>
          </w:divBdr>
        </w:div>
        <w:div w:id="1919636363">
          <w:marLeft w:val="0"/>
          <w:marRight w:val="0"/>
          <w:marTop w:val="0"/>
          <w:marBottom w:val="0"/>
          <w:divBdr>
            <w:top w:val="none" w:sz="0" w:space="0" w:color="auto"/>
            <w:left w:val="none" w:sz="0" w:space="0" w:color="auto"/>
            <w:bottom w:val="none" w:sz="0" w:space="0" w:color="auto"/>
            <w:right w:val="none" w:sz="0" w:space="0" w:color="auto"/>
          </w:divBdr>
        </w:div>
        <w:div w:id="472212385">
          <w:marLeft w:val="0"/>
          <w:marRight w:val="0"/>
          <w:marTop w:val="0"/>
          <w:marBottom w:val="0"/>
          <w:divBdr>
            <w:top w:val="none" w:sz="0" w:space="0" w:color="auto"/>
            <w:left w:val="none" w:sz="0" w:space="0" w:color="auto"/>
            <w:bottom w:val="none" w:sz="0" w:space="0" w:color="auto"/>
            <w:right w:val="none" w:sz="0" w:space="0" w:color="auto"/>
          </w:divBdr>
        </w:div>
        <w:div w:id="1163550813">
          <w:marLeft w:val="0"/>
          <w:marRight w:val="0"/>
          <w:marTop w:val="0"/>
          <w:marBottom w:val="0"/>
          <w:divBdr>
            <w:top w:val="none" w:sz="0" w:space="0" w:color="auto"/>
            <w:left w:val="none" w:sz="0" w:space="0" w:color="auto"/>
            <w:bottom w:val="none" w:sz="0" w:space="0" w:color="auto"/>
            <w:right w:val="none" w:sz="0" w:space="0" w:color="auto"/>
          </w:divBdr>
        </w:div>
        <w:div w:id="2092967123">
          <w:marLeft w:val="0"/>
          <w:marRight w:val="0"/>
          <w:marTop w:val="0"/>
          <w:marBottom w:val="0"/>
          <w:divBdr>
            <w:top w:val="none" w:sz="0" w:space="0" w:color="auto"/>
            <w:left w:val="none" w:sz="0" w:space="0" w:color="auto"/>
            <w:bottom w:val="none" w:sz="0" w:space="0" w:color="auto"/>
            <w:right w:val="none" w:sz="0" w:space="0" w:color="auto"/>
          </w:divBdr>
        </w:div>
        <w:div w:id="1418017706">
          <w:marLeft w:val="0"/>
          <w:marRight w:val="0"/>
          <w:marTop w:val="0"/>
          <w:marBottom w:val="0"/>
          <w:divBdr>
            <w:top w:val="none" w:sz="0" w:space="0" w:color="auto"/>
            <w:left w:val="none" w:sz="0" w:space="0" w:color="auto"/>
            <w:bottom w:val="none" w:sz="0" w:space="0" w:color="auto"/>
            <w:right w:val="none" w:sz="0" w:space="0" w:color="auto"/>
          </w:divBdr>
        </w:div>
        <w:div w:id="1997758814">
          <w:marLeft w:val="0"/>
          <w:marRight w:val="0"/>
          <w:marTop w:val="0"/>
          <w:marBottom w:val="0"/>
          <w:divBdr>
            <w:top w:val="none" w:sz="0" w:space="0" w:color="auto"/>
            <w:left w:val="none" w:sz="0" w:space="0" w:color="auto"/>
            <w:bottom w:val="none" w:sz="0" w:space="0" w:color="auto"/>
            <w:right w:val="none" w:sz="0" w:space="0" w:color="auto"/>
          </w:divBdr>
        </w:div>
        <w:div w:id="1745451143">
          <w:marLeft w:val="0"/>
          <w:marRight w:val="0"/>
          <w:marTop w:val="0"/>
          <w:marBottom w:val="0"/>
          <w:divBdr>
            <w:top w:val="none" w:sz="0" w:space="0" w:color="auto"/>
            <w:left w:val="none" w:sz="0" w:space="0" w:color="auto"/>
            <w:bottom w:val="none" w:sz="0" w:space="0" w:color="auto"/>
            <w:right w:val="none" w:sz="0" w:space="0" w:color="auto"/>
          </w:divBdr>
        </w:div>
        <w:div w:id="1862930775">
          <w:marLeft w:val="0"/>
          <w:marRight w:val="0"/>
          <w:marTop w:val="0"/>
          <w:marBottom w:val="0"/>
          <w:divBdr>
            <w:top w:val="none" w:sz="0" w:space="0" w:color="auto"/>
            <w:left w:val="none" w:sz="0" w:space="0" w:color="auto"/>
            <w:bottom w:val="none" w:sz="0" w:space="0" w:color="auto"/>
            <w:right w:val="none" w:sz="0" w:space="0" w:color="auto"/>
          </w:divBdr>
        </w:div>
        <w:div w:id="1091973881">
          <w:marLeft w:val="0"/>
          <w:marRight w:val="0"/>
          <w:marTop w:val="0"/>
          <w:marBottom w:val="0"/>
          <w:divBdr>
            <w:top w:val="none" w:sz="0" w:space="0" w:color="auto"/>
            <w:left w:val="none" w:sz="0" w:space="0" w:color="auto"/>
            <w:bottom w:val="none" w:sz="0" w:space="0" w:color="auto"/>
            <w:right w:val="none" w:sz="0" w:space="0" w:color="auto"/>
          </w:divBdr>
        </w:div>
        <w:div w:id="2137331068">
          <w:marLeft w:val="0"/>
          <w:marRight w:val="0"/>
          <w:marTop w:val="0"/>
          <w:marBottom w:val="0"/>
          <w:divBdr>
            <w:top w:val="none" w:sz="0" w:space="0" w:color="auto"/>
            <w:left w:val="none" w:sz="0" w:space="0" w:color="auto"/>
            <w:bottom w:val="none" w:sz="0" w:space="0" w:color="auto"/>
            <w:right w:val="none" w:sz="0" w:space="0" w:color="auto"/>
          </w:divBdr>
        </w:div>
        <w:div w:id="1424565174">
          <w:marLeft w:val="0"/>
          <w:marRight w:val="0"/>
          <w:marTop w:val="0"/>
          <w:marBottom w:val="0"/>
          <w:divBdr>
            <w:top w:val="none" w:sz="0" w:space="0" w:color="auto"/>
            <w:left w:val="none" w:sz="0" w:space="0" w:color="auto"/>
            <w:bottom w:val="none" w:sz="0" w:space="0" w:color="auto"/>
            <w:right w:val="none" w:sz="0" w:space="0" w:color="auto"/>
          </w:divBdr>
        </w:div>
        <w:div w:id="669012">
          <w:marLeft w:val="0"/>
          <w:marRight w:val="0"/>
          <w:marTop w:val="0"/>
          <w:marBottom w:val="0"/>
          <w:divBdr>
            <w:top w:val="none" w:sz="0" w:space="0" w:color="auto"/>
            <w:left w:val="none" w:sz="0" w:space="0" w:color="auto"/>
            <w:bottom w:val="none" w:sz="0" w:space="0" w:color="auto"/>
            <w:right w:val="none" w:sz="0" w:space="0" w:color="auto"/>
          </w:divBdr>
        </w:div>
      </w:divsChild>
    </w:div>
    <w:div w:id="2040818411">
      <w:bodyDiv w:val="1"/>
      <w:marLeft w:val="0"/>
      <w:marRight w:val="0"/>
      <w:marTop w:val="0"/>
      <w:marBottom w:val="0"/>
      <w:divBdr>
        <w:top w:val="none" w:sz="0" w:space="0" w:color="auto"/>
        <w:left w:val="none" w:sz="0" w:space="0" w:color="auto"/>
        <w:bottom w:val="none" w:sz="0" w:space="0" w:color="auto"/>
        <w:right w:val="none" w:sz="0" w:space="0" w:color="auto"/>
      </w:divBdr>
    </w:div>
    <w:div w:id="2073038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docs.mongodb.org/manual/tutorial/install-mongodb-on-os-x/"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commentsExtended" Target="commentsExtended.xml"/><Relationship Id="rId29" Type="http://schemas.microsoft.com/office/2011/relationships/people" Target="people.xml"/><Relationship Id="rId10" Type="http://schemas.openxmlformats.org/officeDocument/2006/relationships/image" Target="media/image1.png"/><Relationship Id="rId11" Type="http://schemas.openxmlformats.org/officeDocument/2006/relationships/hyperlink" Target="https://github.com/IsabellaBhardwaj/bookdb/tree/master/"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www.datastax.com/docs/1.1/cluster_architecture/about_client_requests"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Ste82</b:Tag>
    <b:SourceType>JournalArticle</b:SourceType>
    <b:Guid>{1872886C-02EC-E641-B4EC-C5CABFA22D39}</b:Guid>
    <b:Author>
      <b:Author>
        <b:NameList>
          <b:Person>
            <b:Last>Stead</b:Last>
            <b:First>W.W.</b:First>
          </b:Person>
          <b:Person>
            <b:Last>Hammond</b:Last>
            <b:First>W.E.</b:First>
          </b:Person>
          <b:Person>
            <b:Last>Straube</b:Last>
            <b:First>M.J.</b:First>
          </b:Person>
        </b:NameList>
      </b:Author>
    </b:Author>
    <b:Title>A Chartless Record—Is It Adequate?</b:Title>
    <b:Year>1982</b:Year>
    <b:Month>November</b:Month>
    <b:JournalName>Proceedings of the Annual Symposium on Computer Application in Medical Care</b:JournalName>
    <b:Pages>89-94</b:Pages>
    <b:RefOrder>24</b:RefOrder>
  </b:Source>
  <b:Source>
    <b:Tag>McD88</b:Tag>
    <b:SourceType>JournalArticle</b:SourceType>
    <b:Guid>{06C5CDE8-D71C-C644-95E0-49485EF4CFE9}</b:Guid>
    <b:Author>
      <b:Author>
        <b:NameList>
          <b:Person>
            <b:Last>McDonald</b:Last>
            <b:First>C.J.</b:First>
          </b:Person>
          <b:Person>
            <b:Last>Blevins</b:Last>
            <b:First>L.</b:First>
          </b:Person>
          <b:Person>
            <b:Last>Tierney</b:Last>
            <b:First>W.M.</b:First>
          </b:Person>
          <b:Person>
            <b:Last>Martin</b:Last>
            <b:First>D.K.</b:First>
          </b:Person>
        </b:NameList>
      </b:Author>
    </b:Author>
    <b:Title>The Regenstrief Medical Records</b:Title>
    <b:JournalName>MD Computing (5(5))</b:JournalName>
    <b:Year>1988</b:Year>
    <b:Pages>34-47</b:Pages>
    <b:RefOrder>25</b:RefOrder>
  </b:Source>
  <b:Source>
    <b:Tag>Mic81</b:Tag>
    <b:SourceType>JournalArticle</b:SourceType>
    <b:Guid>{C9BF1968-B0A7-0A4A-9121-6E4D205BA9DB}</b:Guid>
    <b:Author>
      <b:Author>
        <b:NameList>
          <b:Person>
            <b:Last>Hammer</b:Last>
            <b:First>Michael</b:First>
          </b:Person>
          <b:Person>
            <b:Last>McLeod</b:Last>
            <b:First>Dennis</b:First>
          </b:Person>
        </b:NameList>
      </b:Author>
    </b:Author>
    <b:Title>Database Description with SDM: A Semantic Database Model</b:Title>
    <b:JournalName>ACM Transaction of Database</b:JournalName>
    <b:Year>1981</b:Year>
    <b:Month>September</b:Month>
    <b:Volume>6</b:Volume>
    <b:Issue>3</b:Issue>
    <b:RefOrder>26</b:RefOrder>
  </b:Source>
  <b:Source>
    <b:Tag>Roy00</b:Tag>
    <b:SourceType>InternetSite</b:SourceType>
    <b:Guid>{96F4AFFC-4962-1A47-9393-4ACFE449A832}</b:Guid>
    <b:Author>
      <b:Author>
        <b:NameList>
          <b:Person>
            <b:Last>Fielding</b:Last>
            <b:First>Roy</b:First>
          </b:Person>
        </b:NameList>
      </b:Author>
    </b:Author>
    <b:Title>REST</b:Title>
    <b:URL>http://www.ics.uci.edu/~fielding/pubs/dissertation/rest_arch_style.htm</b:URL>
    <b:Year>2000</b:Year>
    <b:RefOrder>27</b:RefOrder>
  </b:Source>
  <b:Source>
    <b:Tag>Fla</b:Tag>
    <b:SourceType>InternetSite</b:SourceType>
    <b:Guid>{8661338A-4943-194A-8A6D-DA206C327B8B}</b:Guid>
    <b:InternetSiteTitle>Flask web development, one drop at a time</b:InternetSiteTitle>
    <b:URL>http://flask.pocoo.org/</b:URL>
    <b:Title>Flask</b:Title>
    <b:Year>2014</b:Year>
    <b:RefOrder>9</b:RefOrder>
  </b:Source>
  <b:Source>
    <b:Tag>Mon</b:Tag>
    <b:SourceType>InternetSite</b:SourceType>
    <b:Guid>{B1C7A508-1AEC-854A-8B31-464F290565DB}</b:Guid>
    <b:Title>MongoDB</b:Title>
    <b:InternetSiteTitle>MongoDB</b:InternetSiteTitle>
    <b:URL>http://www.mongodb.org</b:URL>
    <b:Year>2014</b:Year>
    <b:RefOrder>28</b:RefOrder>
  </b:Source>
  <b:Source>
    <b:Tag>Inf</b:Tag>
    <b:SourceType>InternetSite</b:SourceType>
    <b:Guid>{38D14A63-4C50-C443-89B4-302CACAD6157}</b:Guid>
    <b:InternetSiteTitle>InfoWorld</b:InternetSiteTitle>
    <b:URL>http://www.infoworld.com/article/2615807/nosql/the-time-for-nosql-standards-is-now.html</b:URL>
    <b:Author>
      <b:Author>
        <b:NameList>
          <b:Person>
            <b:Last>Oliver</b:Last>
            <b:First>Andrew</b:First>
          </b:Person>
        </b:NameList>
      </b:Author>
    </b:Author>
    <b:Title>The time for NoSQL standards is now</b:Title>
    <b:Year>2014</b:Year>
    <b:RefOrder>23</b:RefOrder>
  </b:Source>
  <b:Source>
    <b:Tag>Ora</b:Tag>
    <b:SourceType>InternetSite</b:SourceType>
    <b:Guid>{F4EF02CE-AD36-E34F-A22C-C7FBEF71B89C}</b:Guid>
    <b:Title>Oracle Graph</b:Title>
    <b:URL>http://www.oracle.com/us/products/database/options/spatial/overview/index.html</b:URL>
    <b:Year>2014</b:Year>
    <b:RefOrder>6</b:RefOrder>
  </b:Source>
  <b:Source>
    <b:Tag>RPr14</b:Tag>
    <b:SourceType>InternetSite</b:SourceType>
    <b:Guid>{BAFB146A-A8B8-BD4E-BC48-3B0CE8B93B00}</b:Guid>
    <b:Author>
      <b:Author>
        <b:NameList>
          <b:Person>
            <b:Last>Project</b:Last>
            <b:First>R</b:First>
          </b:Person>
        </b:NameList>
      </b:Author>
    </b:Author>
    <b:URL>http://www.r-project.org/</b:URL>
    <b:Year>2014</b:Year>
    <b:RefOrder>21</b:RefOrder>
  </b:Source>
  <b:Source>
    <b:Tag>Cas14</b:Tag>
    <b:SourceType>InternetSite</b:SourceType>
    <b:Guid>{9CCED62F-A97C-0943-9678-D765B4A1992D}</b:Guid>
    <b:Author>
      <b:Author>
        <b:NameList>
          <b:Person>
            <b:Last>Cassandra</b:Last>
          </b:Person>
        </b:NameList>
      </b:Author>
    </b:Author>
    <b:URL>http://en.wikipedia.org/wiki/Apache_Cassandra</b:URL>
    <b:Year>2014</b:Year>
    <b:RefOrder>29</b:RefOrder>
  </b:Source>
  <b:Source>
    <b:Tag>OWL14</b:Tag>
    <b:SourceType>InternetSite</b:SourceType>
    <b:Guid>{8524361E-A9CA-734D-947B-0B747B388D86}</b:Guid>
    <b:Author>
      <b:Author>
        <b:NameList>
          <b:Person>
            <b:Last>OWL</b:Last>
          </b:Person>
        </b:NameList>
      </b:Author>
    </b:Author>
    <b:URL>http://www.w3.org/TR/owl2-primer/</b:URL>
    <b:Year>2014</b:Year>
    <b:RefOrder>30</b:RefOrder>
  </b:Source>
  <b:Source>
    <b:Tag>RDF14</b:Tag>
    <b:SourceType>InternetSite</b:SourceType>
    <b:Guid>{F5A7B4A2-5141-9649-AAD8-E29106530060}</b:Guid>
    <b:Author>
      <b:Author>
        <b:NameList>
          <b:Person>
            <b:Last>RDF</b:Last>
          </b:Person>
        </b:NameList>
      </b:Author>
    </b:Author>
    <b:URL>http://www.w3.org/TR/2014/NOTE-rdf11-primer-20140225/</b:URL>
    <b:Year>2014</b:Year>
    <b:RefOrder>31</b:RefOrder>
  </b:Source>
  <b:Source>
    <b:Tag>SPA14</b:Tag>
    <b:SourceType>InternetSite</b:SourceType>
    <b:Guid>{933D872E-1ADB-3F41-AA27-CA66BC6B9710}</b:Guid>
    <b:Author>
      <b:Author>
        <b:NameList>
          <b:Person>
            <b:Last>SPARQL</b:Last>
          </b:Person>
        </b:NameList>
      </b:Author>
    </b:Author>
    <b:URL>http://www.w3.org/TR/sparql11-overview/</b:URL>
    <b:Year>2014</b:Year>
    <b:RefOrder>32</b:RefOrder>
  </b:Source>
  <b:Source>
    <b:Tag>Con11</b:Tag>
    <b:SourceType>InternetSite</b:SourceType>
    <b:Guid>{A6121200-2C2B-1A4F-B5B7-9CE7A7213F7F}</b:Guid>
    <b:Author>
      <b:Author>
        <b:NameList>
          <b:Person>
            <b:Last>Concurrency</b:Last>
          </b:Person>
        </b:NameList>
      </b:Author>
    </b:Author>
    <b:URL>http://docs.oracle.com/cd/E28271_01/server.1111/e25789/consist.htm</b:URL>
    <b:Year>2011</b:Year>
    <b:RefOrder>20</b:RefOrder>
  </b:Source>
  <b:Source>
    <b:Tag>Tra11</b:Tag>
    <b:SourceType>InternetSite</b:SourceType>
    <b:Guid>{B7330905-007D-3243-A4A5-26B44D9646B9}</b:Guid>
    <b:Author>
      <b:Author>
        <b:NameList>
          <b:Person>
            <b:Last>Transactions</b:Last>
          </b:Person>
        </b:NameList>
      </b:Author>
    </b:Author>
    <b:URL>http://docs.oracle.com/cd/E28271_01/server.1111/e25789/transact.htm#g11401</b:URL>
    <b:Year>2011</b:Year>
    <b:RefOrder>4</b:RefOrder>
  </b:Source>
  <b:Source>
    <b:Tag>Eri00</b:Tag>
    <b:SourceType>InternetSite</b:SourceType>
    <b:Guid>{5F2276AF-A819-744A-A4CC-ADDDD0E05B9C}</b:Guid>
    <b:Author>
      <b:Author>
        <b:NameList>
          <b:Person>
            <b:Last>Brewer</b:Last>
            <b:First>Eric</b:First>
          </b:Person>
        </b:NameList>
      </b:Author>
    </b:Author>
    <b:Title>Keynote Address at Nineteenth ACM Symposium on  Principles of Distributed Computing  (PODC 2000)</b:Title>
    <b:URL>http://www.cs.berkeley.edu/~brewer/cs262b-2004/PODC-keynote.pdf</b:URL>
    <b:Year>2000</b:Year>
    <b:RefOrder>33</b:RefOrder>
  </b:Source>
  <b:Source>
    <b:Tag>Set02</b:Tag>
    <b:SourceType>InternetSite</b:SourceType>
    <b:Guid>{BBDECA4B-EEA2-E941-9EDB-C2A64563D05F}</b:Guid>
    <b:Author>
      <b:Author>
        <b:NameList>
          <b:Person>
            <b:Last>Seth Gilbert</b:Last>
            <b:First>Nancy</b:First>
            <b:Middle>Lynch</b:Middle>
          </b:Person>
        </b:NameList>
      </b:Author>
    </b:Author>
    <b:Title>Brewer's Conjeture and the Feasibility of Consistent, Available, Partition-Tolerant Web Servies</b:Title>
    <b:URL>http://citeseerx.ist.psu.edu/viewdoc/download?doi=10.1.1.20.1495&amp;rep=rep1&amp;type=pdf</b:URL>
    <b:Year>2002</b:Year>
    <b:RefOrder>34</b:RefOrder>
  </b:Source>
  <b:Source>
    <b:Tag>Cha</b:Tag>
    <b:SourceType>InternetSite</b:SourceType>
    <b:Guid>{82C41DDD-A284-9B4B-BD78-1D93F177CA67}</b:Guid>
    <b:Author>
      <b:Author>
        <b:NameList>
          <b:Person>
            <b:Last>Chao Xie</b:Last>
            <b:First>Chunzhi</b:First>
            <b:Middle>Su, Manos Kapritsos, Yang Wang, Navid Yaghmazadeh, Lorenzo Alvisi, and Prince Mahajan</b:Middle>
          </b:Person>
        </b:NameList>
      </b:Author>
    </b:Author>
    <b:Title>Salt: Combining ACID and BASE in a Distributed Database</b:Title>
    <b:URL>https://www.usenix.org/conference/osdi14/technical-sessions/presentation/xie</b:URL>
    <b:Year>2014</b:Year>
    <b:RefOrder>35</b:RefOrder>
  </b:Source>
  <b:Source>
    <b:Tag>Exa14</b:Tag>
    <b:SourceType>InternetSite</b:SourceType>
    <b:Guid>{AF1EE7DC-ABC5-B343-9552-7498F6FE4198}</b:Guid>
    <b:Author>
      <b:Author>
        <b:NameList>
          <b:Person>
            <b:Last>Exadata</b:Last>
            <b:First>Oracle</b:First>
          </b:Person>
        </b:NameList>
      </b:Author>
    </b:Author>
    <b:URL>https://www.oracle.com/engineered-systems/exadata/index.html</b:URL>
    <b:Year>2014</b:Year>
    <b:RefOrder>7</b:RefOrder>
  </b:Source>
  <b:Source>
    <b:Tag>Agi14</b:Tag>
    <b:SourceType>InternetSite</b:SourceType>
    <b:Guid>{8F5EB1A2-1571-4047-AD21-DFCAFC25AA38}</b:Guid>
    <b:Author>
      <b:Author>
        <b:NameList>
          <b:Person>
            <b:Last>AgileMongoDB</b:Last>
          </b:Person>
        </b:NameList>
      </b:Author>
    </b:Author>
    <b:URL>http://www.mongodb.com/agile-development</b:URL>
    <b:Year>2014</b:Year>
    <b:RefOrder>36</b:RefOrder>
  </b:Source>
  <b:Source>
    <b:Tag>SQL</b:Tag>
    <b:SourceType>InternetSite</b:SourceType>
    <b:Guid>{215D88AA-85F6-3045-A7BF-1980D1BA0312}</b:Guid>
    <b:Title>SQL Server Scale Out White Paper - Microsoft</b:Title>
    <b:URL>http://download.microsoft.com/download/5/B/E/5BEFA55A-19B0-43EA-BEA4-6E8E7641E163/SQL_Server_2012_Scale_Out_White_Paper_Mar2012.docx</b:URL>
    <b:RefOrder>37</b:RefOrder>
  </b:Source>
  <b:Source>
    <b:Tag>NoS14</b:Tag>
    <b:SourceType>InternetSite</b:SourceType>
    <b:Guid>{5D248CA4-2DFB-A34A-850A-3C34E9151F67}</b:Guid>
    <b:Title>NoSQL NYC</b:Title>
    <b:URL>http://www.meetup.com/nosql-nyc/?gj=ej1c&amp;a=wg2.1_recgrp</b:URL>
    <b:Year>2014</b:Year>
    <b:RefOrder>38</b:RefOrder>
  </b:Source>
  <b:Source>
    <b:Tag>Can91</b:Tag>
    <b:SourceType>ConferenceProceedings</b:SourceType>
    <b:Guid>{7EB3D3C7-43A4-B94B-A15E-3B02BC6ECA1C}</b:Guid>
    <b:Author>
      <b:Author>
        <b:NameList>
          <b:Person>
            <b:Last>Cannata</b:Last>
            <b:First>Philip</b:First>
          </b:Person>
        </b:NameList>
      </b:Author>
    </b:Author>
    <b:Title>The Irresistible Move Towards Interoperable Database Systems</b:Title>
    <b:Year>1991</b:Year>
    <b:ConferenceName>Keynote Address at the First International Workshop on Interoperability in Multidatabase Systems</b:ConferenceName>
    <b:City>Kyoto, Japan</b:City>
    <b:RefOrder>39</b:RefOrder>
  </b:Source>
  <b:Source>
    <b:Tag>Mon14</b:Tag>
    <b:SourceType>InternetSite</b:SourceType>
    <b:Guid>{A08BC222-4F74-BA49-A1CA-C321ACDA9C91}</b:Guid>
    <b:Title>MongoDB Aggregation</b:Title>
    <b:Year>2014</b:Year>
    <b:URL>http://docs.mongodb.org/manual/core/aggregation-introduction/</b:URL>
    <b:RefOrder>5</b:RefOrder>
  </b:Source>
  <b:Source>
    <b:Tag>Apa14</b:Tag>
    <b:SourceType>InternetSite</b:SourceType>
    <b:Guid>{3C7C03EB-87D1-E34D-8DA9-8CD4D741AF15}</b:Guid>
    <b:Title>Apache Cassandra</b:Title>
    <b:URL>http://cassandra.apache.org/</b:URL>
    <b:Year>2014</b:Year>
    <b:RefOrder>40</b:RefOrder>
  </b:Source>
  <b:Source>
    <b:Tag>Mon1</b:Tag>
    <b:SourceType>InternetSite</b:SourceType>
    <b:Guid>{1B6AF397-1FFF-3342-AA3D-C502B1FD0E26}</b:Guid>
    <b:Title>MongoDBRefs</b:Title>
    <b:URL>http://docs.mongodb.org/manual/reference/database-references/</b:URL>
    <b:RefOrder>12</b:RefOrder>
  </b:Source>
  <b:Source>
    <b:Tag>Dav</b:Tag>
    <b:SourceType>InternetSite</b:SourceType>
    <b:Guid>{A8C469C2-214E-FC4A-A0C7-C57917DA1840}</b:Guid>
    <b:Author>
      <b:Author>
        <b:NameList>
          <b:Person>
            <b:Last>Loshin</b:Last>
            <b:First>David</b:First>
          </b:Person>
        </b:NameList>
      </b:Author>
    </b:Author>
    <b:Title>An Introductin to NoSQL Data Management for Big Data</b:Title>
    <b:URL>http://data-informed.com/introduction-nosql-data-management-big-data/</b:URL>
    <b:RefOrder>8</b:RefOrder>
  </b:Source>
  <b:Source>
    <b:Tag>mon14</b:Tag>
    <b:SourceType>InternetSite</b:SourceType>
    <b:Guid>{7D7C522E-B539-0644-8C18-C6929D33D75B}</b:Guid>
    <b:Title>Mongolab</b:Title>
    <b:URL>https://mongolab.com/</b:URL>
    <b:Year>2014</b:Year>
    <b:RefOrder>2</b:RefOrder>
  </b:Source>
  <b:Source>
    <b:Tag>Ste</b:Tag>
    <b:SourceType>InternetSite</b:SourceType>
    <b:Guid>{1863F12D-2D69-8F47-8492-DA04373309F6}</b:Guid>
    <b:Author>
      <b:Author>
        <b:NameList>
          <b:Person>
            <b:Last>Tilkov</b:Last>
            <b:First>Stefan</b:First>
          </b:Person>
        </b:NameList>
      </b:Author>
    </b:Author>
    <b:Title>A Brief Introduction to REST</b:Title>
    <b:URL>http://www.infoq.com/articles/rest-introduction</b:URL>
    <b:RefOrder>1</b:RefOrder>
  </b:Source>
  <b:Source>
    <b:Tag>Car</b:Tag>
    <b:SourceType>InternetSite</b:SourceType>
    <b:Guid>{6E8D6302-EBAE-9F49-AB53-891847BFE4D3}</b:Guid>
    <b:Title>Carnot Home Page</b:Title>
    <b:URL>http://web.inet-tr.org.tr/History/einet/MCC/Carnot/carnot.paper.html</b:URL>
    <b:RefOrder>41</b:RefOrder>
  </b:Source>
  <b:Source>
    <b:Tag>Mun94</b:Tag>
    <b:SourceType>ConferenceProceedings</b:SourceType>
    <b:Guid>{78676265-710D-BB4B-9FF7-9E245F61F08D}</b:Guid>
    <b:Year>1994</b:Year>
    <b:Author>
      <b:Author>
        <b:NameList>
          <b:Person>
            <b:Last>Munindar Singh</b:Last>
            <b:First>Christine</b:First>
            <b:Middle>Tomlinson, Darrell Woelk</b:Middle>
          </b:Person>
        </b:NameList>
      </b:Author>
    </b:Author>
    <b:ConferenceName>SIGMOD '94 Proceedings of The 1994 ACM SIGMOD international conference on Management of data</b:ConferenceName>
    <b:RefOrder>42</b:RefOrder>
  </b:Source>
  <b:Source>
    <b:Tag>Pau93</b:Tag>
    <b:SourceType>ConferenceProceedings</b:SourceType>
    <b:Guid>{2588730E-E7E8-6C4A-B273-B76BAAC281DD}</b:Guid>
    <b:Author>
      <b:Author>
        <b:NameList>
          <b:Person>
            <b:Last>Paul Attie</b:Last>
            <b:First>Munindar</b:First>
            <b:Middle>Singh, Amit Sheth, Marek Rusinkiewicz</b:Middle>
          </b:Person>
        </b:NameList>
      </b:Author>
    </b:Author>
    <b:ConferenceName>Proceedings of teh 19th VLDB, Dublin, Ireland</b:ConferenceName>
    <b:Year>1993</b:Year>
    <b:RefOrder>43</b:RefOrder>
  </b:Source>
  <b:Source>
    <b:Tag>Fla14</b:Tag>
    <b:SourceType>InternetSite</b:SourceType>
    <b:Guid>{45637BF5-81E8-3744-90F4-A0704F2A07A5}</b:Guid>
    <b:Title>Flask-RESTful</b:Title>
    <b:Year>2014</b:Year>
    <b:URL>http://flask-restful.readthedocs.org/en/0.3.0/</b:URL>
    <b:RefOrder>10</b:RefOrder>
  </b:Source>
  <b:Source>
    <b:Tag>Dou</b:Tag>
    <b:SourceType>InternetSite</b:SourceType>
    <b:Guid>{C7534296-DD67-4848-BD8E-ABADA74CC44B}</b:Guid>
    <b:Author>
      <b:Author>
        <b:NameList>
          <b:Person>
            <b:Last>Tolbert</b:Last>
            <b:First>Doug</b:First>
          </b:Person>
        </b:NameList>
      </b:Author>
    </b:Author>
    <b:URL>http://www.cs.utexas.edu/~cannata/dbms/Class%20Notes/09%20Shortcourse%20on%20Next%20Generation%20Database%20Systems.pdf</b:URL>
    <b:RefOrder>13</b:RefOrder>
  </b:Source>
  <b:Source>
    <b:Tag>Clo</b:Tag>
    <b:SourceType>InternetSite</b:SourceType>
    <b:Guid>{77AAF4B1-9053-1040-8CDB-F4F32DEFFE4A}</b:Guid>
    <b:Title>CloudCredo</b:Title>
    <b:URL>http://www.cloudcredo.com/cloudcredo-dbaas-demo/</b:URL>
    <b:RefOrder>3</b:RefOrder>
  </b:Source>
  <b:Source>
    <b:Tag>Sco</b:Tag>
    <b:SourceType>InternetSite</b:SourceType>
    <b:Guid>{42C4171D-E7C4-1B4D-B964-1D8329E87B08}</b:Guid>
    <b:Title>Scott Schema</b:Title>
    <b:URL>http://www.cs.utexas.edu/~cannata/dbms/Class%20Notes/02%20emp_dept.ddl</b:URL>
    <b:RefOrder>44</b:RefOrder>
  </b:Source>
  <b:Source>
    <b:Tag>Ora1</b:Tag>
    <b:SourceType>InternetSite</b:SourceType>
    <b:Guid>{C88DB092-106F-3A4C-889D-E3CF4C40591F}</b:Guid>
    <b:Title>Oracle Public Cloud</b:Title>
    <b:URL>https://cloud.oracle.com/home</b:URL>
    <b:RefOrder>22</b:RefOrder>
  </b:Source>
  <b:Source>
    <b:Tag>Had</b:Tag>
    <b:SourceType>InternetSite</b:SourceType>
    <b:Guid>{07C60C85-7221-9741-9A9A-7CCDC5277F5D}</b:Guid>
    <b:Title>Hadoop</b:Title>
    <b:URL>http://hadoop.apache.org/</b:URL>
    <b:RefOrder>45</b:RefOrder>
  </b:Source>
  <b:Source>
    <b:Tag>Cas1</b:Tag>
    <b:SourceType>InternetSite</b:SourceType>
    <b:Guid>{7BCE2D91-F089-024A-87EA-03ED03AAD888}</b:Guid>
    <b:Title>Cassandra Batch</b:Title>
    <b:URL>http://www.datastax.com/documentation/cql/3.0/cql/cql_reference/batch_r.html</b:URL>
    <b:RefOrder>17</b:RefOrder>
  </b:Source>
  <b:Source>
    <b:Tag>Mon2</b:Tag>
    <b:SourceType>InternetSite</b:SourceType>
    <b:Guid>{28891829-5D89-F24C-A1B0-B4BFCBDBF325}</b:Guid>
    <b:Title>MongoDB Transactions</b:Title>
    <b:URL>http://www.tokutek.com/2013/04/mongodb-transactions-yes/</b:URL>
    <b:RefOrder>15</b:RefOrder>
  </b:Source>
  <b:Source>
    <b:Tag>Mon3</b:Tag>
    <b:SourceType>InternetSite</b:SourceType>
    <b:Guid>{A45AF6A5-5CA1-C749-9793-9AC9BF88C6FA}</b:Guid>
    <b:Title>MongoDB ACID</b:Title>
    <b:URL>http://css.dzone.com/articles/how-acid-mongodb</b:URL>
    <b:RefOrder>16</b:RefOrder>
  </b:Source>
  <b:Source>
    <b:Tag>Cas2</b:Tag>
    <b:SourceType>InternetSite</b:SourceType>
    <b:Guid>{850A022A-48AC-9D4D-AD18-81DAD189BAA3}</b:Guid>
    <b:Title>Cassandra Atomic</b:Title>
    <b:URL>http://www.datastax.com/dev/blog/atomic-batches-in-cassandra-1-2</b:URL>
    <b:RefOrder>18</b:RefOrder>
  </b:Source>
  <b:Source>
    <b:Tag>Cas3</b:Tag>
    <b:SourceType>InternetSite</b:SourceType>
    <b:Guid>{7E58EE09-3E9A-4B44-846C-889AB3D62750}</b:Guid>
    <b:Title>Cassandra Isolation</b:Title>
    <b:URL>http://www.datastax.com/documentation/cql/3.0/cql/cql_reference/batch_r.html </b:URL>
    <b:RefOrder>19</b:RefOrder>
  </b:Source>
  <b:Source>
    <b:Tag>Mon4</b:Tag>
    <b:SourceType>InternetSite</b:SourceType>
    <b:Guid>{858202AB-3530-E14B-9C67-18EBD3B5CE2D}</b:Guid>
    <b:Title>Mongo lock granularity</b:Title>
    <b:URL>http://docs.mongodb.org/manual/faq/concurrency/</b:URL>
    <b:RefOrder>14</b:RefOrder>
  </b:Source>
  <b:Source>
    <b:Tag>OWL</b:Tag>
    <b:SourceType>InternetSite</b:SourceType>
    <b:Guid>{91EB98F2-74E4-B341-9C76-F5950FFCB2D5}</b:Guid>
    <b:Title>OWL Inference</b:Title>
    <b:URL>http://www.w3.org/standards/semanticweb/inference</b:URL>
    <b:RefOrder>11</b:RefOrder>
  </b:Source>
</b:Sources>
</file>

<file path=customXml/itemProps1.xml><?xml version="1.0" encoding="utf-8"?>
<ds:datastoreItem xmlns:ds="http://schemas.openxmlformats.org/officeDocument/2006/customXml" ds:itemID="{531727C8-109A-1448-9B27-F27A546AF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9072</Words>
  <Characters>51713</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Cannata</dc:creator>
  <cp:lastModifiedBy>Phil Cannata</cp:lastModifiedBy>
  <cp:revision>4</cp:revision>
  <cp:lastPrinted>2015-03-05T01:58:00Z</cp:lastPrinted>
  <dcterms:created xsi:type="dcterms:W3CDTF">2015-03-05T01:58:00Z</dcterms:created>
  <dcterms:modified xsi:type="dcterms:W3CDTF">2015-04-21T20:10:00Z</dcterms:modified>
</cp:coreProperties>
</file>